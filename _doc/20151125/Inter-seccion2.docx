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C6CFB" w14:textId="77777777" w:rsidR="00931C61" w:rsidRDefault="00931C61" w:rsidP="00931C61">
      <w:pPr>
        <w:spacing w:line="360" w:lineRule="auto"/>
        <w:jc w:val="both"/>
        <w:rPr>
          <w:lang w:val="es-ES_tradnl"/>
        </w:rPr>
      </w:pPr>
    </w:p>
    <w:p w14:paraId="11CE3514" w14:textId="4AA3D818" w:rsidR="00931C61" w:rsidRPr="00931C61" w:rsidRDefault="00931C61" w:rsidP="00931C61">
      <w:pPr>
        <w:spacing w:line="360" w:lineRule="auto"/>
        <w:jc w:val="center"/>
        <w:rPr>
          <w:rFonts w:ascii="Helvetica" w:eastAsia="Times New Roman" w:hAnsi="Helvetica" w:cs="Helvetica"/>
          <w:color w:val="333333"/>
          <w:sz w:val="45"/>
          <w:szCs w:val="45"/>
          <w:u w:val="single"/>
          <w:lang w:eastAsia="es-MX"/>
        </w:rPr>
      </w:pPr>
      <w:commentRangeStart w:id="0"/>
      <w:r w:rsidRPr="00931C61">
        <w:rPr>
          <w:rFonts w:ascii="Helvetica" w:eastAsia="Times New Roman" w:hAnsi="Helvetica" w:cs="Helvetica"/>
          <w:color w:val="333333"/>
          <w:sz w:val="45"/>
          <w:szCs w:val="45"/>
          <w:u w:val="single"/>
          <w:lang w:eastAsia="es-MX"/>
        </w:rPr>
        <w:t>Bienvenido</w:t>
      </w:r>
      <w:commentRangeEnd w:id="0"/>
      <w:r w:rsidR="003F6CC8">
        <w:rPr>
          <w:rStyle w:val="Refdecomentario"/>
        </w:rPr>
        <w:commentReference w:id="0"/>
      </w:r>
      <w:r w:rsidRPr="00931C61">
        <w:rPr>
          <w:rFonts w:ascii="Helvetica" w:eastAsia="Times New Roman" w:hAnsi="Helvetica" w:cs="Helvetica"/>
          <w:color w:val="333333"/>
          <w:sz w:val="45"/>
          <w:szCs w:val="45"/>
          <w:u w:val="single"/>
          <w:lang w:eastAsia="es-MX"/>
        </w:rPr>
        <w:t>.</w:t>
      </w:r>
    </w:p>
    <w:p w14:paraId="09991772" w14:textId="77777777" w:rsidR="00931C61" w:rsidRDefault="00931C61" w:rsidP="00931C61">
      <w:pPr>
        <w:spacing w:line="360" w:lineRule="auto"/>
        <w:jc w:val="both"/>
        <w:rPr>
          <w:sz w:val="24"/>
          <w:lang w:val="es-ES_tradnl"/>
        </w:rPr>
      </w:pPr>
    </w:p>
    <w:p w14:paraId="74EC0D5E" w14:textId="7F83FC41" w:rsidR="00F8421F" w:rsidRDefault="00F8421F" w:rsidP="00931C61">
      <w:pPr>
        <w:spacing w:line="360" w:lineRule="auto"/>
        <w:jc w:val="both"/>
        <w:rPr>
          <w:sz w:val="24"/>
          <w:lang w:val="es-ES_tradnl"/>
        </w:rPr>
      </w:pPr>
      <w:r w:rsidRPr="00F8421F">
        <w:rPr>
          <w:sz w:val="24"/>
          <w:lang w:val="es-ES_tradnl"/>
        </w:rPr>
        <w:t xml:space="preserve">Por haber asistido a </w:t>
      </w:r>
      <w:r>
        <w:rPr>
          <w:sz w:val="24"/>
          <w:lang w:val="es-ES_tradnl"/>
        </w:rPr>
        <w:t>esta sesión</w:t>
      </w:r>
      <w:r w:rsidRPr="00F8421F">
        <w:rPr>
          <w:sz w:val="24"/>
          <w:lang w:val="es-ES_tradnl"/>
        </w:rPr>
        <w:t>, usted ya es acreedor a $100 pesos. Adicionalmente, es posible generar mayores ganancias durante el transcurso de</w:t>
      </w:r>
      <w:r>
        <w:rPr>
          <w:sz w:val="24"/>
          <w:lang w:val="es-ES_tradnl"/>
        </w:rPr>
        <w:t xml:space="preserve"> </w:t>
      </w:r>
      <w:r w:rsidRPr="00F8421F">
        <w:rPr>
          <w:sz w:val="24"/>
          <w:lang w:val="es-ES_tradnl"/>
        </w:rPr>
        <w:t>l</w:t>
      </w:r>
      <w:r>
        <w:rPr>
          <w:sz w:val="24"/>
          <w:lang w:val="es-ES_tradnl"/>
        </w:rPr>
        <w:t>a</w:t>
      </w:r>
      <w:r w:rsidRPr="00F8421F">
        <w:rPr>
          <w:sz w:val="24"/>
          <w:lang w:val="es-ES_tradnl"/>
        </w:rPr>
        <w:t xml:space="preserve"> </w:t>
      </w:r>
      <w:r>
        <w:rPr>
          <w:sz w:val="24"/>
          <w:lang w:val="es-ES_tradnl"/>
        </w:rPr>
        <w:t>sesión</w:t>
      </w:r>
      <w:r w:rsidRPr="00F8421F">
        <w:rPr>
          <w:sz w:val="24"/>
          <w:lang w:val="es-ES_tradnl"/>
        </w:rPr>
        <w:t>. El pago se realizara en efectivo al final de esta jornada. La cantidad de dinero que pueda ganar depende principalmente de sus decisiones, por este motivo es importante que entienda las instrucciones. Por favor, escuche atentamente y levante la mano para cualquier aclaración.</w:t>
      </w:r>
    </w:p>
    <w:p w14:paraId="546D9F9E" w14:textId="5F0B7861" w:rsidR="00931C61" w:rsidRPr="00931C61" w:rsidRDefault="003F6CC8" w:rsidP="00931C61">
      <w:pPr>
        <w:spacing w:line="360" w:lineRule="auto"/>
        <w:jc w:val="both"/>
        <w:rPr>
          <w:sz w:val="24"/>
          <w:lang w:val="es-ES_tradnl"/>
        </w:rPr>
      </w:pPr>
      <w:r>
        <w:rPr>
          <w:sz w:val="24"/>
          <w:lang w:val="es-ES_tradnl"/>
        </w:rPr>
        <w:t>Esta sesión</w:t>
      </w:r>
      <w:r w:rsidR="00931C61" w:rsidRPr="00931C61">
        <w:rPr>
          <w:sz w:val="24"/>
          <w:lang w:val="es-ES_tradnl"/>
        </w:rPr>
        <w:t xml:space="preserve"> consta de </w:t>
      </w:r>
      <w:r w:rsidR="00931C61" w:rsidRPr="00931C61">
        <w:rPr>
          <w:b/>
          <w:sz w:val="24"/>
          <w:u w:val="single"/>
          <w:lang w:val="es-ES_tradnl"/>
        </w:rPr>
        <w:t>tres secciones</w:t>
      </w:r>
      <w:r w:rsidR="00931C61" w:rsidRPr="00931C61">
        <w:rPr>
          <w:sz w:val="24"/>
          <w:lang w:val="es-ES_tradnl"/>
        </w:rPr>
        <w:t>. En total, usted tendrá que contestar un cuestionario (Sección 3) y tomar una serie de decisiones (Secciones 1 y 2). Su pago final dependerá directamente de sus decisiones y de los</w:t>
      </w:r>
      <w:r>
        <w:rPr>
          <w:sz w:val="24"/>
          <w:lang w:val="es-ES_tradnl"/>
        </w:rPr>
        <w:t xml:space="preserve"> demás</w:t>
      </w:r>
      <w:r w:rsidR="00931C61" w:rsidRPr="00931C61">
        <w:rPr>
          <w:sz w:val="24"/>
          <w:lang w:val="es-ES_tradnl"/>
        </w:rPr>
        <w:t xml:space="preserve"> </w:t>
      </w:r>
      <w:r>
        <w:rPr>
          <w:sz w:val="24"/>
          <w:lang w:val="es-ES_tradnl"/>
        </w:rPr>
        <w:t>participantes</w:t>
      </w:r>
      <w:r w:rsidR="00931C61" w:rsidRPr="00931C61">
        <w:rPr>
          <w:sz w:val="24"/>
          <w:lang w:val="es-ES_tradnl"/>
        </w:rPr>
        <w:t xml:space="preserve"> con los que interactúe. </w:t>
      </w:r>
    </w:p>
    <w:p w14:paraId="422D86B9" w14:textId="29556845" w:rsidR="00931C61" w:rsidRPr="00931C61" w:rsidRDefault="00931C61" w:rsidP="00931C61">
      <w:pPr>
        <w:spacing w:line="360" w:lineRule="auto"/>
        <w:jc w:val="both"/>
        <w:rPr>
          <w:sz w:val="24"/>
          <w:lang w:val="es-ES_tradnl"/>
        </w:rPr>
      </w:pPr>
      <w:r w:rsidRPr="00931C61">
        <w:rPr>
          <w:sz w:val="24"/>
          <w:lang w:val="es-ES_tradnl"/>
        </w:rPr>
        <w:t xml:space="preserve">Por conveniencia, </w:t>
      </w:r>
      <w:r w:rsidR="003F6CC8">
        <w:rPr>
          <w:sz w:val="24"/>
          <w:lang w:val="es-ES_tradnl"/>
        </w:rPr>
        <w:t>esta sesión</w:t>
      </w:r>
      <w:r w:rsidRPr="00931C61">
        <w:rPr>
          <w:sz w:val="24"/>
          <w:lang w:val="es-ES_tradnl"/>
        </w:rPr>
        <w:t xml:space="preserve"> no </w:t>
      </w:r>
      <w:r w:rsidR="008A6E42" w:rsidRPr="00931C61">
        <w:rPr>
          <w:sz w:val="24"/>
          <w:lang w:val="es-ES_tradnl"/>
        </w:rPr>
        <w:t>involucra</w:t>
      </w:r>
      <w:r w:rsidRPr="00931C61">
        <w:rPr>
          <w:sz w:val="24"/>
          <w:lang w:val="es-ES_tradnl"/>
        </w:rPr>
        <w:t xml:space="preserve"> unidades monetarias sino unidades ECU. </w:t>
      </w:r>
      <w:r w:rsidR="003F6CC8">
        <w:rPr>
          <w:sz w:val="24"/>
          <w:lang w:val="es-ES_tradnl"/>
        </w:rPr>
        <w:t>U</w:t>
      </w:r>
      <w:r w:rsidRPr="00931C61">
        <w:rPr>
          <w:sz w:val="24"/>
          <w:lang w:val="es-ES_tradnl"/>
        </w:rPr>
        <w:t>sted tiene la oportunidad de ganar unidades ECU</w:t>
      </w:r>
      <w:r w:rsidR="003A236C">
        <w:rPr>
          <w:sz w:val="24"/>
          <w:lang w:val="es-ES_tradnl"/>
        </w:rPr>
        <w:t xml:space="preserve"> por su desempeño</w:t>
      </w:r>
      <w:r w:rsidRPr="00931C61">
        <w:rPr>
          <w:sz w:val="24"/>
          <w:lang w:val="es-ES_tradnl"/>
        </w:rPr>
        <w:t xml:space="preserve">. </w:t>
      </w:r>
      <w:r w:rsidRPr="00931C61">
        <w:rPr>
          <w:b/>
          <w:sz w:val="24"/>
          <w:u w:val="single"/>
          <w:lang w:val="es-ES_tradnl"/>
        </w:rPr>
        <w:t xml:space="preserve">10 </w:t>
      </w:r>
      <w:proofErr w:type="spellStart"/>
      <w:r w:rsidRPr="00931C61">
        <w:rPr>
          <w:b/>
          <w:sz w:val="24"/>
          <w:u w:val="single"/>
          <w:lang w:val="es-ES_tradnl"/>
        </w:rPr>
        <w:t>ECUs</w:t>
      </w:r>
      <w:proofErr w:type="spellEnd"/>
      <w:r w:rsidRPr="00931C61">
        <w:rPr>
          <w:b/>
          <w:sz w:val="24"/>
          <w:u w:val="single"/>
          <w:lang w:val="es-ES_tradnl"/>
        </w:rPr>
        <w:t xml:space="preserve"> equivalen a 1 peso</w:t>
      </w:r>
      <w:r w:rsidRPr="00931C61">
        <w:rPr>
          <w:sz w:val="24"/>
          <w:lang w:val="es-ES_tradnl"/>
        </w:rPr>
        <w:t xml:space="preserve">. Ejemplo, </w:t>
      </w:r>
      <w:r w:rsidR="003A236C">
        <w:rPr>
          <w:sz w:val="24"/>
          <w:lang w:val="es-ES_tradnl"/>
        </w:rPr>
        <w:t xml:space="preserve">si usted acumula 1,000 </w:t>
      </w:r>
      <w:proofErr w:type="spellStart"/>
      <w:r w:rsidR="003A236C">
        <w:rPr>
          <w:sz w:val="24"/>
          <w:lang w:val="es-ES_tradnl"/>
        </w:rPr>
        <w:t>ECUs</w:t>
      </w:r>
      <w:proofErr w:type="spellEnd"/>
      <w:r w:rsidRPr="00931C61">
        <w:rPr>
          <w:sz w:val="24"/>
          <w:lang w:val="es-ES_tradnl"/>
        </w:rPr>
        <w:t xml:space="preserve"> es equivalente a ganar $100 pesos. Usted puede acumular </w:t>
      </w:r>
      <w:proofErr w:type="spellStart"/>
      <w:r w:rsidRPr="00931C61">
        <w:rPr>
          <w:sz w:val="24"/>
          <w:lang w:val="es-ES_tradnl"/>
        </w:rPr>
        <w:t>ECUs</w:t>
      </w:r>
      <w:proofErr w:type="spellEnd"/>
      <w:r w:rsidRPr="00931C61">
        <w:rPr>
          <w:sz w:val="24"/>
          <w:lang w:val="es-ES_tradnl"/>
        </w:rPr>
        <w:t xml:space="preserve"> en las secciones 2 y 3 de esta sesión. Importante,  solo </w:t>
      </w:r>
      <w:r w:rsidR="003F6CC8">
        <w:rPr>
          <w:sz w:val="24"/>
          <w:lang w:val="es-ES_tradnl"/>
        </w:rPr>
        <w:t xml:space="preserve">en </w:t>
      </w:r>
      <w:r w:rsidRPr="00931C61">
        <w:rPr>
          <w:sz w:val="24"/>
          <w:lang w:val="es-ES_tradnl"/>
        </w:rPr>
        <w:t xml:space="preserve">la sección 3 se </w:t>
      </w:r>
      <w:r w:rsidR="003F6CC8">
        <w:rPr>
          <w:sz w:val="24"/>
          <w:lang w:val="es-ES_tradnl"/>
        </w:rPr>
        <w:t>interactúa con otros participantes</w:t>
      </w:r>
      <w:r w:rsidRPr="00931C61">
        <w:rPr>
          <w:sz w:val="24"/>
          <w:lang w:val="es-ES_tradnl"/>
        </w:rPr>
        <w:t>.</w:t>
      </w:r>
    </w:p>
    <w:p w14:paraId="42F5190C" w14:textId="08382526" w:rsidR="00931C61" w:rsidRDefault="00931C61" w:rsidP="00931C61">
      <w:pPr>
        <w:spacing w:line="360" w:lineRule="auto"/>
        <w:jc w:val="both"/>
        <w:rPr>
          <w:sz w:val="24"/>
          <w:lang w:val="es-ES_tradnl"/>
        </w:rPr>
      </w:pPr>
      <w:r w:rsidRPr="00931C61">
        <w:rPr>
          <w:sz w:val="24"/>
          <w:lang w:val="es-ES_tradnl"/>
        </w:rPr>
        <w:t>Al inicio de cada sección encontrará instrucciones detalladas, sin embargo, aquí presentamos una breve introducción.</w:t>
      </w:r>
    </w:p>
    <w:p w14:paraId="47D75286" w14:textId="77777777" w:rsidR="00DE2477" w:rsidRDefault="00DE2477" w:rsidP="00931C61">
      <w:pPr>
        <w:spacing w:line="360" w:lineRule="auto"/>
        <w:jc w:val="both"/>
        <w:rPr>
          <w:sz w:val="24"/>
          <w:lang w:val="es-ES_tradnl"/>
        </w:rPr>
      </w:pPr>
    </w:p>
    <w:p w14:paraId="2A85BF44" w14:textId="187E1143" w:rsidR="00DE2477" w:rsidRPr="00DE2477" w:rsidRDefault="00DE2477" w:rsidP="00DE2477">
      <w:pPr>
        <w:shd w:val="clear" w:color="auto" w:fill="FFFFFF"/>
        <w:spacing w:line="240" w:lineRule="auto"/>
        <w:outlineLvl w:val="1"/>
        <w:rPr>
          <w:rFonts w:ascii="Helvetica" w:eastAsia="Times New Roman" w:hAnsi="Helvetica" w:cs="Helvetica"/>
          <w:color w:val="333333"/>
          <w:sz w:val="16"/>
          <w:szCs w:val="45"/>
          <w:lang w:eastAsia="es-MX"/>
        </w:rPr>
      </w:pPr>
      <w:r>
        <w:rPr>
          <w:rFonts w:ascii="Helvetica" w:eastAsia="Times New Roman" w:hAnsi="Helvetica" w:cs="Helvetica"/>
          <w:color w:val="333333"/>
          <w:sz w:val="16"/>
          <w:szCs w:val="45"/>
          <w:lang w:eastAsia="es-MX"/>
        </w:rPr>
        <w:t xml:space="preserve">Haga </w:t>
      </w:r>
      <w:proofErr w:type="spellStart"/>
      <w:r>
        <w:rPr>
          <w:rFonts w:ascii="Helvetica" w:eastAsia="Times New Roman" w:hAnsi="Helvetica" w:cs="Helvetica"/>
          <w:color w:val="333333"/>
          <w:sz w:val="16"/>
          <w:szCs w:val="45"/>
          <w:lang w:eastAsia="es-MX"/>
        </w:rPr>
        <w:t>click</w:t>
      </w:r>
      <w:proofErr w:type="spellEnd"/>
      <w:r>
        <w:rPr>
          <w:rFonts w:ascii="Helvetica" w:eastAsia="Times New Roman" w:hAnsi="Helvetica" w:cs="Helvetica"/>
          <w:color w:val="333333"/>
          <w:sz w:val="16"/>
          <w:szCs w:val="45"/>
          <w:lang w:eastAsia="es-MX"/>
        </w:rPr>
        <w:t xml:space="preserve"> en el </w:t>
      </w:r>
      <w:r w:rsidR="00825E56">
        <w:rPr>
          <w:rFonts w:ascii="Helvetica" w:eastAsia="Times New Roman" w:hAnsi="Helvetica" w:cs="Helvetica"/>
          <w:color w:val="333333"/>
          <w:sz w:val="16"/>
          <w:szCs w:val="45"/>
          <w:lang w:eastAsia="es-MX"/>
        </w:rPr>
        <w:t>botó</w:t>
      </w:r>
      <w:r w:rsidR="00825E56" w:rsidRPr="00976567">
        <w:rPr>
          <w:rFonts w:ascii="Helvetica" w:eastAsia="Times New Roman" w:hAnsi="Helvetica" w:cs="Helvetica"/>
          <w:color w:val="333333"/>
          <w:sz w:val="16"/>
          <w:szCs w:val="45"/>
          <w:lang w:eastAsia="es-MX"/>
        </w:rPr>
        <w:t>n</w:t>
      </w:r>
      <w:r w:rsidRPr="00976567">
        <w:rPr>
          <w:rFonts w:ascii="Helvetica" w:eastAsia="Times New Roman" w:hAnsi="Helvetica" w:cs="Helvetica"/>
          <w:color w:val="333333"/>
          <w:sz w:val="16"/>
          <w:szCs w:val="45"/>
          <w:lang w:eastAsia="es-MX"/>
        </w:rPr>
        <w:t xml:space="preserve"> </w:t>
      </w:r>
      <w:r w:rsidR="003A236C">
        <w:rPr>
          <w:rFonts w:ascii="Helvetica" w:eastAsia="Times New Roman" w:hAnsi="Helvetica" w:cs="Helvetica"/>
          <w:color w:val="333333"/>
          <w:sz w:val="16"/>
          <w:szCs w:val="45"/>
          <w:lang w:eastAsia="es-MX"/>
        </w:rPr>
        <w:t>C</w:t>
      </w:r>
      <w:commentRangeStart w:id="1"/>
      <w:r>
        <w:rPr>
          <w:rFonts w:ascii="Helvetica" w:eastAsia="Times New Roman" w:hAnsi="Helvetica" w:cs="Helvetica"/>
          <w:color w:val="333333"/>
          <w:sz w:val="16"/>
          <w:szCs w:val="45"/>
          <w:lang w:eastAsia="es-MX"/>
        </w:rPr>
        <w:t>omenzar</w:t>
      </w:r>
      <w:commentRangeEnd w:id="1"/>
      <w:r>
        <w:rPr>
          <w:rStyle w:val="Refdecomentario"/>
        </w:rPr>
        <w:commentReference w:id="1"/>
      </w:r>
      <w:r w:rsidR="00825E56">
        <w:rPr>
          <w:rFonts w:ascii="Helvetica" w:eastAsia="Times New Roman" w:hAnsi="Helvetica" w:cs="Helvetica"/>
          <w:color w:val="333333"/>
          <w:sz w:val="16"/>
          <w:szCs w:val="45"/>
          <w:lang w:eastAsia="es-MX"/>
        </w:rPr>
        <w:t xml:space="preserve"> cuando se le indique.</w:t>
      </w:r>
    </w:p>
    <w:p w14:paraId="5A35208D" w14:textId="6812A090" w:rsidR="00931C61" w:rsidRDefault="00E239A3" w:rsidP="00976567">
      <w:pPr>
        <w:shd w:val="clear" w:color="auto" w:fill="FFFFFF"/>
        <w:spacing w:line="240" w:lineRule="auto"/>
        <w:outlineLvl w:val="1"/>
        <w:rPr>
          <w:rFonts w:ascii="Helvetica" w:eastAsia="Times New Roman" w:hAnsi="Helvetica" w:cs="Helvetica"/>
          <w:color w:val="333333"/>
          <w:sz w:val="45"/>
          <w:szCs w:val="45"/>
          <w:u w:val="single"/>
          <w:lang w:eastAsia="es-MX"/>
        </w:rPr>
      </w:pPr>
      <w:r>
        <w:rPr>
          <w:rFonts w:ascii="Helvetica" w:eastAsia="Times New Roman" w:hAnsi="Helvetica" w:cs="Helvetica"/>
          <w:noProof/>
          <w:color w:val="333333"/>
          <w:sz w:val="45"/>
          <w:szCs w:val="45"/>
          <w:u w:val="single"/>
          <w:lang w:eastAsia="es-MX"/>
        </w:rPr>
        <w:drawing>
          <wp:anchor distT="0" distB="0" distL="114300" distR="114300" simplePos="0" relativeHeight="251684864" behindDoc="0" locked="0" layoutInCell="1" allowOverlap="1" wp14:anchorId="6D97C50F" wp14:editId="77F0B312">
            <wp:simplePos x="0" y="0"/>
            <wp:positionH relativeFrom="column">
              <wp:posOffset>0</wp:posOffset>
            </wp:positionH>
            <wp:positionV relativeFrom="paragraph">
              <wp:posOffset>277495</wp:posOffset>
            </wp:positionV>
            <wp:extent cx="523875" cy="285750"/>
            <wp:effectExtent l="0" t="0" r="9525" b="0"/>
            <wp:wrapThrough wrapText="right">
              <wp:wrapPolygon edited="0">
                <wp:start x="0" y="0"/>
                <wp:lineTo x="0" y="20160"/>
                <wp:lineTo x="21207" y="20160"/>
                <wp:lineTo x="21207" y="0"/>
                <wp:lineTo x="0" y="0"/>
              </wp:wrapPolygon>
            </wp:wrapThrough>
            <wp:docPr id="74"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noChangeShapeType="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 cy="28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2E9764" w14:textId="54288180" w:rsidR="00931C61" w:rsidRDefault="00931C61" w:rsidP="0047480F">
      <w:pPr>
        <w:shd w:val="clear" w:color="auto" w:fill="FFFFFF"/>
        <w:spacing w:line="240" w:lineRule="auto"/>
        <w:jc w:val="center"/>
        <w:outlineLvl w:val="1"/>
        <w:rPr>
          <w:rFonts w:ascii="Helvetica" w:eastAsia="Times New Roman" w:hAnsi="Helvetica" w:cs="Helvetica"/>
          <w:color w:val="333333"/>
          <w:sz w:val="45"/>
          <w:szCs w:val="45"/>
          <w:u w:val="single"/>
          <w:lang w:eastAsia="es-MX"/>
        </w:rPr>
      </w:pPr>
      <w:r>
        <w:rPr>
          <w:noProof/>
          <w:lang w:eastAsia="es-MX"/>
        </w:rPr>
        <mc:AlternateContent>
          <mc:Choice Requires="wps">
            <w:drawing>
              <wp:anchor distT="0" distB="0" distL="114300" distR="114300" simplePos="0" relativeHeight="251662336" behindDoc="0" locked="0" layoutInCell="1" allowOverlap="1" wp14:anchorId="3CB23203" wp14:editId="5F26D4C9">
                <wp:simplePos x="0" y="0"/>
                <wp:positionH relativeFrom="margin">
                  <wp:align>left</wp:align>
                </wp:positionH>
                <wp:positionV relativeFrom="paragraph">
                  <wp:posOffset>298435</wp:posOffset>
                </wp:positionV>
                <wp:extent cx="6858000" cy="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58B3FAB" id="Conector recto 10" o:spid="_x0000_s1026" style="position:absolute;z-index:251662336;visibility:visible;mso-wrap-style:square;mso-wrap-distance-left:9pt;mso-wrap-distance-top:0;mso-wrap-distance-right:9pt;mso-wrap-distance-bottom:0;mso-position-horizontal:left;mso-position-horizontal-relative:margin;mso-position-vertical:absolute;mso-position-vertical-relative:text" from="0,23.5pt" to="540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" strokecolor="black [3213]" strokeweight="1pt">
                <v:stroke joinstyle="miter"/>
                <w10:wrap anchorx="margin"/>
              </v:line>
            </w:pict>
          </mc:Fallback>
        </mc:AlternateContent>
      </w:r>
    </w:p>
    <w:p w14:paraId="6D72ACD2" w14:textId="77777777" w:rsidR="00931C61" w:rsidRDefault="00931C61" w:rsidP="0047480F">
      <w:pPr>
        <w:shd w:val="clear" w:color="auto" w:fill="FFFFFF"/>
        <w:spacing w:line="240" w:lineRule="auto"/>
        <w:jc w:val="center"/>
        <w:outlineLvl w:val="1"/>
        <w:rPr>
          <w:rFonts w:ascii="Helvetica" w:eastAsia="Times New Roman" w:hAnsi="Helvetica" w:cs="Helvetica"/>
          <w:color w:val="333333"/>
          <w:sz w:val="45"/>
          <w:szCs w:val="45"/>
          <w:u w:val="single"/>
          <w:lang w:eastAsia="es-MX"/>
        </w:rPr>
      </w:pPr>
    </w:p>
    <w:p w14:paraId="27AF3903" w14:textId="77777777" w:rsidR="00E21F7D" w:rsidRDefault="00E21F7D" w:rsidP="0047480F">
      <w:pPr>
        <w:shd w:val="clear" w:color="auto" w:fill="FFFFFF"/>
        <w:spacing w:line="240" w:lineRule="auto"/>
        <w:jc w:val="center"/>
        <w:outlineLvl w:val="1"/>
        <w:rPr>
          <w:rFonts w:ascii="Helvetica" w:eastAsia="Times New Roman" w:hAnsi="Helvetica" w:cs="Helvetica"/>
          <w:color w:val="333333"/>
          <w:sz w:val="45"/>
          <w:szCs w:val="45"/>
          <w:u w:val="single"/>
          <w:lang w:eastAsia="es-MX"/>
        </w:rPr>
      </w:pPr>
    </w:p>
    <w:p w14:paraId="082AF4AC" w14:textId="77777777" w:rsidR="00E21F7D" w:rsidRDefault="00E21F7D" w:rsidP="0047480F">
      <w:pPr>
        <w:shd w:val="clear" w:color="auto" w:fill="FFFFFF"/>
        <w:spacing w:line="240" w:lineRule="auto"/>
        <w:jc w:val="center"/>
        <w:outlineLvl w:val="1"/>
        <w:rPr>
          <w:rFonts w:ascii="Helvetica" w:eastAsia="Times New Roman" w:hAnsi="Helvetica" w:cs="Helvetica"/>
          <w:color w:val="333333"/>
          <w:sz w:val="45"/>
          <w:szCs w:val="45"/>
          <w:u w:val="single"/>
          <w:lang w:eastAsia="es-MX"/>
        </w:rPr>
      </w:pPr>
    </w:p>
    <w:p w14:paraId="7BCF68F9" w14:textId="77777777" w:rsidR="00931C61" w:rsidRDefault="00931C61" w:rsidP="00976567">
      <w:pPr>
        <w:shd w:val="clear" w:color="auto" w:fill="FFFFFF"/>
        <w:spacing w:line="240" w:lineRule="auto"/>
        <w:outlineLvl w:val="1"/>
        <w:rPr>
          <w:rFonts w:ascii="Helvetica" w:eastAsia="Times New Roman" w:hAnsi="Helvetica" w:cs="Helvetica"/>
          <w:color w:val="333333"/>
          <w:sz w:val="45"/>
          <w:szCs w:val="45"/>
          <w:u w:val="single"/>
          <w:lang w:eastAsia="es-MX"/>
        </w:rPr>
      </w:pPr>
    </w:p>
    <w:p w14:paraId="0DDEF0E7" w14:textId="77777777" w:rsidR="000568E1" w:rsidRDefault="000568E1" w:rsidP="00976567">
      <w:pPr>
        <w:shd w:val="clear" w:color="auto" w:fill="FFFFFF"/>
        <w:spacing w:line="240" w:lineRule="auto"/>
        <w:outlineLvl w:val="1"/>
        <w:rPr>
          <w:rFonts w:ascii="Helvetica" w:eastAsia="Times New Roman" w:hAnsi="Helvetica" w:cs="Helvetica"/>
          <w:color w:val="333333"/>
          <w:sz w:val="45"/>
          <w:szCs w:val="45"/>
          <w:u w:val="single"/>
          <w:lang w:eastAsia="es-MX"/>
        </w:rPr>
      </w:pPr>
    </w:p>
    <w:p w14:paraId="3243E91C" w14:textId="77777777" w:rsidR="0047480F" w:rsidRPr="00AE04C2" w:rsidRDefault="0047480F" w:rsidP="0047480F">
      <w:pPr>
        <w:shd w:val="clear" w:color="auto" w:fill="FFFFFF"/>
        <w:spacing w:line="240" w:lineRule="auto"/>
        <w:jc w:val="center"/>
        <w:outlineLvl w:val="1"/>
        <w:rPr>
          <w:rFonts w:ascii="Helvetica" w:eastAsia="Times New Roman" w:hAnsi="Helvetica" w:cs="Helvetica"/>
          <w:color w:val="333333"/>
          <w:sz w:val="45"/>
          <w:szCs w:val="45"/>
          <w:u w:val="single"/>
          <w:lang w:eastAsia="es-MX"/>
        </w:rPr>
      </w:pPr>
      <w:r>
        <w:rPr>
          <w:rFonts w:ascii="Helvetica" w:eastAsia="Times New Roman" w:hAnsi="Helvetica" w:cs="Helvetica"/>
          <w:color w:val="333333"/>
          <w:sz w:val="45"/>
          <w:szCs w:val="45"/>
          <w:u w:val="single"/>
          <w:lang w:eastAsia="es-MX"/>
        </w:rPr>
        <w:lastRenderedPageBreak/>
        <w:t>Sección 1.</w:t>
      </w:r>
    </w:p>
    <w:p w14:paraId="7252B0A2" w14:textId="1CAA9A94" w:rsidR="0047480F" w:rsidRPr="00AE04C2" w:rsidRDefault="0047480F" w:rsidP="0047480F">
      <w:pPr>
        <w:shd w:val="clear" w:color="auto" w:fill="FCF8E3"/>
        <w:spacing w:line="400" w:lineRule="atLeast"/>
        <w:rPr>
          <w:rFonts w:ascii="Helvetica" w:eastAsia="Times New Roman" w:hAnsi="Helvetica" w:cs="Helvetica"/>
          <w:color w:val="C09853"/>
          <w:sz w:val="21"/>
          <w:szCs w:val="21"/>
          <w:lang w:eastAsia="es-MX"/>
        </w:rPr>
      </w:pPr>
      <w:r w:rsidRPr="00AE04C2">
        <w:rPr>
          <w:rFonts w:ascii="Helvetica" w:eastAsia="Times New Roman" w:hAnsi="Helvetica" w:cs="Helvetica"/>
          <w:color w:val="C09853"/>
          <w:sz w:val="21"/>
          <w:szCs w:val="21"/>
          <w:lang w:eastAsia="es-MX"/>
        </w:rPr>
        <w:t xml:space="preserve">Tiempo </w:t>
      </w:r>
      <w:r w:rsidR="00E21F7D">
        <w:rPr>
          <w:rFonts w:ascii="Helvetica" w:eastAsia="Times New Roman" w:hAnsi="Helvetica" w:cs="Helvetica"/>
          <w:color w:val="C09853"/>
          <w:sz w:val="21"/>
          <w:szCs w:val="21"/>
          <w:lang w:eastAsia="es-MX"/>
        </w:rPr>
        <w:t>disponible</w:t>
      </w:r>
      <w:r w:rsidRPr="00AE04C2">
        <w:rPr>
          <w:rFonts w:ascii="Helvetica" w:eastAsia="Times New Roman" w:hAnsi="Helvetica" w:cs="Helvetica"/>
          <w:color w:val="C09853"/>
          <w:sz w:val="21"/>
          <w:szCs w:val="21"/>
          <w:lang w:eastAsia="es-MX"/>
        </w:rPr>
        <w:t xml:space="preserve"> para </w:t>
      </w:r>
      <w:r>
        <w:rPr>
          <w:rFonts w:ascii="Helvetica" w:eastAsia="Times New Roman" w:hAnsi="Helvetica" w:cs="Helvetica"/>
          <w:color w:val="C09853"/>
          <w:sz w:val="21"/>
          <w:szCs w:val="21"/>
          <w:lang w:eastAsia="es-MX"/>
        </w:rPr>
        <w:t>leer las instrucciones</w:t>
      </w:r>
      <w:r w:rsidRPr="00AE04C2">
        <w:rPr>
          <w:rFonts w:ascii="Helvetica" w:eastAsia="Times New Roman" w:hAnsi="Helvetica" w:cs="Helvetica"/>
          <w:color w:val="C09853"/>
          <w:sz w:val="21"/>
          <w:szCs w:val="21"/>
          <w:lang w:eastAsia="es-MX"/>
        </w:rPr>
        <w:t>: </w:t>
      </w:r>
      <w:r>
        <w:rPr>
          <w:rFonts w:ascii="Helvetica" w:eastAsia="Times New Roman" w:hAnsi="Helvetica" w:cs="Helvetica"/>
          <w:b/>
          <w:bCs/>
          <w:color w:val="C09853"/>
          <w:sz w:val="21"/>
          <w:szCs w:val="21"/>
          <w:lang w:eastAsia="es-MX"/>
        </w:rPr>
        <w:t>0</w:t>
      </w:r>
      <w:r w:rsidR="00492419">
        <w:rPr>
          <w:rFonts w:ascii="Helvetica" w:eastAsia="Times New Roman" w:hAnsi="Helvetica" w:cs="Helvetica"/>
          <w:b/>
          <w:bCs/>
          <w:color w:val="C09853"/>
          <w:sz w:val="21"/>
          <w:szCs w:val="21"/>
          <w:lang w:eastAsia="es-MX"/>
        </w:rPr>
        <w:t>0:</w:t>
      </w:r>
      <w:commentRangeStart w:id="2"/>
      <w:r w:rsidR="00492419">
        <w:rPr>
          <w:rFonts w:ascii="Helvetica" w:eastAsia="Times New Roman" w:hAnsi="Helvetica" w:cs="Helvetica"/>
          <w:b/>
          <w:bCs/>
          <w:color w:val="C09853"/>
          <w:sz w:val="21"/>
          <w:szCs w:val="21"/>
          <w:lang w:eastAsia="es-MX"/>
        </w:rPr>
        <w:t>1</w:t>
      </w:r>
      <w:commentRangeEnd w:id="2"/>
      <w:r w:rsidR="00F8421F">
        <w:rPr>
          <w:rFonts w:ascii="Helvetica" w:eastAsia="Times New Roman" w:hAnsi="Helvetica" w:cs="Helvetica"/>
          <w:b/>
          <w:bCs/>
          <w:color w:val="C09853"/>
          <w:sz w:val="21"/>
          <w:szCs w:val="21"/>
          <w:lang w:eastAsia="es-MX"/>
        </w:rPr>
        <w:t>0</w:t>
      </w:r>
      <w:r w:rsidR="00492419">
        <w:rPr>
          <w:rStyle w:val="Refdecomentario"/>
        </w:rPr>
        <w:commentReference w:id="2"/>
      </w:r>
    </w:p>
    <w:p w14:paraId="694F3268" w14:textId="77777777" w:rsidR="0047480F" w:rsidRDefault="0047480F" w:rsidP="0047480F">
      <w:pPr>
        <w:shd w:val="clear" w:color="auto" w:fill="FFFFFF"/>
        <w:spacing w:line="360" w:lineRule="auto"/>
        <w:jc w:val="both"/>
        <w:outlineLvl w:val="1"/>
        <w:rPr>
          <w:lang w:val="es-ES_tradnl"/>
        </w:rPr>
      </w:pPr>
    </w:p>
    <w:p w14:paraId="1E4DADDA" w14:textId="77777777" w:rsidR="0047480F" w:rsidRDefault="0047480F" w:rsidP="0047480F">
      <w:pPr>
        <w:shd w:val="clear" w:color="auto" w:fill="FFFFFF"/>
        <w:spacing w:line="360" w:lineRule="auto"/>
        <w:jc w:val="both"/>
        <w:outlineLvl w:val="1"/>
        <w:rPr>
          <w:lang w:val="es-ES_tradnl"/>
        </w:rPr>
      </w:pPr>
    </w:p>
    <w:p w14:paraId="25135784" w14:textId="6A1C3C40" w:rsidR="0047480F" w:rsidRPr="00DD5943" w:rsidRDefault="00DD5943" w:rsidP="00DD5943">
      <w:pPr>
        <w:spacing w:line="360" w:lineRule="auto"/>
        <w:jc w:val="both"/>
        <w:rPr>
          <w:b/>
          <w:sz w:val="28"/>
          <w:lang w:val="es-ES_tradnl"/>
        </w:rPr>
      </w:pPr>
      <w:r w:rsidRPr="00DD5943">
        <w:rPr>
          <w:b/>
          <w:sz w:val="28"/>
          <w:lang w:val="es-ES_tradnl"/>
        </w:rPr>
        <w:t>Instrucciones:</w:t>
      </w:r>
    </w:p>
    <w:p w14:paraId="72113C31" w14:textId="77777777" w:rsidR="0047480F" w:rsidRDefault="0047480F" w:rsidP="0047480F">
      <w:pPr>
        <w:shd w:val="clear" w:color="auto" w:fill="FFFFFF"/>
        <w:spacing w:line="360" w:lineRule="auto"/>
        <w:jc w:val="both"/>
        <w:outlineLvl w:val="1"/>
        <w:rPr>
          <w:sz w:val="24"/>
          <w:lang w:val="es-ES_tradnl"/>
        </w:rPr>
      </w:pPr>
      <w:r w:rsidRPr="00FA7B15">
        <w:rPr>
          <w:b/>
          <w:sz w:val="24"/>
          <w:lang w:val="es-ES_tradnl"/>
        </w:rPr>
        <w:t>Conteste las siguientes preguntas según sus preferencias personales.</w:t>
      </w:r>
      <w:r w:rsidRPr="00FA7B15">
        <w:rPr>
          <w:sz w:val="24"/>
          <w:lang w:val="es-ES_tradnl"/>
        </w:rPr>
        <w:t xml:space="preserve"> Durante esta sección podrá acumular unidades ECU por sus respuestas.</w:t>
      </w:r>
    </w:p>
    <w:p w14:paraId="2BD6E0FD" w14:textId="77777777" w:rsidR="00E21F7D" w:rsidRDefault="00E21F7D" w:rsidP="0047480F">
      <w:pPr>
        <w:shd w:val="clear" w:color="auto" w:fill="FFFFFF"/>
        <w:spacing w:line="360" w:lineRule="auto"/>
        <w:jc w:val="both"/>
        <w:outlineLvl w:val="1"/>
        <w:rPr>
          <w:sz w:val="24"/>
          <w:lang w:val="es-ES_tradnl"/>
        </w:rPr>
      </w:pPr>
    </w:p>
    <w:p w14:paraId="6D8207E0" w14:textId="77777777" w:rsidR="00E21F7D" w:rsidRDefault="00E21F7D" w:rsidP="0047480F">
      <w:pPr>
        <w:shd w:val="clear" w:color="auto" w:fill="FFFFFF"/>
        <w:spacing w:line="360" w:lineRule="auto"/>
        <w:jc w:val="both"/>
        <w:outlineLvl w:val="1"/>
        <w:rPr>
          <w:sz w:val="24"/>
          <w:lang w:val="es-ES_tradnl"/>
        </w:rPr>
      </w:pPr>
    </w:p>
    <w:p w14:paraId="5E42B668" w14:textId="77777777" w:rsidR="0047480F" w:rsidRPr="0047480F" w:rsidRDefault="0047480F" w:rsidP="002D3A55">
      <w:pPr>
        <w:shd w:val="clear" w:color="auto" w:fill="FFFFFF"/>
        <w:spacing w:line="240" w:lineRule="auto"/>
        <w:jc w:val="center"/>
        <w:outlineLvl w:val="1"/>
        <w:rPr>
          <w:lang w:val="es-ES_tradnl"/>
        </w:rPr>
      </w:pPr>
      <w:r>
        <w:rPr>
          <w:noProof/>
          <w:lang w:eastAsia="es-MX"/>
        </w:rPr>
        <mc:AlternateContent>
          <mc:Choice Requires="wps">
            <w:drawing>
              <wp:anchor distT="0" distB="0" distL="114300" distR="114300" simplePos="0" relativeHeight="251657216" behindDoc="0" locked="0" layoutInCell="1" allowOverlap="1" wp14:anchorId="011C7714" wp14:editId="21EB2096">
                <wp:simplePos x="0" y="0"/>
                <wp:positionH relativeFrom="column">
                  <wp:posOffset>0</wp:posOffset>
                </wp:positionH>
                <wp:positionV relativeFrom="paragraph">
                  <wp:posOffset>172085</wp:posOffset>
                </wp:positionV>
                <wp:extent cx="6858000" cy="0"/>
                <wp:effectExtent l="0" t="0" r="25400" b="25400"/>
                <wp:wrapNone/>
                <wp:docPr id="2" name="Conector recto 2"/>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6776454" id="Conector recto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0,13.55pt" to="540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" strokecolor="black [3213]" strokeweight="1pt">
                <v:stroke joinstyle="miter"/>
              </v:line>
            </w:pict>
          </mc:Fallback>
        </mc:AlternateContent>
      </w:r>
    </w:p>
    <w:p w14:paraId="405C99D5" w14:textId="77777777" w:rsidR="0047480F" w:rsidRDefault="0047480F" w:rsidP="002D3A55">
      <w:pPr>
        <w:shd w:val="clear" w:color="auto" w:fill="FFFFFF"/>
        <w:spacing w:line="240" w:lineRule="auto"/>
        <w:jc w:val="center"/>
        <w:outlineLvl w:val="1"/>
        <w:rPr>
          <w:lang w:val="es-ES_tradnl"/>
        </w:rPr>
      </w:pPr>
    </w:p>
    <w:p w14:paraId="3B86695B" w14:textId="77777777" w:rsidR="0047480F" w:rsidRDefault="0047480F" w:rsidP="002D3A55">
      <w:pPr>
        <w:shd w:val="clear" w:color="auto" w:fill="FFFFFF"/>
        <w:spacing w:line="240" w:lineRule="auto"/>
        <w:jc w:val="center"/>
        <w:outlineLvl w:val="1"/>
        <w:rPr>
          <w:lang w:val="es-ES_tradnl"/>
        </w:rPr>
      </w:pPr>
    </w:p>
    <w:p w14:paraId="2E848DE5" w14:textId="77777777" w:rsidR="0047480F" w:rsidRDefault="0047480F" w:rsidP="002D3A55">
      <w:pPr>
        <w:shd w:val="clear" w:color="auto" w:fill="FFFFFF"/>
        <w:spacing w:line="240" w:lineRule="auto"/>
        <w:jc w:val="center"/>
        <w:outlineLvl w:val="1"/>
        <w:rPr>
          <w:lang w:val="es-ES_tradnl"/>
        </w:rPr>
      </w:pPr>
    </w:p>
    <w:p w14:paraId="2E4448C2" w14:textId="77777777" w:rsidR="0047480F" w:rsidRDefault="0047480F" w:rsidP="002D3A55">
      <w:pPr>
        <w:shd w:val="clear" w:color="auto" w:fill="FFFFFF"/>
        <w:spacing w:line="240" w:lineRule="auto"/>
        <w:jc w:val="center"/>
        <w:outlineLvl w:val="1"/>
        <w:rPr>
          <w:lang w:val="es-ES_tradnl"/>
        </w:rPr>
      </w:pPr>
    </w:p>
    <w:p w14:paraId="1C24BBC9" w14:textId="77777777" w:rsidR="00492419" w:rsidRDefault="00492419" w:rsidP="002D3A55">
      <w:pPr>
        <w:shd w:val="clear" w:color="auto" w:fill="FFFFFF"/>
        <w:spacing w:line="240" w:lineRule="auto"/>
        <w:jc w:val="center"/>
        <w:outlineLvl w:val="1"/>
        <w:rPr>
          <w:lang w:val="es-ES_tradnl"/>
        </w:rPr>
      </w:pPr>
    </w:p>
    <w:p w14:paraId="4844BF52" w14:textId="77777777" w:rsidR="00492419" w:rsidRDefault="00492419" w:rsidP="002D3A55">
      <w:pPr>
        <w:shd w:val="clear" w:color="auto" w:fill="FFFFFF"/>
        <w:spacing w:line="240" w:lineRule="auto"/>
        <w:jc w:val="center"/>
        <w:outlineLvl w:val="1"/>
        <w:rPr>
          <w:lang w:val="es-ES_tradnl"/>
        </w:rPr>
      </w:pPr>
    </w:p>
    <w:p w14:paraId="106C9A90" w14:textId="77777777" w:rsidR="00492419" w:rsidRDefault="00492419" w:rsidP="002D3A55">
      <w:pPr>
        <w:shd w:val="clear" w:color="auto" w:fill="FFFFFF"/>
        <w:spacing w:line="240" w:lineRule="auto"/>
        <w:jc w:val="center"/>
        <w:outlineLvl w:val="1"/>
        <w:rPr>
          <w:lang w:val="es-ES_tradnl"/>
        </w:rPr>
      </w:pPr>
    </w:p>
    <w:p w14:paraId="31723DC3" w14:textId="77777777" w:rsidR="00492419" w:rsidRDefault="00492419" w:rsidP="002D3A55">
      <w:pPr>
        <w:shd w:val="clear" w:color="auto" w:fill="FFFFFF"/>
        <w:spacing w:line="240" w:lineRule="auto"/>
        <w:jc w:val="center"/>
        <w:outlineLvl w:val="1"/>
        <w:rPr>
          <w:lang w:val="es-ES_tradnl"/>
        </w:rPr>
      </w:pPr>
    </w:p>
    <w:p w14:paraId="06B82534" w14:textId="77777777" w:rsidR="00492419" w:rsidRDefault="00492419" w:rsidP="002D3A55">
      <w:pPr>
        <w:shd w:val="clear" w:color="auto" w:fill="FFFFFF"/>
        <w:spacing w:line="240" w:lineRule="auto"/>
        <w:jc w:val="center"/>
        <w:outlineLvl w:val="1"/>
        <w:rPr>
          <w:lang w:val="es-ES_tradnl"/>
        </w:rPr>
      </w:pPr>
    </w:p>
    <w:p w14:paraId="6177FAAE" w14:textId="77777777" w:rsidR="00492419" w:rsidRDefault="00492419" w:rsidP="002D3A55">
      <w:pPr>
        <w:shd w:val="clear" w:color="auto" w:fill="FFFFFF"/>
        <w:spacing w:line="240" w:lineRule="auto"/>
        <w:jc w:val="center"/>
        <w:outlineLvl w:val="1"/>
        <w:rPr>
          <w:lang w:val="es-ES_tradnl"/>
        </w:rPr>
      </w:pPr>
    </w:p>
    <w:p w14:paraId="52D8C74B" w14:textId="77777777" w:rsidR="00492419" w:rsidRDefault="00492419" w:rsidP="002D3A55">
      <w:pPr>
        <w:shd w:val="clear" w:color="auto" w:fill="FFFFFF"/>
        <w:spacing w:line="240" w:lineRule="auto"/>
        <w:jc w:val="center"/>
        <w:outlineLvl w:val="1"/>
        <w:rPr>
          <w:lang w:val="es-ES_tradnl"/>
        </w:rPr>
      </w:pPr>
    </w:p>
    <w:p w14:paraId="6162592B" w14:textId="77777777" w:rsidR="00492419" w:rsidRDefault="00492419" w:rsidP="002D3A55">
      <w:pPr>
        <w:shd w:val="clear" w:color="auto" w:fill="FFFFFF"/>
        <w:spacing w:line="240" w:lineRule="auto"/>
        <w:jc w:val="center"/>
        <w:outlineLvl w:val="1"/>
        <w:rPr>
          <w:lang w:val="es-ES_tradnl"/>
        </w:rPr>
      </w:pPr>
    </w:p>
    <w:p w14:paraId="1503A70F" w14:textId="77777777" w:rsidR="00492419" w:rsidRDefault="00492419" w:rsidP="002D3A55">
      <w:pPr>
        <w:shd w:val="clear" w:color="auto" w:fill="FFFFFF"/>
        <w:spacing w:line="240" w:lineRule="auto"/>
        <w:jc w:val="center"/>
        <w:outlineLvl w:val="1"/>
        <w:rPr>
          <w:lang w:val="es-ES_tradnl"/>
        </w:rPr>
      </w:pPr>
    </w:p>
    <w:p w14:paraId="482C9528" w14:textId="77777777" w:rsidR="00492419" w:rsidRDefault="00492419" w:rsidP="002D3A55">
      <w:pPr>
        <w:shd w:val="clear" w:color="auto" w:fill="FFFFFF"/>
        <w:spacing w:line="240" w:lineRule="auto"/>
        <w:jc w:val="center"/>
        <w:outlineLvl w:val="1"/>
        <w:rPr>
          <w:lang w:val="es-ES_tradnl"/>
        </w:rPr>
      </w:pPr>
    </w:p>
    <w:p w14:paraId="71630DE6" w14:textId="77777777" w:rsidR="00492419" w:rsidRDefault="00492419" w:rsidP="002D3A55">
      <w:pPr>
        <w:shd w:val="clear" w:color="auto" w:fill="FFFFFF"/>
        <w:spacing w:line="240" w:lineRule="auto"/>
        <w:jc w:val="center"/>
        <w:outlineLvl w:val="1"/>
        <w:rPr>
          <w:lang w:val="es-ES_tradnl"/>
        </w:rPr>
      </w:pPr>
    </w:p>
    <w:p w14:paraId="00191FC1" w14:textId="77777777" w:rsidR="00492419" w:rsidRDefault="00492419" w:rsidP="002D3A55">
      <w:pPr>
        <w:shd w:val="clear" w:color="auto" w:fill="FFFFFF"/>
        <w:spacing w:line="240" w:lineRule="auto"/>
        <w:jc w:val="center"/>
        <w:outlineLvl w:val="1"/>
        <w:rPr>
          <w:lang w:val="es-ES_tradnl"/>
        </w:rPr>
      </w:pPr>
    </w:p>
    <w:p w14:paraId="222F5AC9" w14:textId="77777777" w:rsidR="00492419" w:rsidRDefault="00492419" w:rsidP="002D3A55">
      <w:pPr>
        <w:shd w:val="clear" w:color="auto" w:fill="FFFFFF"/>
        <w:spacing w:line="240" w:lineRule="auto"/>
        <w:jc w:val="center"/>
        <w:outlineLvl w:val="1"/>
        <w:rPr>
          <w:lang w:val="es-ES_tradnl"/>
        </w:rPr>
      </w:pPr>
    </w:p>
    <w:p w14:paraId="21E46A5F" w14:textId="77777777" w:rsidR="0010191B" w:rsidRDefault="0010191B" w:rsidP="002D3A55">
      <w:pPr>
        <w:shd w:val="clear" w:color="auto" w:fill="FFFFFF"/>
        <w:spacing w:line="240" w:lineRule="auto"/>
        <w:jc w:val="center"/>
        <w:outlineLvl w:val="1"/>
        <w:rPr>
          <w:lang w:val="es-ES_tradnl"/>
        </w:rPr>
      </w:pPr>
    </w:p>
    <w:p w14:paraId="0CA807A8" w14:textId="77777777" w:rsidR="0047480F" w:rsidRDefault="0047480F" w:rsidP="002D3A55">
      <w:pPr>
        <w:shd w:val="clear" w:color="auto" w:fill="FFFFFF"/>
        <w:spacing w:line="240" w:lineRule="auto"/>
        <w:jc w:val="center"/>
        <w:outlineLvl w:val="1"/>
        <w:rPr>
          <w:lang w:val="es-ES_tradnl"/>
        </w:rPr>
      </w:pPr>
    </w:p>
    <w:p w14:paraId="6C14F6DD" w14:textId="77777777" w:rsidR="00A30366" w:rsidRDefault="00A30366" w:rsidP="002D3A55">
      <w:pPr>
        <w:shd w:val="clear" w:color="auto" w:fill="FFFFFF"/>
        <w:spacing w:line="240" w:lineRule="auto"/>
        <w:jc w:val="center"/>
        <w:outlineLvl w:val="1"/>
        <w:rPr>
          <w:lang w:val="es-ES_tradnl"/>
        </w:rPr>
      </w:pPr>
    </w:p>
    <w:p w14:paraId="12A79D9B" w14:textId="777BB5C3" w:rsidR="000A41E1" w:rsidRPr="00AE04C2" w:rsidRDefault="000A41E1" w:rsidP="000A41E1">
      <w:pPr>
        <w:shd w:val="clear" w:color="auto" w:fill="FCF8E3"/>
        <w:spacing w:line="400" w:lineRule="atLeast"/>
        <w:rPr>
          <w:rFonts w:ascii="Helvetica" w:eastAsia="Times New Roman" w:hAnsi="Helvetica" w:cs="Helvetica"/>
          <w:color w:val="C09853"/>
          <w:sz w:val="21"/>
          <w:szCs w:val="21"/>
          <w:lang w:eastAsia="es-MX"/>
        </w:rPr>
      </w:pPr>
      <w:r w:rsidRPr="00AE04C2">
        <w:rPr>
          <w:rFonts w:ascii="Helvetica" w:eastAsia="Times New Roman" w:hAnsi="Helvetica" w:cs="Helvetica"/>
          <w:color w:val="C09853"/>
          <w:sz w:val="21"/>
          <w:szCs w:val="21"/>
          <w:lang w:eastAsia="es-MX"/>
        </w:rPr>
        <w:lastRenderedPageBreak/>
        <w:t xml:space="preserve">Tiempo </w:t>
      </w:r>
      <w:r w:rsidR="00E21F7D">
        <w:rPr>
          <w:rFonts w:ascii="Helvetica" w:eastAsia="Times New Roman" w:hAnsi="Helvetica" w:cs="Helvetica"/>
          <w:color w:val="C09853"/>
          <w:sz w:val="21"/>
          <w:szCs w:val="21"/>
          <w:lang w:eastAsia="es-MX"/>
        </w:rPr>
        <w:t>disponible</w:t>
      </w:r>
      <w:r w:rsidRPr="00AE04C2">
        <w:rPr>
          <w:rFonts w:ascii="Helvetica" w:eastAsia="Times New Roman" w:hAnsi="Helvetica" w:cs="Helvetica"/>
          <w:color w:val="C09853"/>
          <w:sz w:val="21"/>
          <w:szCs w:val="21"/>
          <w:lang w:eastAsia="es-MX"/>
        </w:rPr>
        <w:t xml:space="preserve"> </w:t>
      </w:r>
      <w:r>
        <w:rPr>
          <w:rFonts w:ascii="Helvetica" w:eastAsia="Times New Roman" w:hAnsi="Helvetica" w:cs="Helvetica"/>
          <w:color w:val="C09853"/>
          <w:sz w:val="21"/>
          <w:szCs w:val="21"/>
          <w:lang w:eastAsia="es-MX"/>
        </w:rPr>
        <w:t>para esta pregunta</w:t>
      </w:r>
      <w:r w:rsidRPr="00AE04C2">
        <w:rPr>
          <w:rFonts w:ascii="Helvetica" w:eastAsia="Times New Roman" w:hAnsi="Helvetica" w:cs="Helvetica"/>
          <w:color w:val="C09853"/>
          <w:sz w:val="21"/>
          <w:szCs w:val="21"/>
          <w:lang w:eastAsia="es-MX"/>
        </w:rPr>
        <w:t>: </w:t>
      </w:r>
      <w:r>
        <w:rPr>
          <w:rFonts w:ascii="Helvetica" w:eastAsia="Times New Roman" w:hAnsi="Helvetica" w:cs="Helvetica"/>
          <w:b/>
          <w:bCs/>
          <w:color w:val="C09853"/>
          <w:sz w:val="21"/>
          <w:szCs w:val="21"/>
          <w:lang w:eastAsia="es-MX"/>
        </w:rPr>
        <w:t>01</w:t>
      </w:r>
      <w:r w:rsidR="00A30366">
        <w:rPr>
          <w:rFonts w:ascii="Helvetica" w:eastAsia="Times New Roman" w:hAnsi="Helvetica" w:cs="Helvetica"/>
          <w:b/>
          <w:bCs/>
          <w:color w:val="C09853"/>
          <w:sz w:val="21"/>
          <w:szCs w:val="21"/>
          <w:lang w:eastAsia="es-MX"/>
        </w:rPr>
        <w:t>:0</w:t>
      </w:r>
      <w:r w:rsidRPr="00AE04C2">
        <w:rPr>
          <w:rFonts w:ascii="Helvetica" w:eastAsia="Times New Roman" w:hAnsi="Helvetica" w:cs="Helvetica"/>
          <w:b/>
          <w:bCs/>
          <w:color w:val="C09853"/>
          <w:sz w:val="21"/>
          <w:szCs w:val="21"/>
          <w:lang w:eastAsia="es-MX"/>
        </w:rPr>
        <w:t>0</w:t>
      </w:r>
    </w:p>
    <w:p w14:paraId="4E1B9172" w14:textId="77777777" w:rsidR="000A41E1" w:rsidRDefault="000A41E1" w:rsidP="002D3A55">
      <w:pPr>
        <w:shd w:val="clear" w:color="auto" w:fill="FFFFFF"/>
        <w:spacing w:line="240" w:lineRule="auto"/>
        <w:jc w:val="center"/>
        <w:outlineLvl w:val="1"/>
        <w:rPr>
          <w:lang w:val="es-ES_tradnl"/>
        </w:rPr>
      </w:pPr>
    </w:p>
    <w:p w14:paraId="76CDA0FB" w14:textId="77777777" w:rsidR="0020047A" w:rsidRDefault="0020047A" w:rsidP="002D3A55">
      <w:pPr>
        <w:shd w:val="clear" w:color="auto" w:fill="FFFFFF"/>
        <w:spacing w:line="240" w:lineRule="auto"/>
        <w:jc w:val="center"/>
        <w:outlineLvl w:val="1"/>
        <w:rPr>
          <w:lang w:val="es-ES_tradnl"/>
        </w:rPr>
      </w:pPr>
    </w:p>
    <w:p w14:paraId="4E609D60" w14:textId="77777777" w:rsidR="000A41E1" w:rsidRPr="0047480F" w:rsidRDefault="000A41E1" w:rsidP="002D3A55">
      <w:pPr>
        <w:shd w:val="clear" w:color="auto" w:fill="FFFFFF"/>
        <w:spacing w:line="240" w:lineRule="auto"/>
        <w:jc w:val="center"/>
        <w:outlineLvl w:val="1"/>
        <w:rPr>
          <w:lang w:val="es-ES_tradnl"/>
        </w:rPr>
      </w:pPr>
    </w:p>
    <w:p w14:paraId="6BAE1A4B" w14:textId="320B5C53" w:rsidR="0010191B" w:rsidRPr="0020047A" w:rsidRDefault="0010191B" w:rsidP="00FA7B15">
      <w:pPr>
        <w:pStyle w:val="Prrafodelista"/>
        <w:widowControl w:val="0"/>
        <w:numPr>
          <w:ilvl w:val="1"/>
          <w:numId w:val="5"/>
        </w:numPr>
        <w:autoSpaceDE w:val="0"/>
        <w:autoSpaceDN w:val="0"/>
        <w:adjustRightInd w:val="0"/>
        <w:spacing w:after="0" w:line="276" w:lineRule="auto"/>
        <w:jc w:val="both"/>
        <w:rPr>
          <w:rFonts w:cs="Arial"/>
          <w:b/>
          <w:color w:val="1A1A1A"/>
          <w:sz w:val="28"/>
          <w:szCs w:val="24"/>
          <w:lang w:val="es-ES_tradnl"/>
        </w:rPr>
      </w:pPr>
      <w:r w:rsidRPr="0020047A">
        <w:rPr>
          <w:rFonts w:cs="Arial"/>
          <w:b/>
          <w:color w:val="1A1A1A"/>
          <w:sz w:val="28"/>
          <w:szCs w:val="24"/>
          <w:lang w:val="es-ES_tradnl"/>
        </w:rPr>
        <w:t xml:space="preserve">Usted acaba de ganar 100 </w:t>
      </w:r>
      <w:proofErr w:type="spellStart"/>
      <w:r w:rsidRPr="0020047A">
        <w:rPr>
          <w:rFonts w:cs="Arial"/>
          <w:b/>
          <w:color w:val="1A1A1A"/>
          <w:sz w:val="28"/>
          <w:szCs w:val="24"/>
          <w:lang w:val="es-ES_tradnl"/>
        </w:rPr>
        <w:t>ECUs</w:t>
      </w:r>
      <w:proofErr w:type="spellEnd"/>
      <w:r w:rsidRPr="0020047A">
        <w:rPr>
          <w:rFonts w:cs="Arial"/>
          <w:b/>
          <w:color w:val="1A1A1A"/>
          <w:sz w:val="28"/>
          <w:szCs w:val="24"/>
          <w:lang w:val="es-ES_tradnl"/>
        </w:rPr>
        <w:t xml:space="preserve"> por leer esta pregunta. Ahora debe decidir si apostar en un volado o no. En el volado puede ganar tres veces cada ECU que apueste cuand</w:t>
      </w:r>
      <w:r w:rsidR="008A6E42">
        <w:rPr>
          <w:rFonts w:cs="Arial"/>
          <w:b/>
          <w:color w:val="1A1A1A"/>
          <w:sz w:val="28"/>
          <w:szCs w:val="24"/>
          <w:lang w:val="es-ES_tradnl"/>
        </w:rPr>
        <w:t>o adivine el resultado y perder</w:t>
      </w:r>
      <w:r w:rsidRPr="0020047A">
        <w:rPr>
          <w:rFonts w:cs="Arial"/>
          <w:b/>
          <w:color w:val="1A1A1A"/>
          <w:sz w:val="28"/>
          <w:szCs w:val="24"/>
          <w:lang w:val="es-ES_tradnl"/>
        </w:rPr>
        <w:t xml:space="preserve"> lo apostado en caso de no adivinar (águila o sol). ¿Cuánto estaría dispuesto a apostar de sus 100 </w:t>
      </w:r>
      <w:proofErr w:type="spellStart"/>
      <w:r w:rsidRPr="0020047A">
        <w:rPr>
          <w:rFonts w:cs="Arial"/>
          <w:b/>
          <w:color w:val="1A1A1A"/>
          <w:sz w:val="28"/>
          <w:szCs w:val="24"/>
          <w:lang w:val="es-ES_tradnl"/>
        </w:rPr>
        <w:t>ECUs</w:t>
      </w:r>
      <w:proofErr w:type="spellEnd"/>
      <w:r w:rsidRPr="0020047A">
        <w:rPr>
          <w:rFonts w:cs="Arial"/>
          <w:b/>
          <w:color w:val="1A1A1A"/>
          <w:sz w:val="28"/>
          <w:szCs w:val="24"/>
          <w:lang w:val="es-ES_tradnl"/>
        </w:rPr>
        <w:t xml:space="preserve">?  (Si no apuesta gana 100 </w:t>
      </w:r>
      <w:proofErr w:type="spellStart"/>
      <w:r w:rsidRPr="0020047A">
        <w:rPr>
          <w:rFonts w:cs="Arial"/>
          <w:b/>
          <w:color w:val="1A1A1A"/>
          <w:sz w:val="28"/>
          <w:szCs w:val="24"/>
          <w:lang w:val="es-ES_tradnl"/>
        </w:rPr>
        <w:t>ECUs</w:t>
      </w:r>
      <w:proofErr w:type="spellEnd"/>
      <w:r w:rsidRPr="0020047A">
        <w:rPr>
          <w:rFonts w:cs="Arial"/>
          <w:b/>
          <w:color w:val="1A1A1A"/>
          <w:sz w:val="28"/>
          <w:szCs w:val="24"/>
          <w:lang w:val="es-ES_tradnl"/>
        </w:rPr>
        <w:t xml:space="preserve"> y si apuesta su posible ganancia máxima es de 300 </w:t>
      </w:r>
      <w:proofErr w:type="spellStart"/>
      <w:r w:rsidRPr="0020047A">
        <w:rPr>
          <w:rFonts w:cs="Arial"/>
          <w:b/>
          <w:color w:val="1A1A1A"/>
          <w:sz w:val="28"/>
          <w:szCs w:val="24"/>
          <w:lang w:val="es-ES_tradnl"/>
        </w:rPr>
        <w:t>ECUs</w:t>
      </w:r>
      <w:proofErr w:type="spellEnd"/>
      <w:r w:rsidRPr="0020047A">
        <w:rPr>
          <w:rFonts w:cs="Arial"/>
          <w:b/>
          <w:color w:val="1A1A1A"/>
          <w:sz w:val="28"/>
          <w:szCs w:val="24"/>
          <w:lang w:val="es-ES_tradnl"/>
        </w:rPr>
        <w:t>). </w:t>
      </w:r>
    </w:p>
    <w:p w14:paraId="6B824D58" w14:textId="77777777" w:rsidR="000A41E1" w:rsidRDefault="000A41E1" w:rsidP="000A41E1">
      <w:pPr>
        <w:pStyle w:val="Prrafodelista"/>
        <w:widowControl w:val="0"/>
        <w:autoSpaceDE w:val="0"/>
        <w:autoSpaceDN w:val="0"/>
        <w:adjustRightInd w:val="0"/>
        <w:spacing w:after="0" w:line="240" w:lineRule="auto"/>
        <w:ind w:left="360"/>
        <w:jc w:val="both"/>
        <w:rPr>
          <w:rFonts w:cs="Arial"/>
          <w:b/>
          <w:color w:val="1A1A1A"/>
          <w:sz w:val="24"/>
          <w:szCs w:val="24"/>
          <w:lang w:val="es-ES_tradnl"/>
        </w:rPr>
      </w:pPr>
    </w:p>
    <w:p w14:paraId="490807D1" w14:textId="77777777" w:rsidR="000A41E1" w:rsidRDefault="000A41E1" w:rsidP="000A41E1">
      <w:pPr>
        <w:pStyle w:val="Prrafodelista"/>
        <w:widowControl w:val="0"/>
        <w:autoSpaceDE w:val="0"/>
        <w:autoSpaceDN w:val="0"/>
        <w:adjustRightInd w:val="0"/>
        <w:spacing w:after="0" w:line="240" w:lineRule="auto"/>
        <w:ind w:left="360"/>
        <w:jc w:val="both"/>
        <w:rPr>
          <w:rFonts w:cs="Arial"/>
          <w:b/>
          <w:color w:val="1A1A1A"/>
          <w:sz w:val="24"/>
          <w:szCs w:val="24"/>
          <w:lang w:val="es-ES_tradnl"/>
        </w:rPr>
      </w:pPr>
    </w:p>
    <w:p w14:paraId="49A5A5DC" w14:textId="77777777" w:rsidR="0020047A" w:rsidRPr="000A41E1" w:rsidRDefault="0020047A" w:rsidP="000A41E1">
      <w:pPr>
        <w:pStyle w:val="Prrafodelista"/>
        <w:widowControl w:val="0"/>
        <w:autoSpaceDE w:val="0"/>
        <w:autoSpaceDN w:val="0"/>
        <w:adjustRightInd w:val="0"/>
        <w:spacing w:after="0" w:line="240" w:lineRule="auto"/>
        <w:ind w:left="360"/>
        <w:jc w:val="both"/>
        <w:rPr>
          <w:rFonts w:cs="Arial"/>
          <w:b/>
          <w:color w:val="1A1A1A"/>
          <w:sz w:val="24"/>
          <w:szCs w:val="24"/>
          <w:lang w:val="es-ES_tradnl"/>
        </w:rPr>
      </w:pPr>
    </w:p>
    <w:p w14:paraId="11339EAB" w14:textId="62DDDF3A" w:rsidR="0010191B" w:rsidRPr="00BB072E" w:rsidRDefault="0010191B" w:rsidP="0010191B">
      <w:pPr>
        <w:widowControl w:val="0"/>
        <w:autoSpaceDE w:val="0"/>
        <w:autoSpaceDN w:val="0"/>
        <w:adjustRightInd w:val="0"/>
        <w:spacing w:after="0" w:line="240" w:lineRule="auto"/>
        <w:jc w:val="both"/>
        <w:rPr>
          <w:rFonts w:cs="Calibri"/>
          <w:color w:val="1A1A1A"/>
          <w:sz w:val="24"/>
          <w:szCs w:val="24"/>
          <w:lang w:val="es-ES_tradnl"/>
        </w:rPr>
      </w:pPr>
      <w:r>
        <w:rPr>
          <w:rFonts w:ascii="Helvetica" w:hAnsi="Helvetica" w:cs="Helvetica"/>
          <w:noProof/>
          <w:color w:val="333333"/>
          <w:sz w:val="21"/>
          <w:szCs w:val="21"/>
          <w:lang w:eastAsia="es-MX"/>
        </w:rPr>
        <w:drawing>
          <wp:anchor distT="0" distB="0" distL="114300" distR="114300" simplePos="0" relativeHeight="251658240" behindDoc="0" locked="0" layoutInCell="1" allowOverlap="1" wp14:anchorId="380F417E" wp14:editId="544DCEB7">
            <wp:simplePos x="0" y="0"/>
            <wp:positionH relativeFrom="column">
              <wp:posOffset>1828800</wp:posOffset>
            </wp:positionH>
            <wp:positionV relativeFrom="paragraph">
              <wp:posOffset>156210</wp:posOffset>
            </wp:positionV>
            <wp:extent cx="1500069" cy="34290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0069" cy="342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5ABD7F" w14:textId="39F5ECD6" w:rsidR="0010191B" w:rsidRPr="0010191B" w:rsidRDefault="0010191B" w:rsidP="0010191B">
      <w:pPr>
        <w:shd w:val="clear" w:color="auto" w:fill="FFFFFF"/>
        <w:spacing w:line="400" w:lineRule="atLeast"/>
        <w:rPr>
          <w:rFonts w:ascii="Helvetica" w:hAnsi="Helvetica" w:cs="Helvetica"/>
          <w:color w:val="333333"/>
          <w:sz w:val="21"/>
          <w:szCs w:val="21"/>
        </w:rPr>
      </w:pP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sidRPr="00E21F7D">
        <w:rPr>
          <w:rFonts w:cs="Arial"/>
          <w:b/>
          <w:color w:val="1A1A1A"/>
          <w:sz w:val="28"/>
          <w:szCs w:val="24"/>
          <w:lang w:val="es-ES_tradnl"/>
        </w:rPr>
        <w:t>D</w:t>
      </w:r>
      <w:r w:rsidRPr="0020047A">
        <w:rPr>
          <w:rFonts w:cs="Arial"/>
          <w:b/>
          <w:color w:val="1A1A1A"/>
          <w:sz w:val="28"/>
          <w:szCs w:val="24"/>
          <w:lang w:val="es-ES_tradnl"/>
        </w:rPr>
        <w:t xml:space="preserve">ispuesto a apostar                                                    </w:t>
      </w:r>
      <w:r w:rsidRPr="0020047A">
        <w:rPr>
          <w:rStyle w:val="Refdecomentario"/>
          <w:sz w:val="20"/>
        </w:rPr>
        <w:commentReference w:id="3"/>
      </w:r>
    </w:p>
    <w:p w14:paraId="28F5759F" w14:textId="77777777" w:rsidR="0010191B" w:rsidRDefault="0010191B" w:rsidP="002D3A55">
      <w:pPr>
        <w:shd w:val="clear" w:color="auto" w:fill="FFFFFF"/>
        <w:spacing w:line="240" w:lineRule="auto"/>
        <w:jc w:val="center"/>
        <w:outlineLvl w:val="1"/>
        <w:rPr>
          <w:rFonts w:ascii="Helvetica" w:eastAsia="Times New Roman" w:hAnsi="Helvetica" w:cs="Helvetica"/>
          <w:color w:val="333333"/>
          <w:sz w:val="45"/>
          <w:szCs w:val="45"/>
          <w:u w:val="single"/>
          <w:lang w:eastAsia="es-MX"/>
        </w:rPr>
      </w:pPr>
    </w:p>
    <w:p w14:paraId="7B4F60E9" w14:textId="77777777" w:rsidR="00A30366" w:rsidRDefault="00A30366" w:rsidP="002D3A55">
      <w:pPr>
        <w:shd w:val="clear" w:color="auto" w:fill="FFFFFF"/>
        <w:spacing w:line="240" w:lineRule="auto"/>
        <w:jc w:val="center"/>
        <w:outlineLvl w:val="1"/>
        <w:rPr>
          <w:rFonts w:ascii="Helvetica" w:eastAsia="Times New Roman" w:hAnsi="Helvetica" w:cs="Helvetica"/>
          <w:color w:val="333333"/>
          <w:sz w:val="45"/>
          <w:szCs w:val="45"/>
          <w:u w:val="single"/>
          <w:lang w:eastAsia="es-MX"/>
        </w:rPr>
      </w:pPr>
    </w:p>
    <w:p w14:paraId="2F45C8C0" w14:textId="77777777" w:rsidR="00A30366" w:rsidRDefault="00A30366" w:rsidP="002D3A55">
      <w:pPr>
        <w:shd w:val="clear" w:color="auto" w:fill="FFFFFF"/>
        <w:spacing w:line="240" w:lineRule="auto"/>
        <w:jc w:val="center"/>
        <w:outlineLvl w:val="1"/>
        <w:rPr>
          <w:rFonts w:ascii="Helvetica" w:eastAsia="Times New Roman" w:hAnsi="Helvetica" w:cs="Helvetica"/>
          <w:color w:val="333333"/>
          <w:sz w:val="45"/>
          <w:szCs w:val="45"/>
          <w:u w:val="single"/>
          <w:lang w:eastAsia="es-MX"/>
        </w:rPr>
      </w:pPr>
    </w:p>
    <w:p w14:paraId="7DE66E2D" w14:textId="79225410" w:rsidR="0020047A" w:rsidRDefault="005A3E0A" w:rsidP="002D3A55">
      <w:pPr>
        <w:shd w:val="clear" w:color="auto" w:fill="FFFFFF"/>
        <w:spacing w:line="240" w:lineRule="auto"/>
        <w:jc w:val="center"/>
        <w:outlineLvl w:val="1"/>
        <w:rPr>
          <w:rFonts w:ascii="Helvetica" w:eastAsia="Times New Roman" w:hAnsi="Helvetica" w:cs="Helvetica"/>
          <w:color w:val="333333"/>
          <w:sz w:val="45"/>
          <w:szCs w:val="45"/>
          <w:u w:val="single"/>
          <w:lang w:eastAsia="es-MX"/>
        </w:rPr>
      </w:pPr>
      <w:r>
        <w:rPr>
          <w:noProof/>
          <w:lang w:eastAsia="es-MX"/>
        </w:rPr>
        <mc:AlternateContent>
          <mc:Choice Requires="wps">
            <w:drawing>
              <wp:anchor distT="0" distB="0" distL="114300" distR="114300" simplePos="0" relativeHeight="251660288" behindDoc="0" locked="0" layoutInCell="1" allowOverlap="1" wp14:anchorId="7F45F4B6" wp14:editId="48003379">
                <wp:simplePos x="0" y="0"/>
                <wp:positionH relativeFrom="column">
                  <wp:posOffset>0</wp:posOffset>
                </wp:positionH>
                <wp:positionV relativeFrom="paragraph">
                  <wp:posOffset>60960</wp:posOffset>
                </wp:positionV>
                <wp:extent cx="6858000" cy="0"/>
                <wp:effectExtent l="0" t="0" r="25400" b="25400"/>
                <wp:wrapNone/>
                <wp:docPr id="6" name="Conector recto 6"/>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298E1E1" id="Conector recto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4.8pt" to="540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" strokecolor="black [3213]" strokeweight="1pt">
                <v:stroke joinstyle="miter"/>
              </v:line>
            </w:pict>
          </mc:Fallback>
        </mc:AlternateContent>
      </w:r>
    </w:p>
    <w:p w14:paraId="768115FB" w14:textId="4D275630" w:rsidR="00FA7B15" w:rsidRDefault="00FA7B15" w:rsidP="002D3A55">
      <w:pPr>
        <w:shd w:val="clear" w:color="auto" w:fill="FFFFFF"/>
        <w:spacing w:line="240" w:lineRule="auto"/>
        <w:jc w:val="center"/>
        <w:outlineLvl w:val="1"/>
        <w:rPr>
          <w:rFonts w:ascii="Helvetica" w:eastAsia="Times New Roman" w:hAnsi="Helvetica" w:cs="Helvetica"/>
          <w:color w:val="333333"/>
          <w:sz w:val="45"/>
          <w:szCs w:val="45"/>
          <w:u w:val="single"/>
          <w:lang w:eastAsia="es-MX"/>
        </w:rPr>
      </w:pPr>
    </w:p>
    <w:p w14:paraId="0C1DC0D7" w14:textId="77777777" w:rsidR="0020047A" w:rsidRDefault="0020047A" w:rsidP="002D3A55">
      <w:pPr>
        <w:shd w:val="clear" w:color="auto" w:fill="FFFFFF"/>
        <w:spacing w:line="240" w:lineRule="auto"/>
        <w:jc w:val="center"/>
        <w:outlineLvl w:val="1"/>
        <w:rPr>
          <w:rFonts w:ascii="Helvetica" w:eastAsia="Times New Roman" w:hAnsi="Helvetica" w:cs="Helvetica"/>
          <w:color w:val="333333"/>
          <w:sz w:val="45"/>
          <w:szCs w:val="45"/>
          <w:u w:val="single"/>
          <w:lang w:eastAsia="es-MX"/>
        </w:rPr>
      </w:pPr>
    </w:p>
    <w:p w14:paraId="6C7BC1C2" w14:textId="77777777" w:rsidR="0020047A" w:rsidRDefault="0020047A" w:rsidP="002D3A55">
      <w:pPr>
        <w:shd w:val="clear" w:color="auto" w:fill="FFFFFF"/>
        <w:spacing w:line="240" w:lineRule="auto"/>
        <w:jc w:val="center"/>
        <w:outlineLvl w:val="1"/>
        <w:rPr>
          <w:rFonts w:ascii="Helvetica" w:eastAsia="Times New Roman" w:hAnsi="Helvetica" w:cs="Helvetica"/>
          <w:color w:val="333333"/>
          <w:sz w:val="45"/>
          <w:szCs w:val="45"/>
          <w:u w:val="single"/>
          <w:lang w:eastAsia="es-MX"/>
        </w:rPr>
      </w:pPr>
    </w:p>
    <w:p w14:paraId="62C51E85" w14:textId="77777777" w:rsidR="0020047A" w:rsidRDefault="0020047A" w:rsidP="002D3A55">
      <w:pPr>
        <w:shd w:val="clear" w:color="auto" w:fill="FFFFFF"/>
        <w:spacing w:line="240" w:lineRule="auto"/>
        <w:jc w:val="center"/>
        <w:outlineLvl w:val="1"/>
        <w:rPr>
          <w:rFonts w:ascii="Helvetica" w:eastAsia="Times New Roman" w:hAnsi="Helvetica" w:cs="Helvetica"/>
          <w:color w:val="333333"/>
          <w:sz w:val="45"/>
          <w:szCs w:val="45"/>
          <w:u w:val="single"/>
          <w:lang w:eastAsia="es-MX"/>
        </w:rPr>
      </w:pPr>
    </w:p>
    <w:p w14:paraId="3F30B5A6" w14:textId="77777777" w:rsidR="0020047A" w:rsidRDefault="0020047A" w:rsidP="002D3A55">
      <w:pPr>
        <w:shd w:val="clear" w:color="auto" w:fill="FFFFFF"/>
        <w:spacing w:line="240" w:lineRule="auto"/>
        <w:jc w:val="center"/>
        <w:outlineLvl w:val="1"/>
        <w:rPr>
          <w:rFonts w:ascii="Helvetica" w:eastAsia="Times New Roman" w:hAnsi="Helvetica" w:cs="Helvetica"/>
          <w:color w:val="333333"/>
          <w:sz w:val="45"/>
          <w:szCs w:val="45"/>
          <w:u w:val="single"/>
          <w:lang w:eastAsia="es-MX"/>
        </w:rPr>
      </w:pPr>
    </w:p>
    <w:p w14:paraId="01DA2738" w14:textId="77777777" w:rsidR="00711A03" w:rsidRDefault="00711A03" w:rsidP="00711A03">
      <w:pPr>
        <w:shd w:val="clear" w:color="auto" w:fill="FFFFFF"/>
        <w:spacing w:line="240" w:lineRule="auto"/>
        <w:outlineLvl w:val="1"/>
        <w:rPr>
          <w:rFonts w:ascii="Helvetica" w:eastAsia="Times New Roman" w:hAnsi="Helvetica" w:cs="Helvetica"/>
          <w:color w:val="333333"/>
          <w:sz w:val="45"/>
          <w:szCs w:val="45"/>
          <w:u w:val="single"/>
          <w:lang w:eastAsia="es-MX"/>
        </w:rPr>
      </w:pPr>
    </w:p>
    <w:p w14:paraId="6C74B2AD" w14:textId="77777777" w:rsidR="0020047A" w:rsidRDefault="0020047A" w:rsidP="002D3A55">
      <w:pPr>
        <w:shd w:val="clear" w:color="auto" w:fill="FFFFFF"/>
        <w:spacing w:line="240" w:lineRule="auto"/>
        <w:jc w:val="center"/>
        <w:outlineLvl w:val="1"/>
        <w:rPr>
          <w:rFonts w:ascii="Helvetica" w:eastAsia="Times New Roman" w:hAnsi="Helvetica" w:cs="Helvetica"/>
          <w:color w:val="333333"/>
          <w:sz w:val="45"/>
          <w:szCs w:val="45"/>
          <w:u w:val="single"/>
          <w:lang w:eastAsia="es-MX"/>
        </w:rPr>
      </w:pPr>
    </w:p>
    <w:p w14:paraId="23333C34" w14:textId="77777777" w:rsidR="00A30366" w:rsidRDefault="00A30366" w:rsidP="002D3A55">
      <w:pPr>
        <w:shd w:val="clear" w:color="auto" w:fill="FFFFFF"/>
        <w:spacing w:line="240" w:lineRule="auto"/>
        <w:jc w:val="center"/>
        <w:outlineLvl w:val="1"/>
        <w:rPr>
          <w:rFonts w:ascii="Helvetica" w:eastAsia="Times New Roman" w:hAnsi="Helvetica" w:cs="Helvetica"/>
          <w:color w:val="333333"/>
          <w:sz w:val="45"/>
          <w:szCs w:val="45"/>
          <w:u w:val="single"/>
          <w:lang w:eastAsia="es-MX"/>
        </w:rPr>
      </w:pPr>
    </w:p>
    <w:p w14:paraId="7F99512E" w14:textId="77777777" w:rsidR="00A30366" w:rsidRDefault="00A30366" w:rsidP="002D3A55">
      <w:pPr>
        <w:shd w:val="clear" w:color="auto" w:fill="FFFFFF"/>
        <w:spacing w:line="240" w:lineRule="auto"/>
        <w:jc w:val="center"/>
        <w:outlineLvl w:val="1"/>
        <w:rPr>
          <w:rFonts w:ascii="Helvetica" w:eastAsia="Times New Roman" w:hAnsi="Helvetica" w:cs="Helvetica"/>
          <w:color w:val="333333"/>
          <w:sz w:val="45"/>
          <w:szCs w:val="45"/>
          <w:u w:val="single"/>
          <w:lang w:eastAsia="es-MX"/>
        </w:rPr>
      </w:pPr>
    </w:p>
    <w:p w14:paraId="51A7CC09" w14:textId="41B56DEB" w:rsidR="00711A03" w:rsidRPr="00711A03" w:rsidRDefault="00FA7B15" w:rsidP="00FA7B15">
      <w:pPr>
        <w:shd w:val="clear" w:color="auto" w:fill="FCF8E3"/>
        <w:spacing w:line="400" w:lineRule="atLeast"/>
        <w:rPr>
          <w:rFonts w:ascii="Helvetica" w:eastAsia="Times New Roman" w:hAnsi="Helvetica" w:cs="Helvetica"/>
          <w:b/>
          <w:bCs/>
          <w:color w:val="C09853"/>
          <w:sz w:val="21"/>
          <w:szCs w:val="21"/>
          <w:lang w:eastAsia="es-MX"/>
        </w:rPr>
      </w:pPr>
      <w:r w:rsidRPr="00AE04C2">
        <w:rPr>
          <w:rFonts w:ascii="Helvetica" w:eastAsia="Times New Roman" w:hAnsi="Helvetica" w:cs="Helvetica"/>
          <w:color w:val="C09853"/>
          <w:sz w:val="21"/>
          <w:szCs w:val="21"/>
          <w:lang w:eastAsia="es-MX"/>
        </w:rPr>
        <w:lastRenderedPageBreak/>
        <w:t xml:space="preserve">Tiempo </w:t>
      </w:r>
      <w:r w:rsidR="0071287D">
        <w:rPr>
          <w:rFonts w:ascii="Helvetica" w:eastAsia="Times New Roman" w:hAnsi="Helvetica" w:cs="Helvetica"/>
          <w:color w:val="C09853"/>
          <w:sz w:val="21"/>
          <w:szCs w:val="21"/>
          <w:lang w:eastAsia="es-MX"/>
        </w:rPr>
        <w:t>disponible</w:t>
      </w:r>
      <w:r w:rsidRPr="00AE04C2">
        <w:rPr>
          <w:rFonts w:ascii="Helvetica" w:eastAsia="Times New Roman" w:hAnsi="Helvetica" w:cs="Helvetica"/>
          <w:color w:val="C09853"/>
          <w:sz w:val="21"/>
          <w:szCs w:val="21"/>
          <w:lang w:eastAsia="es-MX"/>
        </w:rPr>
        <w:t xml:space="preserve"> </w:t>
      </w:r>
      <w:r>
        <w:rPr>
          <w:rFonts w:ascii="Helvetica" w:eastAsia="Times New Roman" w:hAnsi="Helvetica" w:cs="Helvetica"/>
          <w:color w:val="C09853"/>
          <w:sz w:val="21"/>
          <w:szCs w:val="21"/>
          <w:lang w:eastAsia="es-MX"/>
        </w:rPr>
        <w:t>para esta pregunta</w:t>
      </w:r>
      <w:r w:rsidRPr="00AE04C2">
        <w:rPr>
          <w:rFonts w:ascii="Helvetica" w:eastAsia="Times New Roman" w:hAnsi="Helvetica" w:cs="Helvetica"/>
          <w:color w:val="C09853"/>
          <w:sz w:val="21"/>
          <w:szCs w:val="21"/>
          <w:lang w:eastAsia="es-MX"/>
        </w:rPr>
        <w:t>: </w:t>
      </w:r>
      <w:r w:rsidR="00A30366">
        <w:rPr>
          <w:rFonts w:ascii="Helvetica" w:eastAsia="Times New Roman" w:hAnsi="Helvetica" w:cs="Helvetica"/>
          <w:b/>
          <w:bCs/>
          <w:color w:val="C09853"/>
          <w:sz w:val="21"/>
          <w:szCs w:val="21"/>
          <w:lang w:eastAsia="es-MX"/>
        </w:rPr>
        <w:t>03</w:t>
      </w:r>
      <w:r>
        <w:rPr>
          <w:rFonts w:ascii="Helvetica" w:eastAsia="Times New Roman" w:hAnsi="Helvetica" w:cs="Helvetica"/>
          <w:b/>
          <w:bCs/>
          <w:color w:val="C09853"/>
          <w:sz w:val="21"/>
          <w:szCs w:val="21"/>
          <w:lang w:eastAsia="es-MX"/>
        </w:rPr>
        <w:t>:0</w:t>
      </w:r>
      <w:r w:rsidRPr="00AE04C2">
        <w:rPr>
          <w:rFonts w:ascii="Helvetica" w:eastAsia="Times New Roman" w:hAnsi="Helvetica" w:cs="Helvetica"/>
          <w:b/>
          <w:bCs/>
          <w:color w:val="C09853"/>
          <w:sz w:val="21"/>
          <w:szCs w:val="21"/>
          <w:lang w:eastAsia="es-MX"/>
        </w:rPr>
        <w:t>0</w:t>
      </w:r>
    </w:p>
    <w:p w14:paraId="6793F5FA" w14:textId="2D4B497E" w:rsidR="00FA7B15" w:rsidRPr="00711A03" w:rsidRDefault="00FA7B15" w:rsidP="00711A03">
      <w:pPr>
        <w:shd w:val="clear" w:color="auto" w:fill="FFFFFF"/>
        <w:spacing w:line="240" w:lineRule="auto"/>
        <w:jc w:val="both"/>
        <w:outlineLvl w:val="1"/>
        <w:rPr>
          <w:rFonts w:eastAsia="Times New Roman" w:cs="Arial"/>
          <w:b/>
          <w:color w:val="222222"/>
          <w:sz w:val="24"/>
          <w:szCs w:val="24"/>
          <w:lang w:val="es-ES_tradnl" w:eastAsia="es-MX"/>
        </w:rPr>
      </w:pPr>
    </w:p>
    <w:p w14:paraId="6FEEC174" w14:textId="77777777" w:rsidR="00711A03" w:rsidRDefault="00711A03" w:rsidP="00FA7B15">
      <w:pPr>
        <w:pStyle w:val="Prrafodelista"/>
        <w:shd w:val="clear" w:color="auto" w:fill="FFFFFF"/>
        <w:spacing w:line="240" w:lineRule="auto"/>
        <w:ind w:left="360"/>
        <w:jc w:val="both"/>
        <w:outlineLvl w:val="1"/>
        <w:rPr>
          <w:rFonts w:eastAsia="Times New Roman" w:cs="Arial"/>
          <w:b/>
          <w:color w:val="222222"/>
          <w:sz w:val="24"/>
          <w:szCs w:val="24"/>
          <w:lang w:val="es-ES_tradnl" w:eastAsia="es-MX"/>
        </w:rPr>
      </w:pPr>
    </w:p>
    <w:p w14:paraId="53F799BF" w14:textId="282EA195" w:rsidR="0020047A" w:rsidRPr="00711A03" w:rsidRDefault="00FA7B15" w:rsidP="00FA7B15">
      <w:pPr>
        <w:pStyle w:val="Prrafodelista"/>
        <w:numPr>
          <w:ilvl w:val="1"/>
          <w:numId w:val="5"/>
        </w:numPr>
        <w:shd w:val="clear" w:color="auto" w:fill="FFFFFF"/>
        <w:spacing w:line="276" w:lineRule="auto"/>
        <w:jc w:val="both"/>
        <w:outlineLvl w:val="1"/>
        <w:rPr>
          <w:rFonts w:eastAsia="Times New Roman" w:cs="Arial"/>
          <w:b/>
          <w:color w:val="222222"/>
          <w:sz w:val="28"/>
          <w:szCs w:val="24"/>
          <w:lang w:val="es-ES_tradnl" w:eastAsia="es-MX"/>
        </w:rPr>
      </w:pPr>
      <w:r w:rsidRPr="00711A03">
        <w:rPr>
          <w:rFonts w:eastAsia="Times New Roman" w:cs="Arial"/>
          <w:b/>
          <w:color w:val="222222"/>
          <w:sz w:val="28"/>
          <w:szCs w:val="24"/>
          <w:lang w:val="es-ES_tradnl" w:eastAsia="es-MX"/>
        </w:rPr>
        <w:t xml:space="preserve">En esta sección usted debe elegir 12 veces entre una cantidad segura de </w:t>
      </w:r>
      <w:proofErr w:type="spellStart"/>
      <w:r w:rsidRPr="00711A03">
        <w:rPr>
          <w:rFonts w:eastAsia="Times New Roman" w:cs="Arial"/>
          <w:b/>
          <w:color w:val="222222"/>
          <w:sz w:val="28"/>
          <w:szCs w:val="24"/>
          <w:lang w:val="es-ES_tradnl" w:eastAsia="es-MX"/>
        </w:rPr>
        <w:t>ECUs</w:t>
      </w:r>
      <w:proofErr w:type="spellEnd"/>
      <w:r w:rsidRPr="00711A03">
        <w:rPr>
          <w:rFonts w:eastAsia="Times New Roman" w:cs="Arial"/>
          <w:b/>
          <w:color w:val="222222"/>
          <w:sz w:val="28"/>
          <w:szCs w:val="24"/>
          <w:lang w:val="es-ES_tradnl" w:eastAsia="es-MX"/>
        </w:rPr>
        <w:t xml:space="preserve"> y una opción arriesgada pero con considerables ganancias. Seleccione la opción que considere más atractiva. Lea con atención la siguiente situación hipotética.</w:t>
      </w:r>
    </w:p>
    <w:p w14:paraId="6609EA63" w14:textId="77777777" w:rsidR="00FA7B15" w:rsidRPr="00FA7B15" w:rsidRDefault="00FA7B15" w:rsidP="00FA7B15">
      <w:pPr>
        <w:pStyle w:val="Prrafodelista"/>
        <w:shd w:val="clear" w:color="auto" w:fill="FFFFFF"/>
        <w:spacing w:line="240" w:lineRule="auto"/>
        <w:ind w:left="360"/>
        <w:jc w:val="both"/>
        <w:outlineLvl w:val="1"/>
        <w:rPr>
          <w:rFonts w:eastAsia="Times New Roman" w:cs="Arial"/>
          <w:b/>
          <w:color w:val="222222"/>
          <w:sz w:val="24"/>
          <w:szCs w:val="24"/>
          <w:lang w:val="es-ES_tradnl" w:eastAsia="es-MX"/>
        </w:rPr>
      </w:pPr>
    </w:p>
    <w:p w14:paraId="5EF0F11D" w14:textId="22F63250" w:rsidR="00FA7B15" w:rsidRPr="00FA7B15" w:rsidRDefault="00FA7B15" w:rsidP="00FA7B15">
      <w:pPr>
        <w:spacing w:line="276" w:lineRule="auto"/>
        <w:jc w:val="both"/>
        <w:rPr>
          <w:rFonts w:eastAsia="Times New Roman" w:cs="Arial"/>
          <w:i/>
          <w:color w:val="222222"/>
          <w:sz w:val="24"/>
          <w:szCs w:val="24"/>
          <w:lang w:val="es-ES_tradnl" w:eastAsia="es-MX"/>
        </w:rPr>
      </w:pPr>
      <w:r w:rsidRPr="00FA7B15">
        <w:rPr>
          <w:rFonts w:eastAsia="Times New Roman" w:cs="Arial"/>
          <w:i/>
          <w:color w:val="222222"/>
          <w:sz w:val="24"/>
          <w:szCs w:val="24"/>
          <w:lang w:val="es-ES_tradnl" w:eastAsia="es-MX"/>
        </w:rPr>
        <w:t>Se tiene una bolsa con 10 bolas blancas y 10 bolas rojas (un total de 20 bolas). Usted seleccionara entre dos</w:t>
      </w:r>
      <w:r w:rsidR="008A6E42">
        <w:rPr>
          <w:rFonts w:eastAsia="Times New Roman" w:cs="Arial"/>
          <w:i/>
          <w:color w:val="222222"/>
          <w:sz w:val="24"/>
          <w:szCs w:val="24"/>
          <w:lang w:val="es-ES_tradnl" w:eastAsia="es-MX"/>
        </w:rPr>
        <w:t xml:space="preserve"> opciones: sacar una bola de l</w:t>
      </w:r>
      <w:r w:rsidRPr="00FA7B15">
        <w:rPr>
          <w:rFonts w:eastAsia="Times New Roman" w:cs="Arial"/>
          <w:i/>
          <w:color w:val="222222"/>
          <w:sz w:val="24"/>
          <w:szCs w:val="24"/>
          <w:lang w:val="es-ES_tradnl" w:eastAsia="es-MX"/>
        </w:rPr>
        <w:t xml:space="preserve">a bolsa o bien obtener una cantidad de </w:t>
      </w:r>
      <w:proofErr w:type="spellStart"/>
      <w:r w:rsidRPr="00FA7B15">
        <w:rPr>
          <w:rFonts w:eastAsia="Times New Roman" w:cs="Arial"/>
          <w:i/>
          <w:color w:val="222222"/>
          <w:sz w:val="24"/>
          <w:szCs w:val="24"/>
          <w:lang w:val="es-ES_tradnl" w:eastAsia="es-MX"/>
        </w:rPr>
        <w:t>ECUs</w:t>
      </w:r>
      <w:proofErr w:type="spellEnd"/>
      <w:r w:rsidRPr="00FA7B15">
        <w:rPr>
          <w:rFonts w:eastAsia="Times New Roman" w:cs="Arial"/>
          <w:i/>
          <w:color w:val="222222"/>
          <w:sz w:val="24"/>
          <w:szCs w:val="24"/>
          <w:lang w:val="es-ES_tradnl" w:eastAsia="es-MX"/>
        </w:rPr>
        <w:t xml:space="preserve"> con seguridad. Si la bola extraída es </w:t>
      </w:r>
      <w:r w:rsidRPr="00FA7B15">
        <w:rPr>
          <w:rFonts w:eastAsia="Times New Roman" w:cs="Arial"/>
          <w:b/>
          <w:i/>
          <w:color w:val="222222"/>
          <w:sz w:val="24"/>
          <w:szCs w:val="24"/>
          <w:u w:val="single"/>
          <w:lang w:val="es-ES_tradnl" w:eastAsia="es-MX"/>
        </w:rPr>
        <w:t>blanca</w:t>
      </w:r>
      <w:r w:rsidRPr="008A6E42">
        <w:rPr>
          <w:rFonts w:eastAsia="Times New Roman" w:cs="Arial"/>
          <w:b/>
          <w:i/>
          <w:color w:val="222222"/>
          <w:sz w:val="24"/>
          <w:szCs w:val="24"/>
          <w:u w:val="single"/>
          <w:lang w:val="es-ES_tradnl" w:eastAsia="es-MX"/>
        </w:rPr>
        <w:t>, recibirá</w:t>
      </w:r>
      <w:r w:rsidRPr="00FA7B15">
        <w:rPr>
          <w:rFonts w:eastAsia="Times New Roman" w:cs="Arial"/>
          <w:i/>
          <w:color w:val="222222"/>
          <w:sz w:val="24"/>
          <w:szCs w:val="24"/>
          <w:lang w:val="es-ES_tradnl" w:eastAsia="es-MX"/>
        </w:rPr>
        <w:t xml:space="preserve"> </w:t>
      </w:r>
      <w:r w:rsidRPr="00FA7B15">
        <w:rPr>
          <w:rFonts w:eastAsia="Times New Roman" w:cs="Arial"/>
          <w:b/>
          <w:i/>
          <w:color w:val="222222"/>
          <w:sz w:val="24"/>
          <w:szCs w:val="24"/>
          <w:u w:val="single"/>
          <w:lang w:val="es-ES_tradnl" w:eastAsia="es-MX"/>
        </w:rPr>
        <w:t xml:space="preserve">100 </w:t>
      </w:r>
      <w:proofErr w:type="spellStart"/>
      <w:r w:rsidRPr="00FA7B15">
        <w:rPr>
          <w:rFonts w:eastAsia="Times New Roman" w:cs="Arial"/>
          <w:b/>
          <w:i/>
          <w:color w:val="222222"/>
          <w:sz w:val="24"/>
          <w:szCs w:val="24"/>
          <w:u w:val="single"/>
          <w:lang w:val="es-ES_tradnl" w:eastAsia="es-MX"/>
        </w:rPr>
        <w:t>ECUs</w:t>
      </w:r>
      <w:proofErr w:type="spellEnd"/>
      <w:r w:rsidRPr="00FA7B15">
        <w:rPr>
          <w:rFonts w:eastAsia="Times New Roman" w:cs="Arial"/>
          <w:i/>
          <w:color w:val="222222"/>
          <w:sz w:val="24"/>
          <w:szCs w:val="24"/>
          <w:lang w:val="es-ES_tradnl" w:eastAsia="es-MX"/>
        </w:rPr>
        <w:t xml:space="preserve">. Si la bola extraída es </w:t>
      </w:r>
      <w:r w:rsidRPr="00FA7B15">
        <w:rPr>
          <w:rFonts w:eastAsia="Times New Roman" w:cs="Arial"/>
          <w:b/>
          <w:i/>
          <w:color w:val="222222"/>
          <w:sz w:val="24"/>
          <w:szCs w:val="24"/>
          <w:u w:val="single"/>
          <w:lang w:val="es-ES_tradnl" w:eastAsia="es-MX"/>
        </w:rPr>
        <w:t>roj</w:t>
      </w:r>
      <w:r w:rsidR="007721E7">
        <w:rPr>
          <w:rFonts w:eastAsia="Times New Roman" w:cs="Arial"/>
          <w:b/>
          <w:i/>
          <w:color w:val="222222"/>
          <w:sz w:val="24"/>
          <w:szCs w:val="24"/>
          <w:u w:val="single"/>
          <w:lang w:val="es-ES_tradnl" w:eastAsia="es-MX"/>
        </w:rPr>
        <w:t>a</w:t>
      </w:r>
      <w:r w:rsidRPr="00FA7B15">
        <w:rPr>
          <w:rFonts w:eastAsia="Times New Roman" w:cs="Arial"/>
          <w:i/>
          <w:color w:val="222222"/>
          <w:sz w:val="24"/>
          <w:szCs w:val="24"/>
          <w:lang w:val="es-ES_tradnl" w:eastAsia="es-MX"/>
        </w:rPr>
        <w:t xml:space="preserve">, </w:t>
      </w:r>
      <w:r w:rsidRPr="00FA7B15">
        <w:rPr>
          <w:rFonts w:eastAsia="Times New Roman" w:cs="Arial"/>
          <w:b/>
          <w:i/>
          <w:color w:val="222222"/>
          <w:sz w:val="24"/>
          <w:szCs w:val="24"/>
          <w:u w:val="single"/>
          <w:lang w:val="es-ES_tradnl" w:eastAsia="es-MX"/>
        </w:rPr>
        <w:t xml:space="preserve">no consigue nada. </w:t>
      </w:r>
      <w:r w:rsidRPr="00FA7B15">
        <w:rPr>
          <w:rFonts w:eastAsia="Times New Roman" w:cs="Arial"/>
          <w:i/>
          <w:color w:val="222222"/>
          <w:sz w:val="24"/>
          <w:szCs w:val="24"/>
          <w:lang w:val="es-ES_tradnl" w:eastAsia="es-MX"/>
        </w:rPr>
        <w:t xml:space="preserve"> Para cada uno de los siguientes casos, seleccione una de esas dos alternativas (Alternativa A o Alternativa B). Es importante que elija la opción que más le parezca pues cada opción genera</w:t>
      </w:r>
      <w:r w:rsidR="00825E56">
        <w:rPr>
          <w:rFonts w:eastAsia="Times New Roman" w:cs="Arial"/>
          <w:i/>
          <w:color w:val="222222"/>
          <w:sz w:val="24"/>
          <w:szCs w:val="24"/>
          <w:lang w:val="es-ES_tradnl" w:eastAsia="es-MX"/>
        </w:rPr>
        <w:t>,</w:t>
      </w:r>
      <w:r w:rsidR="008A6E42">
        <w:rPr>
          <w:rFonts w:eastAsia="Times New Roman" w:cs="Arial"/>
          <w:i/>
          <w:color w:val="222222"/>
          <w:sz w:val="24"/>
          <w:szCs w:val="24"/>
          <w:lang w:val="es-ES_tradnl" w:eastAsia="es-MX"/>
        </w:rPr>
        <w:t xml:space="preserve"> para usted</w:t>
      </w:r>
      <w:r w:rsidR="00825E56">
        <w:rPr>
          <w:rFonts w:eastAsia="Times New Roman" w:cs="Arial"/>
          <w:i/>
          <w:color w:val="222222"/>
          <w:sz w:val="24"/>
          <w:szCs w:val="24"/>
          <w:lang w:val="es-ES_tradnl" w:eastAsia="es-MX"/>
        </w:rPr>
        <w:t>,</w:t>
      </w:r>
      <w:r w:rsidRPr="00FA7B15">
        <w:rPr>
          <w:rFonts w:eastAsia="Times New Roman" w:cs="Arial"/>
          <w:i/>
          <w:color w:val="222222"/>
          <w:sz w:val="24"/>
          <w:szCs w:val="24"/>
          <w:lang w:val="es-ES_tradnl" w:eastAsia="es-MX"/>
        </w:rPr>
        <w:t xml:space="preserve"> el p</w:t>
      </w:r>
      <w:r w:rsidR="00825E56">
        <w:rPr>
          <w:rFonts w:eastAsia="Times New Roman" w:cs="Arial"/>
          <w:i/>
          <w:color w:val="222222"/>
          <w:sz w:val="24"/>
          <w:szCs w:val="24"/>
          <w:lang w:val="es-ES_tradnl" w:eastAsia="es-MX"/>
        </w:rPr>
        <w:t xml:space="preserve">ago seleccionado en </w:t>
      </w:r>
      <w:proofErr w:type="spellStart"/>
      <w:r w:rsidR="00825E56">
        <w:rPr>
          <w:rFonts w:eastAsia="Times New Roman" w:cs="Arial"/>
          <w:i/>
          <w:color w:val="222222"/>
          <w:sz w:val="24"/>
          <w:szCs w:val="24"/>
          <w:lang w:val="es-ES_tradnl" w:eastAsia="es-MX"/>
        </w:rPr>
        <w:t>ECUs</w:t>
      </w:r>
      <w:proofErr w:type="spellEnd"/>
      <w:r w:rsidR="00825E56">
        <w:rPr>
          <w:rFonts w:eastAsia="Times New Roman" w:cs="Arial"/>
          <w:i/>
          <w:color w:val="222222"/>
          <w:sz w:val="24"/>
          <w:szCs w:val="24"/>
          <w:lang w:val="es-ES_tradnl" w:eastAsia="es-MX"/>
        </w:rPr>
        <w:t xml:space="preserve">. En </w:t>
      </w:r>
      <w:r w:rsidRPr="00FA7B15">
        <w:rPr>
          <w:rFonts w:eastAsia="Times New Roman" w:cs="Arial"/>
          <w:i/>
          <w:color w:val="222222"/>
          <w:sz w:val="24"/>
          <w:szCs w:val="24"/>
          <w:lang w:val="es-ES_tradnl" w:eastAsia="es-MX"/>
        </w:rPr>
        <w:t>caso de elegir “seleccionar de la bolsa” la computadora seleccionara aleatoriamente (con la misma probabilidad) el color de la bola.</w:t>
      </w:r>
    </w:p>
    <w:p w14:paraId="5C5EDA0C" w14:textId="6A804F9D" w:rsidR="00FA7B15" w:rsidRDefault="00FA7B15" w:rsidP="00FA7B15">
      <w:pPr>
        <w:spacing w:line="276" w:lineRule="auto"/>
        <w:jc w:val="both"/>
        <w:rPr>
          <w:rFonts w:eastAsia="Times New Roman" w:cs="Arial"/>
          <w:i/>
          <w:color w:val="222222"/>
          <w:sz w:val="24"/>
          <w:szCs w:val="24"/>
          <w:lang w:val="es-ES_tradnl" w:eastAsia="es-MX"/>
        </w:rPr>
      </w:pPr>
      <w:r w:rsidRPr="007721E7">
        <w:rPr>
          <w:rFonts w:eastAsia="Times New Roman" w:cs="Arial"/>
          <w:i/>
          <w:color w:val="222222"/>
          <w:sz w:val="24"/>
          <w:szCs w:val="24"/>
          <w:lang w:val="es-ES_tradnl" w:eastAsia="es-MX"/>
        </w:rPr>
        <w:t xml:space="preserve">El pago final de esta pregunta se obtiene al seleccionar al azar uno de los 12 casos. Por ejemplo, supongamos que la computadora seleccionó el caso 5. Si usted decide jugar la Alternativa A podrá obtener </w:t>
      </w:r>
      <w:r w:rsidRPr="007721E7">
        <w:rPr>
          <w:rFonts w:eastAsia="Times New Roman" w:cs="Arial"/>
          <w:b/>
          <w:i/>
          <w:color w:val="222222"/>
          <w:sz w:val="24"/>
          <w:szCs w:val="24"/>
          <w:u w:val="single"/>
          <w:lang w:val="es-ES_tradnl" w:eastAsia="es-MX"/>
        </w:rPr>
        <w:t>100 o 0</w:t>
      </w:r>
      <w:r w:rsidR="000B7FA0">
        <w:rPr>
          <w:rFonts w:eastAsia="Times New Roman" w:cs="Arial"/>
          <w:i/>
          <w:color w:val="222222"/>
          <w:sz w:val="24"/>
          <w:szCs w:val="24"/>
          <w:lang w:val="es-ES_tradnl" w:eastAsia="es-MX"/>
        </w:rPr>
        <w:t xml:space="preserve"> </w:t>
      </w:r>
      <w:proofErr w:type="spellStart"/>
      <w:r w:rsidR="000B7FA0">
        <w:rPr>
          <w:rFonts w:eastAsia="Times New Roman" w:cs="Arial"/>
          <w:i/>
          <w:color w:val="222222"/>
          <w:sz w:val="24"/>
          <w:szCs w:val="24"/>
          <w:lang w:val="es-ES_tradnl" w:eastAsia="es-MX"/>
        </w:rPr>
        <w:t>ECUs</w:t>
      </w:r>
      <w:proofErr w:type="spellEnd"/>
      <w:r w:rsidR="000B7FA0">
        <w:rPr>
          <w:rFonts w:eastAsia="Times New Roman" w:cs="Arial"/>
          <w:i/>
          <w:color w:val="222222"/>
          <w:sz w:val="24"/>
          <w:szCs w:val="24"/>
          <w:lang w:val="es-ES_tradnl" w:eastAsia="es-MX"/>
        </w:rPr>
        <w:t xml:space="preserve"> con la misma probabilidad</w:t>
      </w:r>
      <w:r w:rsidRPr="007721E7">
        <w:rPr>
          <w:rFonts w:eastAsia="Times New Roman" w:cs="Arial"/>
          <w:i/>
          <w:color w:val="222222"/>
          <w:sz w:val="24"/>
          <w:szCs w:val="24"/>
          <w:lang w:val="es-ES_tradnl" w:eastAsia="es-MX"/>
        </w:rPr>
        <w:t xml:space="preserve">, y si decide la Alternativa B usted obtendrá </w:t>
      </w:r>
      <w:r w:rsidRPr="007721E7">
        <w:rPr>
          <w:rFonts w:eastAsia="Times New Roman" w:cs="Arial"/>
          <w:b/>
          <w:i/>
          <w:color w:val="222222"/>
          <w:sz w:val="24"/>
          <w:szCs w:val="24"/>
          <w:u w:val="single"/>
          <w:lang w:val="es-ES_tradnl" w:eastAsia="es-MX"/>
        </w:rPr>
        <w:t>40</w:t>
      </w:r>
      <w:r w:rsidRPr="007721E7">
        <w:rPr>
          <w:rFonts w:eastAsia="Times New Roman" w:cs="Arial"/>
          <w:i/>
          <w:color w:val="222222"/>
          <w:sz w:val="24"/>
          <w:szCs w:val="24"/>
          <w:lang w:val="es-ES_tradnl" w:eastAsia="es-MX"/>
        </w:rPr>
        <w:t xml:space="preserve"> </w:t>
      </w:r>
      <w:proofErr w:type="spellStart"/>
      <w:r w:rsidRPr="007721E7">
        <w:rPr>
          <w:rFonts w:eastAsia="Times New Roman" w:cs="Arial"/>
          <w:i/>
          <w:color w:val="222222"/>
          <w:sz w:val="24"/>
          <w:szCs w:val="24"/>
          <w:lang w:val="es-ES_tradnl" w:eastAsia="es-MX"/>
        </w:rPr>
        <w:t>ECUs</w:t>
      </w:r>
      <w:proofErr w:type="spellEnd"/>
      <w:r w:rsidR="000B7FA0">
        <w:rPr>
          <w:rFonts w:eastAsia="Times New Roman" w:cs="Arial"/>
          <w:i/>
          <w:color w:val="222222"/>
          <w:sz w:val="24"/>
          <w:szCs w:val="24"/>
          <w:lang w:val="es-ES_tradnl" w:eastAsia="es-MX"/>
        </w:rPr>
        <w:t xml:space="preserve"> con seguridad</w:t>
      </w:r>
      <w:r w:rsidRPr="007721E7">
        <w:rPr>
          <w:rFonts w:eastAsia="Times New Roman" w:cs="Arial"/>
          <w:i/>
          <w:color w:val="222222"/>
          <w:sz w:val="24"/>
          <w:szCs w:val="24"/>
          <w:lang w:val="es-ES_tradnl" w:eastAsia="es-MX"/>
        </w:rPr>
        <w:t>.</w:t>
      </w:r>
    </w:p>
    <w:p w14:paraId="07489330" w14:textId="77777777" w:rsidR="007721E7" w:rsidRDefault="007721E7" w:rsidP="00FA7B15">
      <w:pPr>
        <w:spacing w:line="276" w:lineRule="auto"/>
        <w:jc w:val="both"/>
        <w:rPr>
          <w:rFonts w:eastAsia="Times New Roman" w:cs="Arial"/>
          <w:i/>
          <w:color w:val="222222"/>
          <w:sz w:val="24"/>
          <w:szCs w:val="24"/>
          <w:lang w:val="es-ES_tradnl" w:eastAsia="es-MX"/>
        </w:rPr>
      </w:pPr>
    </w:p>
    <w:tbl>
      <w:tblPr>
        <w:tblW w:w="0" w:type="auto"/>
        <w:jc w:val="center"/>
        <w:tblCellMar>
          <w:left w:w="70" w:type="dxa"/>
          <w:right w:w="70" w:type="dxa"/>
        </w:tblCellMar>
        <w:tblLook w:val="04A0" w:firstRow="1" w:lastRow="0" w:firstColumn="1" w:lastColumn="0" w:noHBand="0" w:noVBand="1"/>
      </w:tblPr>
      <w:tblGrid>
        <w:gridCol w:w="343"/>
        <w:gridCol w:w="2349"/>
        <w:gridCol w:w="470"/>
        <w:gridCol w:w="267"/>
        <w:gridCol w:w="2773"/>
        <w:gridCol w:w="470"/>
      </w:tblGrid>
      <w:tr w:rsidR="007721E7" w:rsidRPr="00326257" w14:paraId="23E79C5F" w14:textId="77777777" w:rsidTr="00177FED">
        <w:trPr>
          <w:trHeight w:val="300"/>
          <w:jc w:val="center"/>
        </w:trPr>
        <w:tc>
          <w:tcPr>
            <w:tcW w:w="0" w:type="auto"/>
            <w:tcBorders>
              <w:top w:val="nil"/>
              <w:left w:val="nil"/>
              <w:bottom w:val="single" w:sz="4" w:space="0" w:color="auto"/>
              <w:right w:val="nil"/>
            </w:tcBorders>
            <w:shd w:val="clear" w:color="auto" w:fill="auto"/>
            <w:noWrap/>
            <w:vAlign w:val="bottom"/>
            <w:hideMark/>
          </w:tcPr>
          <w:p w14:paraId="5D7C706C" w14:textId="77777777" w:rsidR="007721E7" w:rsidRPr="00326257" w:rsidRDefault="007721E7" w:rsidP="007721E7">
            <w:pPr>
              <w:spacing w:after="0" w:line="240" w:lineRule="auto"/>
              <w:rPr>
                <w:rFonts w:ascii="Calibri" w:eastAsia="Times New Roman" w:hAnsi="Calibri" w:cs="Times New Roman"/>
                <w:color w:val="000000"/>
                <w:sz w:val="24"/>
                <w:szCs w:val="24"/>
                <w:lang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9F1C212" w14:textId="77777777" w:rsidR="007721E7" w:rsidRPr="00326257" w:rsidRDefault="007721E7" w:rsidP="007721E7">
            <w:pPr>
              <w:spacing w:after="0" w:line="240" w:lineRule="auto"/>
              <w:jc w:val="center"/>
              <w:rPr>
                <w:rFonts w:ascii="Calibri" w:eastAsia="Times New Roman" w:hAnsi="Calibri" w:cs="Times New Roman"/>
                <w:b/>
                <w:bCs/>
                <w:color w:val="000000"/>
                <w:sz w:val="24"/>
                <w:szCs w:val="24"/>
                <w:lang w:eastAsia="es-ES"/>
              </w:rPr>
            </w:pPr>
            <w:r w:rsidRPr="00326257">
              <w:rPr>
                <w:rFonts w:ascii="Calibri" w:eastAsia="Times New Roman" w:hAnsi="Calibri" w:cs="Times New Roman"/>
                <w:b/>
                <w:bCs/>
                <w:color w:val="000000"/>
                <w:sz w:val="24"/>
                <w:szCs w:val="24"/>
                <w:lang w:eastAsia="es-ES"/>
              </w:rPr>
              <w:t>Alternativa A</w:t>
            </w:r>
          </w:p>
        </w:tc>
        <w:tc>
          <w:tcPr>
            <w:tcW w:w="470" w:type="dxa"/>
            <w:tcBorders>
              <w:top w:val="nil"/>
              <w:left w:val="nil"/>
              <w:bottom w:val="single" w:sz="4" w:space="0" w:color="auto"/>
              <w:right w:val="nil"/>
            </w:tcBorders>
            <w:shd w:val="clear" w:color="auto" w:fill="auto"/>
            <w:noWrap/>
            <w:vAlign w:val="bottom"/>
            <w:hideMark/>
          </w:tcPr>
          <w:p w14:paraId="1AAED00F" w14:textId="77777777" w:rsidR="007721E7" w:rsidRPr="00326257" w:rsidRDefault="007721E7" w:rsidP="007721E7">
            <w:pPr>
              <w:spacing w:after="0" w:line="240" w:lineRule="auto"/>
              <w:jc w:val="center"/>
              <w:rPr>
                <w:rFonts w:ascii="Calibri" w:eastAsia="Times New Roman" w:hAnsi="Calibri" w:cs="Times New Roman"/>
                <w:color w:val="000000"/>
                <w:sz w:val="24"/>
                <w:szCs w:val="24"/>
                <w:lang w:eastAsia="es-ES"/>
              </w:rPr>
            </w:pPr>
          </w:p>
        </w:tc>
        <w:tc>
          <w:tcPr>
            <w:tcW w:w="267" w:type="dxa"/>
            <w:tcBorders>
              <w:top w:val="nil"/>
              <w:left w:val="nil"/>
              <w:bottom w:val="single" w:sz="4" w:space="0" w:color="auto"/>
              <w:right w:val="nil"/>
            </w:tcBorders>
            <w:shd w:val="clear" w:color="auto" w:fill="auto"/>
            <w:noWrap/>
            <w:vAlign w:val="bottom"/>
            <w:hideMark/>
          </w:tcPr>
          <w:p w14:paraId="3F7086AC" w14:textId="77777777" w:rsidR="007721E7" w:rsidRPr="00326257" w:rsidRDefault="007721E7" w:rsidP="007721E7">
            <w:pPr>
              <w:spacing w:after="0" w:line="240" w:lineRule="auto"/>
              <w:jc w:val="center"/>
              <w:rPr>
                <w:rFonts w:ascii="Calibri" w:eastAsia="Times New Roman" w:hAnsi="Calibri" w:cs="Times New Roman"/>
                <w:color w:val="000000"/>
                <w:sz w:val="24"/>
                <w:szCs w:val="24"/>
                <w:lang w:eastAsia="es-ES"/>
              </w:rPr>
            </w:pPr>
          </w:p>
        </w:tc>
        <w:tc>
          <w:tcPr>
            <w:tcW w:w="0" w:type="auto"/>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AEB494D" w14:textId="77777777" w:rsidR="007721E7" w:rsidRPr="00326257" w:rsidRDefault="007721E7" w:rsidP="007721E7">
            <w:pPr>
              <w:spacing w:after="0" w:line="240" w:lineRule="auto"/>
              <w:jc w:val="center"/>
              <w:rPr>
                <w:rFonts w:ascii="Calibri" w:eastAsia="Times New Roman" w:hAnsi="Calibri" w:cs="Times New Roman"/>
                <w:b/>
                <w:bCs/>
                <w:color w:val="000000"/>
                <w:sz w:val="24"/>
                <w:szCs w:val="24"/>
                <w:lang w:eastAsia="es-ES"/>
              </w:rPr>
            </w:pPr>
            <w:proofErr w:type="spellStart"/>
            <w:r w:rsidRPr="00326257">
              <w:rPr>
                <w:rFonts w:ascii="Calibri" w:eastAsia="Times New Roman" w:hAnsi="Calibri" w:cs="Times New Roman"/>
                <w:b/>
                <w:bCs/>
                <w:color w:val="000000"/>
                <w:sz w:val="24"/>
                <w:szCs w:val="24"/>
                <w:lang w:eastAsia="es-ES"/>
              </w:rPr>
              <w:t>AlternativaB</w:t>
            </w:r>
            <w:proofErr w:type="spellEnd"/>
          </w:p>
        </w:tc>
        <w:tc>
          <w:tcPr>
            <w:tcW w:w="300" w:type="dxa"/>
            <w:tcBorders>
              <w:top w:val="nil"/>
              <w:left w:val="nil"/>
              <w:bottom w:val="nil"/>
              <w:right w:val="nil"/>
            </w:tcBorders>
            <w:shd w:val="clear" w:color="auto" w:fill="auto"/>
            <w:noWrap/>
            <w:vAlign w:val="bottom"/>
            <w:hideMark/>
          </w:tcPr>
          <w:p w14:paraId="0F68007E" w14:textId="77777777" w:rsidR="007721E7" w:rsidRPr="00326257" w:rsidRDefault="007721E7" w:rsidP="007721E7">
            <w:pPr>
              <w:spacing w:after="0" w:line="240" w:lineRule="auto"/>
              <w:rPr>
                <w:rFonts w:ascii="Calibri" w:eastAsia="Times New Roman" w:hAnsi="Calibri" w:cs="Times New Roman"/>
                <w:color w:val="000000"/>
                <w:sz w:val="24"/>
                <w:szCs w:val="24"/>
                <w:lang w:eastAsia="es-ES"/>
              </w:rPr>
            </w:pPr>
          </w:p>
        </w:tc>
      </w:tr>
      <w:tr w:rsidR="000B7FA0" w:rsidRPr="00326257" w14:paraId="7DCF5759" w14:textId="77777777" w:rsidTr="00177FED">
        <w:trPr>
          <w:trHeight w:val="300"/>
          <w:jc w:val="center"/>
        </w:trPr>
        <w:tc>
          <w:tcPr>
            <w:tcW w:w="0" w:type="auto"/>
            <w:tcBorders>
              <w:top w:val="single" w:sz="4" w:space="0" w:color="auto"/>
              <w:left w:val="single" w:sz="4" w:space="0" w:color="auto"/>
              <w:bottom w:val="single" w:sz="4" w:space="0" w:color="auto"/>
              <w:right w:val="nil"/>
            </w:tcBorders>
            <w:shd w:val="clear" w:color="auto" w:fill="auto"/>
            <w:noWrap/>
            <w:vAlign w:val="bottom"/>
            <w:hideMark/>
          </w:tcPr>
          <w:p w14:paraId="07669DA4" w14:textId="77777777" w:rsidR="000B7FA0" w:rsidRPr="00326257" w:rsidRDefault="000B7FA0" w:rsidP="000B7FA0">
            <w:pPr>
              <w:spacing w:after="0" w:line="240" w:lineRule="auto"/>
              <w:jc w:val="right"/>
              <w:rPr>
                <w:rFonts w:ascii="Calibri" w:eastAsia="Times New Roman" w:hAnsi="Calibri" w:cs="Times New Roman"/>
                <w:b/>
                <w:bCs/>
                <w:color w:val="000000"/>
                <w:sz w:val="20"/>
                <w:szCs w:val="20"/>
                <w:lang w:eastAsia="es-ES"/>
              </w:rPr>
            </w:pPr>
            <w:r w:rsidRPr="00326257">
              <w:rPr>
                <w:rFonts w:ascii="Calibri" w:eastAsia="Times New Roman" w:hAnsi="Calibri" w:cs="Times New Roman"/>
                <w:b/>
                <w:bCs/>
                <w:color w:val="000000"/>
                <w:sz w:val="20"/>
                <w:szCs w:val="20"/>
                <w:lang w:eastAsia="es-ES"/>
              </w:rPr>
              <w:t>1</w:t>
            </w:r>
          </w:p>
        </w:tc>
        <w:tc>
          <w:tcPr>
            <w:tcW w:w="0" w:type="auto"/>
            <w:tcBorders>
              <w:top w:val="single" w:sz="4" w:space="0" w:color="auto"/>
              <w:left w:val="nil"/>
              <w:bottom w:val="single" w:sz="4" w:space="0" w:color="auto"/>
            </w:tcBorders>
            <w:shd w:val="clear" w:color="auto" w:fill="auto"/>
            <w:noWrap/>
            <w:vAlign w:val="bottom"/>
            <w:hideMark/>
          </w:tcPr>
          <w:p w14:paraId="06BA47BE" w14:textId="77777777" w:rsidR="000B7FA0" w:rsidRPr="00326257" w:rsidRDefault="000B7FA0" w:rsidP="000B7FA0">
            <w:pPr>
              <w:spacing w:after="0" w:line="240" w:lineRule="auto"/>
              <w:jc w:val="center"/>
              <w:rPr>
                <w:rFonts w:ascii="Calibri" w:eastAsia="Times New Roman" w:hAnsi="Calibri" w:cs="Times New Roman"/>
                <w:color w:val="000000"/>
                <w:sz w:val="24"/>
                <w:szCs w:val="24"/>
                <w:lang w:eastAsia="es-ES"/>
              </w:rPr>
            </w:pPr>
            <w:r w:rsidRPr="00326257">
              <w:rPr>
                <w:rFonts w:ascii="Calibri" w:eastAsia="Times New Roman" w:hAnsi="Calibri" w:cs="Times New Roman"/>
                <w:color w:val="000000"/>
                <w:sz w:val="24"/>
                <w:szCs w:val="24"/>
                <w:lang w:eastAsia="es-ES"/>
              </w:rPr>
              <w:t>Seleccionar de la bolsa</w:t>
            </w:r>
          </w:p>
        </w:tc>
        <w:tc>
          <w:tcPr>
            <w:tcW w:w="470" w:type="dxa"/>
            <w:tcBorders>
              <w:top w:val="single" w:sz="4" w:space="0" w:color="auto"/>
              <w:left w:val="nil"/>
              <w:bottom w:val="single" w:sz="4" w:space="0" w:color="auto"/>
            </w:tcBorders>
            <w:shd w:val="clear" w:color="auto" w:fill="auto"/>
            <w:noWrap/>
            <w:hideMark/>
          </w:tcPr>
          <w:p w14:paraId="335EE91D" w14:textId="4BEEA89D" w:rsidR="000B7FA0" w:rsidRPr="00326257" w:rsidRDefault="000B7FA0" w:rsidP="000B7FA0">
            <w:pPr>
              <w:spacing w:after="0" w:line="240" w:lineRule="auto"/>
              <w:rPr>
                <w:rFonts w:ascii="Calibri" w:eastAsia="Times New Roman" w:hAnsi="Calibri" w:cs="Times New Roman"/>
                <w:color w:val="000000"/>
                <w:sz w:val="24"/>
                <w:szCs w:val="24"/>
                <w:lang w:eastAsia="es-ES"/>
              </w:rPr>
            </w:pPr>
            <w:r w:rsidRPr="00F86D4A">
              <w:object w:dxaOrig="330" w:dyaOrig="330" w14:anchorId="45FE68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5pt;height:16.75pt" o:ole="">
                  <v:imagedata r:id="rId10" o:title=""/>
                </v:shape>
                <o:OLEObject Type="Embed" ProgID="PBrush" ShapeID="_x0000_i1025" DrawAspect="Content" ObjectID="_1509957151" r:id="rId11"/>
              </w:object>
            </w:r>
          </w:p>
        </w:tc>
        <w:tc>
          <w:tcPr>
            <w:tcW w:w="267" w:type="dxa"/>
            <w:tcBorders>
              <w:top w:val="single" w:sz="4" w:space="0" w:color="auto"/>
              <w:left w:val="nil"/>
              <w:bottom w:val="single" w:sz="4" w:space="0" w:color="auto"/>
              <w:right w:val="nil"/>
            </w:tcBorders>
            <w:shd w:val="clear" w:color="auto" w:fill="auto"/>
            <w:noWrap/>
            <w:vAlign w:val="bottom"/>
            <w:hideMark/>
          </w:tcPr>
          <w:p w14:paraId="5B21D400" w14:textId="77777777" w:rsidR="000B7FA0" w:rsidRPr="00326257" w:rsidRDefault="000B7FA0" w:rsidP="000B7FA0">
            <w:pPr>
              <w:spacing w:after="0" w:line="240" w:lineRule="auto"/>
              <w:jc w:val="center"/>
              <w:rPr>
                <w:rFonts w:ascii="Calibri" w:eastAsia="Times New Roman" w:hAnsi="Calibri" w:cs="Times New Roman"/>
                <w:color w:val="000000"/>
                <w:sz w:val="24"/>
                <w:szCs w:val="24"/>
                <w:lang w:eastAsia="es-ES"/>
              </w:rPr>
            </w:pPr>
            <w:proofErr w:type="spellStart"/>
            <w:r w:rsidRPr="00326257">
              <w:rPr>
                <w:rFonts w:ascii="Calibri" w:eastAsia="Times New Roman" w:hAnsi="Calibri" w:cs="Times New Roman"/>
                <w:color w:val="000000"/>
                <w:sz w:val="24"/>
                <w:szCs w:val="24"/>
                <w:lang w:eastAsia="es-ES"/>
              </w:rPr>
              <w:t>ó</w:t>
            </w:r>
            <w:proofErr w:type="spellEnd"/>
          </w:p>
        </w:tc>
        <w:tc>
          <w:tcPr>
            <w:tcW w:w="0" w:type="auto"/>
            <w:tcBorders>
              <w:top w:val="single" w:sz="4" w:space="0" w:color="auto"/>
              <w:left w:val="nil"/>
              <w:bottom w:val="single" w:sz="4" w:space="0" w:color="auto"/>
            </w:tcBorders>
            <w:shd w:val="clear" w:color="auto" w:fill="auto"/>
            <w:noWrap/>
            <w:vAlign w:val="bottom"/>
            <w:hideMark/>
          </w:tcPr>
          <w:p w14:paraId="3BCEF55E" w14:textId="77777777" w:rsidR="000B7FA0" w:rsidRPr="00326257" w:rsidRDefault="000B7FA0" w:rsidP="000B7FA0">
            <w:pPr>
              <w:spacing w:after="0" w:line="240" w:lineRule="auto"/>
              <w:jc w:val="center"/>
              <w:rPr>
                <w:rFonts w:ascii="Calibri" w:eastAsia="Times New Roman" w:hAnsi="Calibri" w:cs="Times New Roman"/>
                <w:color w:val="000000"/>
                <w:sz w:val="24"/>
                <w:szCs w:val="24"/>
                <w:lang w:eastAsia="es-ES"/>
              </w:rPr>
            </w:pPr>
            <w:r>
              <w:rPr>
                <w:rFonts w:ascii="Calibri" w:eastAsia="Times New Roman" w:hAnsi="Calibri" w:cs="Times New Roman"/>
                <w:color w:val="000000"/>
                <w:sz w:val="24"/>
                <w:szCs w:val="24"/>
                <w:lang w:eastAsia="es-ES"/>
              </w:rPr>
              <w:t>25</w:t>
            </w:r>
            <w:r w:rsidRPr="00326257">
              <w:rPr>
                <w:rFonts w:ascii="Calibri" w:eastAsia="Times New Roman" w:hAnsi="Calibri" w:cs="Times New Roman"/>
                <w:color w:val="000000"/>
                <w:sz w:val="24"/>
                <w:szCs w:val="24"/>
                <w:lang w:eastAsia="es-ES"/>
              </w:rPr>
              <w:t xml:space="preserve"> </w:t>
            </w:r>
            <w:proofErr w:type="spellStart"/>
            <w:r w:rsidRPr="00326257">
              <w:rPr>
                <w:rFonts w:ascii="Calibri" w:eastAsia="Times New Roman" w:hAnsi="Calibri" w:cs="Times New Roman"/>
                <w:color w:val="000000"/>
                <w:sz w:val="24"/>
                <w:szCs w:val="24"/>
                <w:lang w:eastAsia="es-ES"/>
              </w:rPr>
              <w:t>ECUs</w:t>
            </w:r>
            <w:proofErr w:type="spellEnd"/>
            <w:r w:rsidRPr="00326257">
              <w:rPr>
                <w:rFonts w:ascii="Calibri" w:eastAsia="Times New Roman" w:hAnsi="Calibri" w:cs="Times New Roman"/>
                <w:color w:val="000000"/>
                <w:sz w:val="24"/>
                <w:szCs w:val="24"/>
                <w:lang w:eastAsia="es-ES"/>
              </w:rPr>
              <w:t xml:space="preserve"> con </w:t>
            </w:r>
            <w:commentRangeStart w:id="4"/>
            <w:r w:rsidRPr="00326257">
              <w:rPr>
                <w:rFonts w:ascii="Calibri" w:eastAsia="Times New Roman" w:hAnsi="Calibri" w:cs="Times New Roman"/>
                <w:color w:val="000000"/>
                <w:sz w:val="24"/>
                <w:szCs w:val="24"/>
                <w:lang w:eastAsia="es-ES"/>
              </w:rPr>
              <w:t>seguridad</w:t>
            </w:r>
            <w:commentRangeEnd w:id="4"/>
            <w:r>
              <w:rPr>
                <w:rStyle w:val="Refdecomentario"/>
              </w:rPr>
              <w:commentReference w:id="4"/>
            </w:r>
          </w:p>
        </w:tc>
        <w:tc>
          <w:tcPr>
            <w:tcW w:w="300" w:type="dxa"/>
            <w:tcBorders>
              <w:top w:val="single" w:sz="4" w:space="0" w:color="auto"/>
              <w:left w:val="nil"/>
              <w:bottom w:val="single" w:sz="4" w:space="0" w:color="auto"/>
              <w:right w:val="single" w:sz="4" w:space="0" w:color="auto"/>
            </w:tcBorders>
            <w:shd w:val="clear" w:color="auto" w:fill="auto"/>
            <w:noWrap/>
            <w:hideMark/>
          </w:tcPr>
          <w:p w14:paraId="0DA7EA2C" w14:textId="7391FDDC" w:rsidR="000B7FA0" w:rsidRPr="00326257" w:rsidRDefault="000B7FA0" w:rsidP="000B7FA0">
            <w:pPr>
              <w:spacing w:after="0" w:line="240" w:lineRule="auto"/>
              <w:rPr>
                <w:rFonts w:ascii="Calibri" w:eastAsia="Times New Roman" w:hAnsi="Calibri" w:cs="Times New Roman"/>
                <w:color w:val="000000"/>
                <w:sz w:val="24"/>
                <w:szCs w:val="24"/>
                <w:lang w:eastAsia="es-ES"/>
              </w:rPr>
            </w:pPr>
            <w:r w:rsidRPr="00F3283E">
              <w:object w:dxaOrig="330" w:dyaOrig="330" w14:anchorId="23B1B5A3">
                <v:shape id="_x0000_i1026" type="#_x0000_t75" style="width:16.75pt;height:16.75pt" o:ole="">
                  <v:imagedata r:id="rId10" o:title=""/>
                </v:shape>
                <o:OLEObject Type="Embed" ProgID="PBrush" ShapeID="_x0000_i1026" DrawAspect="Content" ObjectID="_1509957152" r:id="rId12"/>
              </w:object>
            </w:r>
          </w:p>
        </w:tc>
      </w:tr>
      <w:tr w:rsidR="000B7FA0" w:rsidRPr="00326257" w14:paraId="0ABAA1C0" w14:textId="77777777" w:rsidTr="00177FED">
        <w:trPr>
          <w:trHeight w:val="300"/>
          <w:jc w:val="center"/>
        </w:trPr>
        <w:tc>
          <w:tcPr>
            <w:tcW w:w="0" w:type="auto"/>
            <w:tcBorders>
              <w:top w:val="single" w:sz="4" w:space="0" w:color="auto"/>
              <w:left w:val="single" w:sz="4" w:space="0" w:color="auto"/>
              <w:bottom w:val="single" w:sz="4" w:space="0" w:color="auto"/>
              <w:right w:val="nil"/>
            </w:tcBorders>
            <w:shd w:val="clear" w:color="auto" w:fill="auto"/>
            <w:noWrap/>
            <w:vAlign w:val="bottom"/>
            <w:hideMark/>
          </w:tcPr>
          <w:p w14:paraId="1656E879" w14:textId="77777777" w:rsidR="000B7FA0" w:rsidRPr="00326257" w:rsidRDefault="000B7FA0" w:rsidP="000B7FA0">
            <w:pPr>
              <w:spacing w:after="0" w:line="240" w:lineRule="auto"/>
              <w:jc w:val="right"/>
              <w:rPr>
                <w:rFonts w:ascii="Calibri" w:eastAsia="Times New Roman" w:hAnsi="Calibri" w:cs="Times New Roman"/>
                <w:b/>
                <w:bCs/>
                <w:color w:val="000000"/>
                <w:sz w:val="20"/>
                <w:szCs w:val="20"/>
                <w:lang w:eastAsia="es-ES"/>
              </w:rPr>
            </w:pPr>
            <w:r w:rsidRPr="00326257">
              <w:rPr>
                <w:rFonts w:ascii="Calibri" w:eastAsia="Times New Roman" w:hAnsi="Calibri" w:cs="Times New Roman"/>
                <w:b/>
                <w:bCs/>
                <w:color w:val="000000"/>
                <w:sz w:val="20"/>
                <w:szCs w:val="20"/>
                <w:lang w:eastAsia="es-ES"/>
              </w:rPr>
              <w:t>2</w:t>
            </w:r>
          </w:p>
        </w:tc>
        <w:tc>
          <w:tcPr>
            <w:tcW w:w="0" w:type="auto"/>
            <w:tcBorders>
              <w:top w:val="single" w:sz="4" w:space="0" w:color="auto"/>
              <w:left w:val="nil"/>
              <w:bottom w:val="single" w:sz="4" w:space="0" w:color="auto"/>
            </w:tcBorders>
            <w:shd w:val="clear" w:color="auto" w:fill="auto"/>
            <w:noWrap/>
            <w:vAlign w:val="bottom"/>
            <w:hideMark/>
          </w:tcPr>
          <w:p w14:paraId="1F21163E" w14:textId="77777777" w:rsidR="000B7FA0" w:rsidRPr="00326257" w:rsidRDefault="000B7FA0" w:rsidP="000B7FA0">
            <w:pPr>
              <w:spacing w:after="0" w:line="240" w:lineRule="auto"/>
              <w:jc w:val="center"/>
              <w:rPr>
                <w:rFonts w:ascii="Calibri" w:eastAsia="Times New Roman" w:hAnsi="Calibri" w:cs="Times New Roman"/>
                <w:color w:val="000000"/>
                <w:sz w:val="24"/>
                <w:szCs w:val="24"/>
                <w:lang w:eastAsia="es-ES"/>
              </w:rPr>
            </w:pPr>
            <w:r w:rsidRPr="00326257">
              <w:rPr>
                <w:rFonts w:ascii="Calibri" w:eastAsia="Times New Roman" w:hAnsi="Calibri" w:cs="Times New Roman"/>
                <w:color w:val="000000"/>
                <w:sz w:val="24"/>
                <w:szCs w:val="24"/>
                <w:lang w:eastAsia="es-ES"/>
              </w:rPr>
              <w:t>Seleccionar de la bolsa</w:t>
            </w:r>
          </w:p>
        </w:tc>
        <w:tc>
          <w:tcPr>
            <w:tcW w:w="470" w:type="dxa"/>
            <w:tcBorders>
              <w:top w:val="single" w:sz="4" w:space="0" w:color="auto"/>
              <w:left w:val="nil"/>
              <w:bottom w:val="single" w:sz="4" w:space="0" w:color="auto"/>
            </w:tcBorders>
            <w:shd w:val="clear" w:color="auto" w:fill="auto"/>
            <w:noWrap/>
            <w:hideMark/>
          </w:tcPr>
          <w:p w14:paraId="535F0969" w14:textId="4C380BC2" w:rsidR="000B7FA0" w:rsidRPr="00326257" w:rsidRDefault="000B7FA0" w:rsidP="000B7FA0">
            <w:pPr>
              <w:spacing w:after="0" w:line="240" w:lineRule="auto"/>
              <w:rPr>
                <w:rFonts w:ascii="Calibri" w:eastAsia="Times New Roman" w:hAnsi="Calibri" w:cs="Times New Roman"/>
                <w:color w:val="000000"/>
                <w:sz w:val="24"/>
                <w:szCs w:val="24"/>
                <w:lang w:eastAsia="es-ES"/>
              </w:rPr>
            </w:pPr>
            <w:r w:rsidRPr="00F86D4A">
              <w:object w:dxaOrig="330" w:dyaOrig="330" w14:anchorId="04B91A71">
                <v:shape id="_x0000_i1027" type="#_x0000_t75" style="width:16.75pt;height:16.75pt" o:ole="">
                  <v:imagedata r:id="rId10" o:title=""/>
                </v:shape>
                <o:OLEObject Type="Embed" ProgID="PBrush" ShapeID="_x0000_i1027" DrawAspect="Content" ObjectID="_1509957153" r:id="rId13"/>
              </w:object>
            </w:r>
          </w:p>
        </w:tc>
        <w:tc>
          <w:tcPr>
            <w:tcW w:w="267" w:type="dxa"/>
            <w:tcBorders>
              <w:top w:val="single" w:sz="4" w:space="0" w:color="auto"/>
              <w:left w:val="nil"/>
              <w:bottom w:val="single" w:sz="4" w:space="0" w:color="auto"/>
              <w:right w:val="nil"/>
            </w:tcBorders>
            <w:shd w:val="clear" w:color="auto" w:fill="auto"/>
            <w:noWrap/>
            <w:vAlign w:val="bottom"/>
            <w:hideMark/>
          </w:tcPr>
          <w:p w14:paraId="7FF8E685" w14:textId="77777777" w:rsidR="000B7FA0" w:rsidRPr="00326257" w:rsidRDefault="000B7FA0" w:rsidP="000B7FA0">
            <w:pPr>
              <w:spacing w:after="0" w:line="240" w:lineRule="auto"/>
              <w:jc w:val="center"/>
              <w:rPr>
                <w:rFonts w:ascii="Calibri" w:eastAsia="Times New Roman" w:hAnsi="Calibri" w:cs="Times New Roman"/>
                <w:color w:val="000000"/>
                <w:sz w:val="24"/>
                <w:szCs w:val="24"/>
                <w:lang w:eastAsia="es-ES"/>
              </w:rPr>
            </w:pPr>
            <w:proofErr w:type="spellStart"/>
            <w:r w:rsidRPr="00326257">
              <w:rPr>
                <w:rFonts w:ascii="Calibri" w:eastAsia="Times New Roman" w:hAnsi="Calibri" w:cs="Times New Roman"/>
                <w:color w:val="000000"/>
                <w:sz w:val="24"/>
                <w:szCs w:val="24"/>
                <w:lang w:eastAsia="es-ES"/>
              </w:rPr>
              <w:t>ó</w:t>
            </w:r>
            <w:proofErr w:type="spellEnd"/>
          </w:p>
        </w:tc>
        <w:tc>
          <w:tcPr>
            <w:tcW w:w="0" w:type="auto"/>
            <w:tcBorders>
              <w:top w:val="single" w:sz="4" w:space="0" w:color="auto"/>
              <w:left w:val="nil"/>
              <w:bottom w:val="single" w:sz="4" w:space="0" w:color="auto"/>
            </w:tcBorders>
            <w:shd w:val="clear" w:color="auto" w:fill="auto"/>
            <w:noWrap/>
            <w:vAlign w:val="bottom"/>
            <w:hideMark/>
          </w:tcPr>
          <w:p w14:paraId="0AB0734E" w14:textId="77777777" w:rsidR="000B7FA0" w:rsidRPr="00326257" w:rsidRDefault="000B7FA0" w:rsidP="000B7FA0">
            <w:pPr>
              <w:spacing w:after="0" w:line="240" w:lineRule="auto"/>
              <w:jc w:val="center"/>
              <w:rPr>
                <w:rFonts w:ascii="Calibri" w:eastAsia="Times New Roman" w:hAnsi="Calibri" w:cs="Times New Roman"/>
                <w:color w:val="000000"/>
                <w:sz w:val="24"/>
                <w:szCs w:val="24"/>
                <w:lang w:eastAsia="es-ES"/>
              </w:rPr>
            </w:pPr>
            <w:r w:rsidRPr="00326257">
              <w:rPr>
                <w:rFonts w:ascii="Calibri" w:eastAsia="Times New Roman" w:hAnsi="Calibri" w:cs="Times New Roman"/>
                <w:color w:val="000000"/>
                <w:sz w:val="24"/>
                <w:szCs w:val="24"/>
                <w:lang w:eastAsia="es-ES"/>
              </w:rPr>
              <w:t xml:space="preserve">30 </w:t>
            </w:r>
            <w:proofErr w:type="spellStart"/>
            <w:r w:rsidRPr="00326257">
              <w:rPr>
                <w:rFonts w:ascii="Calibri" w:eastAsia="Times New Roman" w:hAnsi="Calibri" w:cs="Times New Roman"/>
                <w:color w:val="000000"/>
                <w:sz w:val="24"/>
                <w:szCs w:val="24"/>
                <w:lang w:eastAsia="es-ES"/>
              </w:rPr>
              <w:t>ECUs</w:t>
            </w:r>
            <w:proofErr w:type="spellEnd"/>
            <w:r w:rsidRPr="00326257">
              <w:rPr>
                <w:rFonts w:ascii="Calibri" w:eastAsia="Times New Roman" w:hAnsi="Calibri" w:cs="Times New Roman"/>
                <w:color w:val="000000"/>
                <w:sz w:val="24"/>
                <w:szCs w:val="24"/>
                <w:lang w:eastAsia="es-ES"/>
              </w:rPr>
              <w:t xml:space="preserve"> con seguridad</w:t>
            </w:r>
          </w:p>
        </w:tc>
        <w:tc>
          <w:tcPr>
            <w:tcW w:w="300" w:type="dxa"/>
            <w:tcBorders>
              <w:top w:val="nil"/>
              <w:left w:val="nil"/>
              <w:bottom w:val="single" w:sz="4" w:space="0" w:color="auto"/>
              <w:right w:val="single" w:sz="4" w:space="0" w:color="auto"/>
            </w:tcBorders>
            <w:shd w:val="clear" w:color="auto" w:fill="auto"/>
            <w:noWrap/>
            <w:hideMark/>
          </w:tcPr>
          <w:p w14:paraId="2E443BE6" w14:textId="3957780A" w:rsidR="000B7FA0" w:rsidRPr="00326257" w:rsidRDefault="000B7FA0" w:rsidP="000B7FA0">
            <w:pPr>
              <w:spacing w:after="0" w:line="240" w:lineRule="auto"/>
              <w:rPr>
                <w:rFonts w:ascii="Calibri" w:eastAsia="Times New Roman" w:hAnsi="Calibri" w:cs="Times New Roman"/>
                <w:color w:val="000000"/>
                <w:sz w:val="24"/>
                <w:szCs w:val="24"/>
                <w:lang w:eastAsia="es-ES"/>
              </w:rPr>
            </w:pPr>
            <w:r w:rsidRPr="00F3283E">
              <w:object w:dxaOrig="330" w:dyaOrig="330" w14:anchorId="1678F4E3">
                <v:shape id="_x0000_i1028" type="#_x0000_t75" style="width:16.75pt;height:16.75pt" o:ole="">
                  <v:imagedata r:id="rId10" o:title=""/>
                </v:shape>
                <o:OLEObject Type="Embed" ProgID="PBrush" ShapeID="_x0000_i1028" DrawAspect="Content" ObjectID="_1509957154" r:id="rId14"/>
              </w:object>
            </w:r>
          </w:p>
        </w:tc>
      </w:tr>
      <w:tr w:rsidR="000B7FA0" w:rsidRPr="00326257" w14:paraId="41A8953C" w14:textId="77777777" w:rsidTr="00177FED">
        <w:trPr>
          <w:trHeight w:val="300"/>
          <w:jc w:val="center"/>
        </w:trPr>
        <w:tc>
          <w:tcPr>
            <w:tcW w:w="0" w:type="auto"/>
            <w:tcBorders>
              <w:top w:val="single" w:sz="4" w:space="0" w:color="auto"/>
              <w:left w:val="single" w:sz="4" w:space="0" w:color="auto"/>
              <w:bottom w:val="single" w:sz="4" w:space="0" w:color="auto"/>
              <w:right w:val="nil"/>
            </w:tcBorders>
            <w:shd w:val="clear" w:color="auto" w:fill="auto"/>
            <w:noWrap/>
            <w:vAlign w:val="bottom"/>
            <w:hideMark/>
          </w:tcPr>
          <w:p w14:paraId="34DC0942" w14:textId="77777777" w:rsidR="000B7FA0" w:rsidRPr="00326257" w:rsidRDefault="000B7FA0" w:rsidP="000B7FA0">
            <w:pPr>
              <w:spacing w:after="0" w:line="240" w:lineRule="auto"/>
              <w:jc w:val="right"/>
              <w:rPr>
                <w:rFonts w:ascii="Calibri" w:eastAsia="Times New Roman" w:hAnsi="Calibri" w:cs="Times New Roman"/>
                <w:b/>
                <w:bCs/>
                <w:color w:val="000000"/>
                <w:sz w:val="20"/>
                <w:szCs w:val="20"/>
                <w:lang w:eastAsia="es-ES"/>
              </w:rPr>
            </w:pPr>
            <w:r w:rsidRPr="00326257">
              <w:rPr>
                <w:rFonts w:ascii="Calibri" w:eastAsia="Times New Roman" w:hAnsi="Calibri" w:cs="Times New Roman"/>
                <w:b/>
                <w:bCs/>
                <w:color w:val="000000"/>
                <w:sz w:val="20"/>
                <w:szCs w:val="20"/>
                <w:lang w:eastAsia="es-ES"/>
              </w:rPr>
              <w:t>3</w:t>
            </w:r>
          </w:p>
        </w:tc>
        <w:tc>
          <w:tcPr>
            <w:tcW w:w="0" w:type="auto"/>
            <w:tcBorders>
              <w:top w:val="single" w:sz="4" w:space="0" w:color="auto"/>
              <w:left w:val="nil"/>
              <w:bottom w:val="single" w:sz="4" w:space="0" w:color="auto"/>
            </w:tcBorders>
            <w:shd w:val="clear" w:color="auto" w:fill="auto"/>
            <w:noWrap/>
            <w:vAlign w:val="bottom"/>
            <w:hideMark/>
          </w:tcPr>
          <w:p w14:paraId="785BFFE4" w14:textId="77777777" w:rsidR="000B7FA0" w:rsidRPr="00326257" w:rsidRDefault="000B7FA0" w:rsidP="000B7FA0">
            <w:pPr>
              <w:spacing w:after="0" w:line="240" w:lineRule="auto"/>
              <w:jc w:val="center"/>
              <w:rPr>
                <w:rFonts w:ascii="Calibri" w:eastAsia="Times New Roman" w:hAnsi="Calibri" w:cs="Times New Roman"/>
                <w:color w:val="000000"/>
                <w:sz w:val="24"/>
                <w:szCs w:val="24"/>
                <w:lang w:eastAsia="es-ES"/>
              </w:rPr>
            </w:pPr>
            <w:r w:rsidRPr="00326257">
              <w:rPr>
                <w:rFonts w:ascii="Calibri" w:eastAsia="Times New Roman" w:hAnsi="Calibri" w:cs="Times New Roman"/>
                <w:color w:val="000000"/>
                <w:sz w:val="24"/>
                <w:szCs w:val="24"/>
                <w:lang w:eastAsia="es-ES"/>
              </w:rPr>
              <w:t>Seleccionar de la bolsa</w:t>
            </w:r>
          </w:p>
        </w:tc>
        <w:tc>
          <w:tcPr>
            <w:tcW w:w="470" w:type="dxa"/>
            <w:tcBorders>
              <w:top w:val="single" w:sz="4" w:space="0" w:color="auto"/>
              <w:left w:val="nil"/>
              <w:bottom w:val="single" w:sz="4" w:space="0" w:color="auto"/>
            </w:tcBorders>
            <w:shd w:val="clear" w:color="auto" w:fill="auto"/>
            <w:noWrap/>
            <w:hideMark/>
          </w:tcPr>
          <w:p w14:paraId="7C74C2A3" w14:textId="60B37283" w:rsidR="000B7FA0" w:rsidRPr="00326257" w:rsidRDefault="000B7FA0" w:rsidP="000B7FA0">
            <w:pPr>
              <w:spacing w:after="0" w:line="240" w:lineRule="auto"/>
              <w:rPr>
                <w:rFonts w:ascii="Calibri" w:eastAsia="Times New Roman" w:hAnsi="Calibri" w:cs="Times New Roman"/>
                <w:color w:val="000000"/>
                <w:sz w:val="24"/>
                <w:szCs w:val="24"/>
                <w:lang w:eastAsia="es-ES"/>
              </w:rPr>
            </w:pPr>
            <w:r w:rsidRPr="00F86D4A">
              <w:object w:dxaOrig="330" w:dyaOrig="330" w14:anchorId="228EF0AA">
                <v:shape id="_x0000_i1029" type="#_x0000_t75" style="width:16.75pt;height:16.75pt" o:ole="">
                  <v:imagedata r:id="rId10" o:title=""/>
                </v:shape>
                <o:OLEObject Type="Embed" ProgID="PBrush" ShapeID="_x0000_i1029" DrawAspect="Content" ObjectID="_1509957155" r:id="rId15"/>
              </w:object>
            </w:r>
          </w:p>
        </w:tc>
        <w:tc>
          <w:tcPr>
            <w:tcW w:w="267" w:type="dxa"/>
            <w:tcBorders>
              <w:top w:val="single" w:sz="4" w:space="0" w:color="auto"/>
              <w:left w:val="nil"/>
              <w:bottom w:val="single" w:sz="4" w:space="0" w:color="auto"/>
              <w:right w:val="nil"/>
            </w:tcBorders>
            <w:shd w:val="clear" w:color="auto" w:fill="auto"/>
            <w:noWrap/>
            <w:vAlign w:val="bottom"/>
            <w:hideMark/>
          </w:tcPr>
          <w:p w14:paraId="265BEE50" w14:textId="77777777" w:rsidR="000B7FA0" w:rsidRPr="00326257" w:rsidRDefault="000B7FA0" w:rsidP="000B7FA0">
            <w:pPr>
              <w:spacing w:after="0" w:line="240" w:lineRule="auto"/>
              <w:jc w:val="center"/>
              <w:rPr>
                <w:rFonts w:ascii="Calibri" w:eastAsia="Times New Roman" w:hAnsi="Calibri" w:cs="Times New Roman"/>
                <w:color w:val="000000"/>
                <w:sz w:val="24"/>
                <w:szCs w:val="24"/>
                <w:lang w:eastAsia="es-ES"/>
              </w:rPr>
            </w:pPr>
            <w:proofErr w:type="spellStart"/>
            <w:r w:rsidRPr="00326257">
              <w:rPr>
                <w:rFonts w:ascii="Calibri" w:eastAsia="Times New Roman" w:hAnsi="Calibri" w:cs="Times New Roman"/>
                <w:color w:val="000000"/>
                <w:sz w:val="24"/>
                <w:szCs w:val="24"/>
                <w:lang w:eastAsia="es-ES"/>
              </w:rPr>
              <w:t>ó</w:t>
            </w:r>
            <w:proofErr w:type="spellEnd"/>
          </w:p>
        </w:tc>
        <w:tc>
          <w:tcPr>
            <w:tcW w:w="0" w:type="auto"/>
            <w:tcBorders>
              <w:top w:val="single" w:sz="4" w:space="0" w:color="auto"/>
              <w:left w:val="nil"/>
              <w:bottom w:val="single" w:sz="4" w:space="0" w:color="auto"/>
            </w:tcBorders>
            <w:shd w:val="clear" w:color="auto" w:fill="auto"/>
            <w:noWrap/>
            <w:vAlign w:val="bottom"/>
            <w:hideMark/>
          </w:tcPr>
          <w:p w14:paraId="2FD239B9" w14:textId="77777777" w:rsidR="000B7FA0" w:rsidRPr="00326257" w:rsidRDefault="000B7FA0" w:rsidP="000B7FA0">
            <w:pPr>
              <w:spacing w:after="0" w:line="240" w:lineRule="auto"/>
              <w:jc w:val="center"/>
              <w:rPr>
                <w:rFonts w:ascii="Calibri" w:eastAsia="Times New Roman" w:hAnsi="Calibri" w:cs="Times New Roman"/>
                <w:color w:val="000000"/>
                <w:sz w:val="24"/>
                <w:szCs w:val="24"/>
                <w:lang w:eastAsia="es-ES"/>
              </w:rPr>
            </w:pPr>
            <w:r w:rsidRPr="00326257">
              <w:rPr>
                <w:rFonts w:ascii="Calibri" w:eastAsia="Times New Roman" w:hAnsi="Calibri" w:cs="Times New Roman"/>
                <w:color w:val="000000"/>
                <w:sz w:val="24"/>
                <w:szCs w:val="24"/>
                <w:lang w:eastAsia="es-ES"/>
              </w:rPr>
              <w:t xml:space="preserve">35 </w:t>
            </w:r>
            <w:proofErr w:type="spellStart"/>
            <w:r w:rsidRPr="00326257">
              <w:rPr>
                <w:rFonts w:ascii="Calibri" w:eastAsia="Times New Roman" w:hAnsi="Calibri" w:cs="Times New Roman"/>
                <w:color w:val="000000"/>
                <w:sz w:val="24"/>
                <w:szCs w:val="24"/>
                <w:lang w:eastAsia="es-ES"/>
              </w:rPr>
              <w:t>ECUs</w:t>
            </w:r>
            <w:proofErr w:type="spellEnd"/>
            <w:r w:rsidRPr="00326257">
              <w:rPr>
                <w:rFonts w:ascii="Calibri" w:eastAsia="Times New Roman" w:hAnsi="Calibri" w:cs="Times New Roman"/>
                <w:color w:val="000000"/>
                <w:sz w:val="24"/>
                <w:szCs w:val="24"/>
                <w:lang w:eastAsia="es-ES"/>
              </w:rPr>
              <w:t xml:space="preserve"> con seguridad</w:t>
            </w:r>
          </w:p>
        </w:tc>
        <w:tc>
          <w:tcPr>
            <w:tcW w:w="300" w:type="dxa"/>
            <w:tcBorders>
              <w:top w:val="single" w:sz="4" w:space="0" w:color="auto"/>
              <w:left w:val="nil"/>
              <w:bottom w:val="single" w:sz="4" w:space="0" w:color="auto"/>
              <w:right w:val="single" w:sz="4" w:space="0" w:color="auto"/>
            </w:tcBorders>
            <w:shd w:val="clear" w:color="auto" w:fill="auto"/>
            <w:noWrap/>
            <w:hideMark/>
          </w:tcPr>
          <w:p w14:paraId="2EFD2CB3" w14:textId="1D22CB59" w:rsidR="000B7FA0" w:rsidRPr="00326257" w:rsidRDefault="000B7FA0" w:rsidP="000B7FA0">
            <w:pPr>
              <w:spacing w:after="0" w:line="240" w:lineRule="auto"/>
              <w:rPr>
                <w:rFonts w:ascii="Calibri" w:eastAsia="Times New Roman" w:hAnsi="Calibri" w:cs="Times New Roman"/>
                <w:color w:val="000000"/>
                <w:sz w:val="24"/>
                <w:szCs w:val="24"/>
                <w:lang w:eastAsia="es-ES"/>
              </w:rPr>
            </w:pPr>
            <w:r w:rsidRPr="00F3283E">
              <w:object w:dxaOrig="330" w:dyaOrig="330" w14:anchorId="3140C719">
                <v:shape id="_x0000_i1030" type="#_x0000_t75" style="width:16.75pt;height:16.75pt" o:ole="">
                  <v:imagedata r:id="rId10" o:title=""/>
                </v:shape>
                <o:OLEObject Type="Embed" ProgID="PBrush" ShapeID="_x0000_i1030" DrawAspect="Content" ObjectID="_1509957156" r:id="rId16"/>
              </w:object>
            </w:r>
          </w:p>
        </w:tc>
      </w:tr>
      <w:tr w:rsidR="000B7FA0" w:rsidRPr="00326257" w14:paraId="7A786721" w14:textId="77777777" w:rsidTr="00177FED">
        <w:trPr>
          <w:trHeight w:val="300"/>
          <w:jc w:val="center"/>
        </w:trPr>
        <w:tc>
          <w:tcPr>
            <w:tcW w:w="0" w:type="auto"/>
            <w:tcBorders>
              <w:top w:val="single" w:sz="4" w:space="0" w:color="auto"/>
              <w:left w:val="single" w:sz="4" w:space="0" w:color="auto"/>
              <w:bottom w:val="single" w:sz="4" w:space="0" w:color="auto"/>
              <w:right w:val="nil"/>
            </w:tcBorders>
            <w:shd w:val="clear" w:color="auto" w:fill="auto"/>
            <w:noWrap/>
            <w:vAlign w:val="bottom"/>
            <w:hideMark/>
          </w:tcPr>
          <w:p w14:paraId="7B720033" w14:textId="77777777" w:rsidR="000B7FA0" w:rsidRPr="00326257" w:rsidRDefault="000B7FA0" w:rsidP="000B7FA0">
            <w:pPr>
              <w:spacing w:after="0" w:line="240" w:lineRule="auto"/>
              <w:jc w:val="right"/>
              <w:rPr>
                <w:rFonts w:ascii="Calibri" w:eastAsia="Times New Roman" w:hAnsi="Calibri" w:cs="Times New Roman"/>
                <w:b/>
                <w:bCs/>
                <w:color w:val="000000"/>
                <w:sz w:val="20"/>
                <w:szCs w:val="20"/>
                <w:lang w:eastAsia="es-ES"/>
              </w:rPr>
            </w:pPr>
            <w:r w:rsidRPr="00326257">
              <w:rPr>
                <w:rFonts w:ascii="Calibri" w:eastAsia="Times New Roman" w:hAnsi="Calibri" w:cs="Times New Roman"/>
                <w:b/>
                <w:bCs/>
                <w:color w:val="000000"/>
                <w:sz w:val="20"/>
                <w:szCs w:val="20"/>
                <w:lang w:eastAsia="es-ES"/>
              </w:rPr>
              <w:t>4</w:t>
            </w:r>
          </w:p>
        </w:tc>
        <w:tc>
          <w:tcPr>
            <w:tcW w:w="0" w:type="auto"/>
            <w:tcBorders>
              <w:top w:val="single" w:sz="4" w:space="0" w:color="auto"/>
              <w:left w:val="nil"/>
              <w:bottom w:val="single" w:sz="4" w:space="0" w:color="auto"/>
            </w:tcBorders>
            <w:shd w:val="clear" w:color="auto" w:fill="auto"/>
            <w:noWrap/>
            <w:vAlign w:val="bottom"/>
            <w:hideMark/>
          </w:tcPr>
          <w:p w14:paraId="5F7EA9D3" w14:textId="77777777" w:rsidR="000B7FA0" w:rsidRPr="00326257" w:rsidRDefault="000B7FA0" w:rsidP="000B7FA0">
            <w:pPr>
              <w:spacing w:after="0" w:line="240" w:lineRule="auto"/>
              <w:jc w:val="center"/>
              <w:rPr>
                <w:rFonts w:ascii="Calibri" w:eastAsia="Times New Roman" w:hAnsi="Calibri" w:cs="Times New Roman"/>
                <w:color w:val="000000"/>
                <w:sz w:val="24"/>
                <w:szCs w:val="24"/>
                <w:lang w:eastAsia="es-ES"/>
              </w:rPr>
            </w:pPr>
            <w:r w:rsidRPr="00326257">
              <w:rPr>
                <w:rFonts w:ascii="Calibri" w:eastAsia="Times New Roman" w:hAnsi="Calibri" w:cs="Times New Roman"/>
                <w:color w:val="000000"/>
                <w:sz w:val="24"/>
                <w:szCs w:val="24"/>
                <w:lang w:eastAsia="es-ES"/>
              </w:rPr>
              <w:t>Seleccionar de la bolsa</w:t>
            </w:r>
          </w:p>
        </w:tc>
        <w:tc>
          <w:tcPr>
            <w:tcW w:w="470" w:type="dxa"/>
            <w:tcBorders>
              <w:top w:val="single" w:sz="4" w:space="0" w:color="auto"/>
              <w:left w:val="nil"/>
              <w:bottom w:val="single" w:sz="4" w:space="0" w:color="auto"/>
            </w:tcBorders>
            <w:shd w:val="clear" w:color="auto" w:fill="auto"/>
            <w:noWrap/>
            <w:hideMark/>
          </w:tcPr>
          <w:p w14:paraId="1945E2E4" w14:textId="2BA1E75C" w:rsidR="000B7FA0" w:rsidRPr="00326257" w:rsidRDefault="000B7FA0" w:rsidP="000B7FA0">
            <w:pPr>
              <w:spacing w:after="0" w:line="240" w:lineRule="auto"/>
              <w:rPr>
                <w:rFonts w:ascii="Calibri" w:eastAsia="Times New Roman" w:hAnsi="Calibri" w:cs="Times New Roman"/>
                <w:color w:val="000000"/>
                <w:sz w:val="24"/>
                <w:szCs w:val="24"/>
                <w:lang w:eastAsia="es-ES"/>
              </w:rPr>
            </w:pPr>
            <w:r w:rsidRPr="00F86D4A">
              <w:object w:dxaOrig="330" w:dyaOrig="330" w14:anchorId="405F85EF">
                <v:shape id="_x0000_i1031" type="#_x0000_t75" style="width:16.75pt;height:16.75pt" o:ole="">
                  <v:imagedata r:id="rId10" o:title=""/>
                </v:shape>
                <o:OLEObject Type="Embed" ProgID="PBrush" ShapeID="_x0000_i1031" DrawAspect="Content" ObjectID="_1509957157" r:id="rId17"/>
              </w:object>
            </w:r>
          </w:p>
        </w:tc>
        <w:tc>
          <w:tcPr>
            <w:tcW w:w="267" w:type="dxa"/>
            <w:tcBorders>
              <w:top w:val="single" w:sz="4" w:space="0" w:color="auto"/>
              <w:left w:val="nil"/>
              <w:bottom w:val="single" w:sz="4" w:space="0" w:color="auto"/>
              <w:right w:val="nil"/>
            </w:tcBorders>
            <w:shd w:val="clear" w:color="auto" w:fill="auto"/>
            <w:noWrap/>
            <w:vAlign w:val="bottom"/>
            <w:hideMark/>
          </w:tcPr>
          <w:p w14:paraId="291DF323" w14:textId="77777777" w:rsidR="000B7FA0" w:rsidRPr="00326257" w:rsidRDefault="000B7FA0" w:rsidP="000B7FA0">
            <w:pPr>
              <w:spacing w:after="0" w:line="240" w:lineRule="auto"/>
              <w:jc w:val="center"/>
              <w:rPr>
                <w:rFonts w:ascii="Calibri" w:eastAsia="Times New Roman" w:hAnsi="Calibri" w:cs="Times New Roman"/>
                <w:color w:val="000000"/>
                <w:sz w:val="24"/>
                <w:szCs w:val="24"/>
                <w:lang w:eastAsia="es-ES"/>
              </w:rPr>
            </w:pPr>
            <w:proofErr w:type="spellStart"/>
            <w:r w:rsidRPr="00326257">
              <w:rPr>
                <w:rFonts w:ascii="Calibri" w:eastAsia="Times New Roman" w:hAnsi="Calibri" w:cs="Times New Roman"/>
                <w:color w:val="000000"/>
                <w:sz w:val="24"/>
                <w:szCs w:val="24"/>
                <w:lang w:eastAsia="es-ES"/>
              </w:rPr>
              <w:t>ó</w:t>
            </w:r>
            <w:proofErr w:type="spellEnd"/>
          </w:p>
        </w:tc>
        <w:tc>
          <w:tcPr>
            <w:tcW w:w="0" w:type="auto"/>
            <w:tcBorders>
              <w:top w:val="single" w:sz="4" w:space="0" w:color="auto"/>
              <w:left w:val="nil"/>
              <w:bottom w:val="single" w:sz="4" w:space="0" w:color="auto"/>
            </w:tcBorders>
            <w:shd w:val="clear" w:color="auto" w:fill="auto"/>
            <w:noWrap/>
            <w:vAlign w:val="bottom"/>
            <w:hideMark/>
          </w:tcPr>
          <w:p w14:paraId="7D0542EE" w14:textId="77777777" w:rsidR="000B7FA0" w:rsidRPr="00326257" w:rsidRDefault="000B7FA0" w:rsidP="000B7FA0">
            <w:pPr>
              <w:spacing w:after="0" w:line="240" w:lineRule="auto"/>
              <w:jc w:val="center"/>
              <w:rPr>
                <w:rFonts w:ascii="Calibri" w:eastAsia="Times New Roman" w:hAnsi="Calibri" w:cs="Times New Roman"/>
                <w:color w:val="000000"/>
                <w:sz w:val="24"/>
                <w:szCs w:val="24"/>
                <w:lang w:eastAsia="es-ES"/>
              </w:rPr>
            </w:pPr>
            <w:r w:rsidRPr="00326257">
              <w:rPr>
                <w:rFonts w:ascii="Calibri" w:eastAsia="Times New Roman" w:hAnsi="Calibri" w:cs="Times New Roman"/>
                <w:color w:val="000000"/>
                <w:sz w:val="24"/>
                <w:szCs w:val="24"/>
                <w:lang w:eastAsia="es-ES"/>
              </w:rPr>
              <w:t xml:space="preserve">40 </w:t>
            </w:r>
            <w:proofErr w:type="spellStart"/>
            <w:r w:rsidRPr="00326257">
              <w:rPr>
                <w:rFonts w:ascii="Calibri" w:eastAsia="Times New Roman" w:hAnsi="Calibri" w:cs="Times New Roman"/>
                <w:color w:val="000000"/>
                <w:sz w:val="24"/>
                <w:szCs w:val="24"/>
                <w:lang w:eastAsia="es-ES"/>
              </w:rPr>
              <w:t>ECUs</w:t>
            </w:r>
            <w:proofErr w:type="spellEnd"/>
            <w:r w:rsidRPr="00326257">
              <w:rPr>
                <w:rFonts w:ascii="Calibri" w:eastAsia="Times New Roman" w:hAnsi="Calibri" w:cs="Times New Roman"/>
                <w:color w:val="000000"/>
                <w:sz w:val="24"/>
                <w:szCs w:val="24"/>
                <w:lang w:eastAsia="es-ES"/>
              </w:rPr>
              <w:t xml:space="preserve"> con seguridad</w:t>
            </w:r>
          </w:p>
        </w:tc>
        <w:tc>
          <w:tcPr>
            <w:tcW w:w="300" w:type="dxa"/>
            <w:tcBorders>
              <w:top w:val="single" w:sz="4" w:space="0" w:color="auto"/>
              <w:left w:val="nil"/>
              <w:bottom w:val="single" w:sz="4" w:space="0" w:color="auto"/>
              <w:right w:val="single" w:sz="4" w:space="0" w:color="auto"/>
            </w:tcBorders>
            <w:shd w:val="clear" w:color="auto" w:fill="auto"/>
            <w:noWrap/>
            <w:hideMark/>
          </w:tcPr>
          <w:p w14:paraId="4DE58DA9" w14:textId="5BA94CB3" w:rsidR="000B7FA0" w:rsidRPr="00326257" w:rsidRDefault="000B7FA0" w:rsidP="000B7FA0">
            <w:pPr>
              <w:spacing w:after="0" w:line="240" w:lineRule="auto"/>
              <w:rPr>
                <w:rFonts w:ascii="Calibri" w:eastAsia="Times New Roman" w:hAnsi="Calibri" w:cs="Times New Roman"/>
                <w:color w:val="000000"/>
                <w:sz w:val="24"/>
                <w:szCs w:val="24"/>
                <w:lang w:eastAsia="es-ES"/>
              </w:rPr>
            </w:pPr>
            <w:r w:rsidRPr="00F3283E">
              <w:object w:dxaOrig="330" w:dyaOrig="330" w14:anchorId="575B1108">
                <v:shape id="_x0000_i1032" type="#_x0000_t75" style="width:16.75pt;height:16.75pt" o:ole="">
                  <v:imagedata r:id="rId10" o:title=""/>
                </v:shape>
                <o:OLEObject Type="Embed" ProgID="PBrush" ShapeID="_x0000_i1032" DrawAspect="Content" ObjectID="_1509957158" r:id="rId18"/>
              </w:object>
            </w:r>
          </w:p>
        </w:tc>
      </w:tr>
      <w:tr w:rsidR="000B7FA0" w:rsidRPr="00326257" w14:paraId="66D2DCCA" w14:textId="77777777" w:rsidTr="00177FED">
        <w:trPr>
          <w:trHeight w:val="300"/>
          <w:jc w:val="center"/>
        </w:trPr>
        <w:tc>
          <w:tcPr>
            <w:tcW w:w="0" w:type="auto"/>
            <w:tcBorders>
              <w:top w:val="single" w:sz="4" w:space="0" w:color="auto"/>
              <w:left w:val="single" w:sz="4" w:space="0" w:color="auto"/>
              <w:bottom w:val="single" w:sz="4" w:space="0" w:color="auto"/>
              <w:right w:val="nil"/>
            </w:tcBorders>
            <w:shd w:val="clear" w:color="auto" w:fill="auto"/>
            <w:noWrap/>
            <w:vAlign w:val="bottom"/>
            <w:hideMark/>
          </w:tcPr>
          <w:p w14:paraId="78195BEA" w14:textId="77777777" w:rsidR="000B7FA0" w:rsidRPr="00326257" w:rsidRDefault="000B7FA0" w:rsidP="000B7FA0">
            <w:pPr>
              <w:spacing w:after="0" w:line="240" w:lineRule="auto"/>
              <w:jc w:val="right"/>
              <w:rPr>
                <w:rFonts w:ascii="Calibri" w:eastAsia="Times New Roman" w:hAnsi="Calibri" w:cs="Times New Roman"/>
                <w:b/>
                <w:bCs/>
                <w:color w:val="000000"/>
                <w:sz w:val="20"/>
                <w:szCs w:val="20"/>
                <w:lang w:eastAsia="es-ES"/>
              </w:rPr>
            </w:pPr>
            <w:r w:rsidRPr="00326257">
              <w:rPr>
                <w:rFonts w:ascii="Calibri" w:eastAsia="Times New Roman" w:hAnsi="Calibri" w:cs="Times New Roman"/>
                <w:b/>
                <w:bCs/>
                <w:color w:val="000000"/>
                <w:sz w:val="20"/>
                <w:szCs w:val="20"/>
                <w:lang w:eastAsia="es-ES"/>
              </w:rPr>
              <w:t>5</w:t>
            </w:r>
          </w:p>
        </w:tc>
        <w:tc>
          <w:tcPr>
            <w:tcW w:w="0" w:type="auto"/>
            <w:tcBorders>
              <w:top w:val="single" w:sz="4" w:space="0" w:color="auto"/>
              <w:left w:val="nil"/>
              <w:bottom w:val="single" w:sz="4" w:space="0" w:color="auto"/>
            </w:tcBorders>
            <w:shd w:val="clear" w:color="auto" w:fill="auto"/>
            <w:noWrap/>
            <w:vAlign w:val="bottom"/>
            <w:hideMark/>
          </w:tcPr>
          <w:p w14:paraId="7FE814D1" w14:textId="77777777" w:rsidR="000B7FA0" w:rsidRPr="00326257" w:rsidRDefault="000B7FA0" w:rsidP="000B7FA0">
            <w:pPr>
              <w:spacing w:after="0" w:line="240" w:lineRule="auto"/>
              <w:jc w:val="center"/>
              <w:rPr>
                <w:rFonts w:ascii="Calibri" w:eastAsia="Times New Roman" w:hAnsi="Calibri" w:cs="Times New Roman"/>
                <w:color w:val="000000"/>
                <w:sz w:val="24"/>
                <w:szCs w:val="24"/>
                <w:lang w:eastAsia="es-ES"/>
              </w:rPr>
            </w:pPr>
            <w:r w:rsidRPr="00326257">
              <w:rPr>
                <w:rFonts w:ascii="Calibri" w:eastAsia="Times New Roman" w:hAnsi="Calibri" w:cs="Times New Roman"/>
                <w:color w:val="000000"/>
                <w:sz w:val="24"/>
                <w:szCs w:val="24"/>
                <w:lang w:eastAsia="es-ES"/>
              </w:rPr>
              <w:t>Seleccionar de la bolsa</w:t>
            </w:r>
          </w:p>
        </w:tc>
        <w:tc>
          <w:tcPr>
            <w:tcW w:w="470" w:type="dxa"/>
            <w:tcBorders>
              <w:top w:val="single" w:sz="4" w:space="0" w:color="auto"/>
              <w:left w:val="nil"/>
              <w:bottom w:val="single" w:sz="4" w:space="0" w:color="auto"/>
            </w:tcBorders>
            <w:shd w:val="clear" w:color="auto" w:fill="auto"/>
            <w:noWrap/>
            <w:hideMark/>
          </w:tcPr>
          <w:p w14:paraId="05739D07" w14:textId="24490F1F" w:rsidR="000B7FA0" w:rsidRPr="00326257" w:rsidRDefault="000B7FA0" w:rsidP="000B7FA0">
            <w:pPr>
              <w:spacing w:after="0" w:line="240" w:lineRule="auto"/>
              <w:rPr>
                <w:rFonts w:ascii="Calibri" w:eastAsia="Times New Roman" w:hAnsi="Calibri" w:cs="Times New Roman"/>
                <w:color w:val="000000"/>
                <w:sz w:val="24"/>
                <w:szCs w:val="24"/>
                <w:lang w:eastAsia="es-ES"/>
              </w:rPr>
            </w:pPr>
            <w:r w:rsidRPr="00F86D4A">
              <w:object w:dxaOrig="330" w:dyaOrig="330" w14:anchorId="081B8EFC">
                <v:shape id="_x0000_i1033" type="#_x0000_t75" style="width:16.75pt;height:16.75pt" o:ole="">
                  <v:imagedata r:id="rId10" o:title=""/>
                </v:shape>
                <o:OLEObject Type="Embed" ProgID="PBrush" ShapeID="_x0000_i1033" DrawAspect="Content" ObjectID="_1509957159" r:id="rId19"/>
              </w:object>
            </w:r>
          </w:p>
        </w:tc>
        <w:tc>
          <w:tcPr>
            <w:tcW w:w="267" w:type="dxa"/>
            <w:tcBorders>
              <w:top w:val="single" w:sz="4" w:space="0" w:color="auto"/>
              <w:left w:val="nil"/>
              <w:bottom w:val="single" w:sz="4" w:space="0" w:color="auto"/>
              <w:right w:val="nil"/>
            </w:tcBorders>
            <w:shd w:val="clear" w:color="auto" w:fill="auto"/>
            <w:noWrap/>
            <w:vAlign w:val="bottom"/>
            <w:hideMark/>
          </w:tcPr>
          <w:p w14:paraId="3F5BB5D6" w14:textId="77777777" w:rsidR="000B7FA0" w:rsidRPr="00326257" w:rsidRDefault="000B7FA0" w:rsidP="000B7FA0">
            <w:pPr>
              <w:spacing w:after="0" w:line="240" w:lineRule="auto"/>
              <w:jc w:val="center"/>
              <w:rPr>
                <w:rFonts w:ascii="Calibri" w:eastAsia="Times New Roman" w:hAnsi="Calibri" w:cs="Times New Roman"/>
                <w:color w:val="000000"/>
                <w:sz w:val="24"/>
                <w:szCs w:val="24"/>
                <w:lang w:eastAsia="es-ES"/>
              </w:rPr>
            </w:pPr>
            <w:proofErr w:type="spellStart"/>
            <w:r w:rsidRPr="00326257">
              <w:rPr>
                <w:rFonts w:ascii="Calibri" w:eastAsia="Times New Roman" w:hAnsi="Calibri" w:cs="Times New Roman"/>
                <w:color w:val="000000"/>
                <w:sz w:val="24"/>
                <w:szCs w:val="24"/>
                <w:lang w:eastAsia="es-ES"/>
              </w:rPr>
              <w:t>ó</w:t>
            </w:r>
            <w:proofErr w:type="spellEnd"/>
          </w:p>
        </w:tc>
        <w:tc>
          <w:tcPr>
            <w:tcW w:w="0" w:type="auto"/>
            <w:tcBorders>
              <w:top w:val="single" w:sz="4" w:space="0" w:color="auto"/>
              <w:left w:val="nil"/>
              <w:bottom w:val="single" w:sz="4" w:space="0" w:color="auto"/>
            </w:tcBorders>
            <w:shd w:val="clear" w:color="auto" w:fill="auto"/>
            <w:noWrap/>
            <w:vAlign w:val="bottom"/>
            <w:hideMark/>
          </w:tcPr>
          <w:p w14:paraId="3C5BB799" w14:textId="77777777" w:rsidR="000B7FA0" w:rsidRPr="00326257" w:rsidRDefault="000B7FA0" w:rsidP="000B7FA0">
            <w:pPr>
              <w:spacing w:after="0" w:line="240" w:lineRule="auto"/>
              <w:jc w:val="center"/>
              <w:rPr>
                <w:rFonts w:ascii="Calibri" w:eastAsia="Times New Roman" w:hAnsi="Calibri" w:cs="Times New Roman"/>
                <w:color w:val="000000"/>
                <w:sz w:val="24"/>
                <w:szCs w:val="24"/>
                <w:lang w:eastAsia="es-ES"/>
              </w:rPr>
            </w:pPr>
            <w:r w:rsidRPr="00326257">
              <w:rPr>
                <w:rFonts w:ascii="Calibri" w:eastAsia="Times New Roman" w:hAnsi="Calibri" w:cs="Times New Roman"/>
                <w:color w:val="000000"/>
                <w:sz w:val="24"/>
                <w:szCs w:val="24"/>
                <w:lang w:eastAsia="es-ES"/>
              </w:rPr>
              <w:t xml:space="preserve">45 </w:t>
            </w:r>
            <w:proofErr w:type="spellStart"/>
            <w:r w:rsidRPr="00326257">
              <w:rPr>
                <w:rFonts w:ascii="Calibri" w:eastAsia="Times New Roman" w:hAnsi="Calibri" w:cs="Times New Roman"/>
                <w:color w:val="000000"/>
                <w:sz w:val="24"/>
                <w:szCs w:val="24"/>
                <w:lang w:eastAsia="es-ES"/>
              </w:rPr>
              <w:t>ECUs</w:t>
            </w:r>
            <w:proofErr w:type="spellEnd"/>
            <w:r w:rsidRPr="00326257">
              <w:rPr>
                <w:rFonts w:ascii="Calibri" w:eastAsia="Times New Roman" w:hAnsi="Calibri" w:cs="Times New Roman"/>
                <w:color w:val="000000"/>
                <w:sz w:val="24"/>
                <w:szCs w:val="24"/>
                <w:lang w:eastAsia="es-ES"/>
              </w:rPr>
              <w:t xml:space="preserve"> con seguridad</w:t>
            </w:r>
          </w:p>
        </w:tc>
        <w:tc>
          <w:tcPr>
            <w:tcW w:w="300" w:type="dxa"/>
            <w:tcBorders>
              <w:top w:val="single" w:sz="4" w:space="0" w:color="auto"/>
              <w:left w:val="nil"/>
              <w:bottom w:val="single" w:sz="4" w:space="0" w:color="auto"/>
              <w:right w:val="single" w:sz="4" w:space="0" w:color="auto"/>
            </w:tcBorders>
            <w:shd w:val="clear" w:color="auto" w:fill="auto"/>
            <w:noWrap/>
            <w:hideMark/>
          </w:tcPr>
          <w:p w14:paraId="259F2ECB" w14:textId="2470D7A2" w:rsidR="000B7FA0" w:rsidRPr="00326257" w:rsidRDefault="000B7FA0" w:rsidP="000B7FA0">
            <w:pPr>
              <w:spacing w:after="0" w:line="240" w:lineRule="auto"/>
              <w:rPr>
                <w:rFonts w:ascii="Calibri" w:eastAsia="Times New Roman" w:hAnsi="Calibri" w:cs="Times New Roman"/>
                <w:color w:val="000000"/>
                <w:sz w:val="24"/>
                <w:szCs w:val="24"/>
                <w:lang w:eastAsia="es-ES"/>
              </w:rPr>
            </w:pPr>
            <w:r w:rsidRPr="00F3283E">
              <w:object w:dxaOrig="330" w:dyaOrig="330" w14:anchorId="096C8D2E">
                <v:shape id="_x0000_i1034" type="#_x0000_t75" style="width:16.75pt;height:16.75pt" o:ole="">
                  <v:imagedata r:id="rId10" o:title=""/>
                </v:shape>
                <o:OLEObject Type="Embed" ProgID="PBrush" ShapeID="_x0000_i1034" DrawAspect="Content" ObjectID="_1509957160" r:id="rId20"/>
              </w:object>
            </w:r>
          </w:p>
        </w:tc>
      </w:tr>
      <w:tr w:rsidR="000B7FA0" w:rsidRPr="00326257" w14:paraId="3703CB85" w14:textId="77777777" w:rsidTr="00177FED">
        <w:trPr>
          <w:trHeight w:val="300"/>
          <w:jc w:val="center"/>
        </w:trPr>
        <w:tc>
          <w:tcPr>
            <w:tcW w:w="0" w:type="auto"/>
            <w:tcBorders>
              <w:top w:val="single" w:sz="4" w:space="0" w:color="auto"/>
              <w:left w:val="single" w:sz="4" w:space="0" w:color="auto"/>
              <w:bottom w:val="single" w:sz="4" w:space="0" w:color="auto"/>
              <w:right w:val="nil"/>
            </w:tcBorders>
            <w:shd w:val="clear" w:color="auto" w:fill="auto"/>
            <w:noWrap/>
            <w:vAlign w:val="bottom"/>
            <w:hideMark/>
          </w:tcPr>
          <w:p w14:paraId="426D1051" w14:textId="77777777" w:rsidR="000B7FA0" w:rsidRPr="00326257" w:rsidRDefault="000B7FA0" w:rsidP="000B7FA0">
            <w:pPr>
              <w:spacing w:after="0" w:line="240" w:lineRule="auto"/>
              <w:jc w:val="right"/>
              <w:rPr>
                <w:rFonts w:ascii="Calibri" w:eastAsia="Times New Roman" w:hAnsi="Calibri" w:cs="Times New Roman"/>
                <w:b/>
                <w:bCs/>
                <w:color w:val="000000"/>
                <w:sz w:val="20"/>
                <w:szCs w:val="20"/>
                <w:lang w:eastAsia="es-ES"/>
              </w:rPr>
            </w:pPr>
            <w:r w:rsidRPr="00326257">
              <w:rPr>
                <w:rFonts w:ascii="Calibri" w:eastAsia="Times New Roman" w:hAnsi="Calibri" w:cs="Times New Roman"/>
                <w:b/>
                <w:bCs/>
                <w:color w:val="000000"/>
                <w:sz w:val="20"/>
                <w:szCs w:val="20"/>
                <w:lang w:eastAsia="es-ES"/>
              </w:rPr>
              <w:t>6</w:t>
            </w:r>
          </w:p>
        </w:tc>
        <w:tc>
          <w:tcPr>
            <w:tcW w:w="0" w:type="auto"/>
            <w:tcBorders>
              <w:top w:val="single" w:sz="4" w:space="0" w:color="auto"/>
              <w:left w:val="nil"/>
              <w:bottom w:val="single" w:sz="4" w:space="0" w:color="auto"/>
            </w:tcBorders>
            <w:shd w:val="clear" w:color="auto" w:fill="auto"/>
            <w:noWrap/>
            <w:vAlign w:val="bottom"/>
            <w:hideMark/>
          </w:tcPr>
          <w:p w14:paraId="6D17D295" w14:textId="77777777" w:rsidR="000B7FA0" w:rsidRPr="00326257" w:rsidRDefault="000B7FA0" w:rsidP="000B7FA0">
            <w:pPr>
              <w:spacing w:after="0" w:line="240" w:lineRule="auto"/>
              <w:jc w:val="center"/>
              <w:rPr>
                <w:rFonts w:ascii="Calibri" w:eastAsia="Times New Roman" w:hAnsi="Calibri" w:cs="Times New Roman"/>
                <w:color w:val="000000"/>
                <w:sz w:val="24"/>
                <w:szCs w:val="24"/>
                <w:lang w:eastAsia="es-ES"/>
              </w:rPr>
            </w:pPr>
            <w:r w:rsidRPr="00326257">
              <w:rPr>
                <w:rFonts w:ascii="Calibri" w:eastAsia="Times New Roman" w:hAnsi="Calibri" w:cs="Times New Roman"/>
                <w:color w:val="000000"/>
                <w:sz w:val="24"/>
                <w:szCs w:val="24"/>
                <w:lang w:eastAsia="es-ES"/>
              </w:rPr>
              <w:t>Seleccionar de la bolsa</w:t>
            </w:r>
          </w:p>
        </w:tc>
        <w:tc>
          <w:tcPr>
            <w:tcW w:w="470" w:type="dxa"/>
            <w:tcBorders>
              <w:top w:val="single" w:sz="4" w:space="0" w:color="auto"/>
              <w:left w:val="nil"/>
              <w:bottom w:val="single" w:sz="4" w:space="0" w:color="auto"/>
            </w:tcBorders>
            <w:shd w:val="clear" w:color="auto" w:fill="auto"/>
            <w:noWrap/>
            <w:hideMark/>
          </w:tcPr>
          <w:p w14:paraId="45F69231" w14:textId="7E11F264" w:rsidR="000B7FA0" w:rsidRPr="00326257" w:rsidRDefault="000B7FA0" w:rsidP="000B7FA0">
            <w:pPr>
              <w:spacing w:after="0" w:line="240" w:lineRule="auto"/>
              <w:rPr>
                <w:rFonts w:ascii="Calibri" w:eastAsia="Times New Roman" w:hAnsi="Calibri" w:cs="Times New Roman"/>
                <w:color w:val="000000"/>
                <w:sz w:val="24"/>
                <w:szCs w:val="24"/>
                <w:lang w:eastAsia="es-ES"/>
              </w:rPr>
            </w:pPr>
            <w:r w:rsidRPr="00F86D4A">
              <w:object w:dxaOrig="330" w:dyaOrig="330" w14:anchorId="26FAC986">
                <v:shape id="_x0000_i1035" type="#_x0000_t75" style="width:16.75pt;height:16.75pt" o:ole="">
                  <v:imagedata r:id="rId10" o:title=""/>
                </v:shape>
                <o:OLEObject Type="Embed" ProgID="PBrush" ShapeID="_x0000_i1035" DrawAspect="Content" ObjectID="_1509957161" r:id="rId21"/>
              </w:object>
            </w:r>
          </w:p>
        </w:tc>
        <w:tc>
          <w:tcPr>
            <w:tcW w:w="267" w:type="dxa"/>
            <w:tcBorders>
              <w:top w:val="single" w:sz="4" w:space="0" w:color="auto"/>
              <w:left w:val="nil"/>
              <w:bottom w:val="single" w:sz="4" w:space="0" w:color="auto"/>
              <w:right w:val="nil"/>
            </w:tcBorders>
            <w:shd w:val="clear" w:color="auto" w:fill="auto"/>
            <w:noWrap/>
            <w:vAlign w:val="bottom"/>
            <w:hideMark/>
          </w:tcPr>
          <w:p w14:paraId="1F534994" w14:textId="77777777" w:rsidR="000B7FA0" w:rsidRPr="00326257" w:rsidRDefault="000B7FA0" w:rsidP="000B7FA0">
            <w:pPr>
              <w:spacing w:after="0" w:line="240" w:lineRule="auto"/>
              <w:jc w:val="center"/>
              <w:rPr>
                <w:rFonts w:ascii="Calibri" w:eastAsia="Times New Roman" w:hAnsi="Calibri" w:cs="Times New Roman"/>
                <w:color w:val="000000"/>
                <w:sz w:val="24"/>
                <w:szCs w:val="24"/>
                <w:lang w:eastAsia="es-ES"/>
              </w:rPr>
            </w:pPr>
            <w:proofErr w:type="spellStart"/>
            <w:r w:rsidRPr="00326257">
              <w:rPr>
                <w:rFonts w:ascii="Calibri" w:eastAsia="Times New Roman" w:hAnsi="Calibri" w:cs="Times New Roman"/>
                <w:color w:val="000000"/>
                <w:sz w:val="24"/>
                <w:szCs w:val="24"/>
                <w:lang w:eastAsia="es-ES"/>
              </w:rPr>
              <w:t>ó</w:t>
            </w:r>
            <w:proofErr w:type="spellEnd"/>
          </w:p>
        </w:tc>
        <w:tc>
          <w:tcPr>
            <w:tcW w:w="0" w:type="auto"/>
            <w:tcBorders>
              <w:top w:val="single" w:sz="4" w:space="0" w:color="auto"/>
              <w:left w:val="nil"/>
              <w:bottom w:val="single" w:sz="4" w:space="0" w:color="auto"/>
            </w:tcBorders>
            <w:shd w:val="clear" w:color="auto" w:fill="auto"/>
            <w:noWrap/>
            <w:vAlign w:val="bottom"/>
            <w:hideMark/>
          </w:tcPr>
          <w:p w14:paraId="593A7C32" w14:textId="77777777" w:rsidR="000B7FA0" w:rsidRPr="00326257" w:rsidRDefault="000B7FA0" w:rsidP="000B7FA0">
            <w:pPr>
              <w:spacing w:after="0" w:line="240" w:lineRule="auto"/>
              <w:jc w:val="center"/>
              <w:rPr>
                <w:rFonts w:ascii="Calibri" w:eastAsia="Times New Roman" w:hAnsi="Calibri" w:cs="Times New Roman"/>
                <w:color w:val="000000"/>
                <w:sz w:val="24"/>
                <w:szCs w:val="24"/>
                <w:lang w:eastAsia="es-ES"/>
              </w:rPr>
            </w:pPr>
            <w:r w:rsidRPr="00326257">
              <w:rPr>
                <w:rFonts w:ascii="Calibri" w:eastAsia="Times New Roman" w:hAnsi="Calibri" w:cs="Times New Roman"/>
                <w:color w:val="000000"/>
                <w:sz w:val="24"/>
                <w:szCs w:val="24"/>
                <w:lang w:eastAsia="es-ES"/>
              </w:rPr>
              <w:t xml:space="preserve">50 </w:t>
            </w:r>
            <w:proofErr w:type="spellStart"/>
            <w:r w:rsidRPr="00326257">
              <w:rPr>
                <w:rFonts w:ascii="Calibri" w:eastAsia="Times New Roman" w:hAnsi="Calibri" w:cs="Times New Roman"/>
                <w:color w:val="000000"/>
                <w:sz w:val="24"/>
                <w:szCs w:val="24"/>
                <w:lang w:eastAsia="es-ES"/>
              </w:rPr>
              <w:t>ECUs</w:t>
            </w:r>
            <w:proofErr w:type="spellEnd"/>
            <w:r w:rsidRPr="00326257">
              <w:rPr>
                <w:rFonts w:ascii="Calibri" w:eastAsia="Times New Roman" w:hAnsi="Calibri" w:cs="Times New Roman"/>
                <w:color w:val="000000"/>
                <w:sz w:val="24"/>
                <w:szCs w:val="24"/>
                <w:lang w:eastAsia="es-ES"/>
              </w:rPr>
              <w:t xml:space="preserve"> con </w:t>
            </w:r>
            <w:commentRangeStart w:id="5"/>
            <w:r w:rsidRPr="00326257">
              <w:rPr>
                <w:rFonts w:ascii="Calibri" w:eastAsia="Times New Roman" w:hAnsi="Calibri" w:cs="Times New Roman"/>
                <w:color w:val="000000"/>
                <w:sz w:val="24"/>
                <w:szCs w:val="24"/>
                <w:lang w:eastAsia="es-ES"/>
              </w:rPr>
              <w:t>seguridad</w:t>
            </w:r>
            <w:commentRangeEnd w:id="5"/>
            <w:r>
              <w:rPr>
                <w:rStyle w:val="Refdecomentario"/>
              </w:rPr>
              <w:commentReference w:id="5"/>
            </w:r>
          </w:p>
        </w:tc>
        <w:tc>
          <w:tcPr>
            <w:tcW w:w="300" w:type="dxa"/>
            <w:tcBorders>
              <w:top w:val="single" w:sz="4" w:space="0" w:color="auto"/>
              <w:left w:val="nil"/>
              <w:bottom w:val="single" w:sz="4" w:space="0" w:color="auto"/>
              <w:right w:val="single" w:sz="4" w:space="0" w:color="auto"/>
            </w:tcBorders>
            <w:shd w:val="clear" w:color="auto" w:fill="auto"/>
            <w:noWrap/>
            <w:hideMark/>
          </w:tcPr>
          <w:p w14:paraId="33BB644E" w14:textId="7601C2F9" w:rsidR="000B7FA0" w:rsidRPr="00326257" w:rsidRDefault="000B7FA0" w:rsidP="000B7FA0">
            <w:pPr>
              <w:spacing w:after="0" w:line="240" w:lineRule="auto"/>
              <w:rPr>
                <w:rFonts w:ascii="Calibri" w:eastAsia="Times New Roman" w:hAnsi="Calibri" w:cs="Times New Roman"/>
                <w:color w:val="000000"/>
                <w:sz w:val="24"/>
                <w:szCs w:val="24"/>
                <w:lang w:eastAsia="es-ES"/>
              </w:rPr>
            </w:pPr>
            <w:r w:rsidRPr="00F3283E">
              <w:object w:dxaOrig="330" w:dyaOrig="330" w14:anchorId="4B50CE28">
                <v:shape id="_x0000_i1036" type="#_x0000_t75" style="width:16.75pt;height:16.75pt" o:ole="">
                  <v:imagedata r:id="rId10" o:title=""/>
                </v:shape>
                <o:OLEObject Type="Embed" ProgID="PBrush" ShapeID="_x0000_i1036" DrawAspect="Content" ObjectID="_1509957162" r:id="rId22"/>
              </w:object>
            </w:r>
          </w:p>
        </w:tc>
      </w:tr>
      <w:tr w:rsidR="000B7FA0" w:rsidRPr="00326257" w14:paraId="349EEC07" w14:textId="77777777" w:rsidTr="00177FED">
        <w:trPr>
          <w:trHeight w:val="300"/>
          <w:jc w:val="center"/>
        </w:trPr>
        <w:tc>
          <w:tcPr>
            <w:tcW w:w="0" w:type="auto"/>
            <w:tcBorders>
              <w:top w:val="single" w:sz="4" w:space="0" w:color="auto"/>
              <w:left w:val="single" w:sz="4" w:space="0" w:color="auto"/>
              <w:bottom w:val="single" w:sz="4" w:space="0" w:color="auto"/>
              <w:right w:val="nil"/>
            </w:tcBorders>
            <w:shd w:val="clear" w:color="auto" w:fill="auto"/>
            <w:noWrap/>
            <w:vAlign w:val="bottom"/>
            <w:hideMark/>
          </w:tcPr>
          <w:p w14:paraId="27A37639" w14:textId="77777777" w:rsidR="000B7FA0" w:rsidRPr="00326257" w:rsidRDefault="000B7FA0" w:rsidP="000B7FA0">
            <w:pPr>
              <w:spacing w:after="0" w:line="240" w:lineRule="auto"/>
              <w:jc w:val="right"/>
              <w:rPr>
                <w:rFonts w:ascii="Calibri" w:eastAsia="Times New Roman" w:hAnsi="Calibri" w:cs="Times New Roman"/>
                <w:b/>
                <w:bCs/>
                <w:color w:val="000000"/>
                <w:sz w:val="20"/>
                <w:szCs w:val="20"/>
                <w:lang w:eastAsia="es-ES"/>
              </w:rPr>
            </w:pPr>
            <w:r w:rsidRPr="00326257">
              <w:rPr>
                <w:rFonts w:ascii="Calibri" w:eastAsia="Times New Roman" w:hAnsi="Calibri" w:cs="Times New Roman"/>
                <w:b/>
                <w:bCs/>
                <w:color w:val="000000"/>
                <w:sz w:val="20"/>
                <w:szCs w:val="20"/>
                <w:lang w:eastAsia="es-ES"/>
              </w:rPr>
              <w:t>7</w:t>
            </w:r>
          </w:p>
        </w:tc>
        <w:tc>
          <w:tcPr>
            <w:tcW w:w="0" w:type="auto"/>
            <w:tcBorders>
              <w:top w:val="single" w:sz="4" w:space="0" w:color="auto"/>
              <w:left w:val="nil"/>
              <w:bottom w:val="single" w:sz="4" w:space="0" w:color="auto"/>
            </w:tcBorders>
            <w:shd w:val="clear" w:color="auto" w:fill="auto"/>
            <w:noWrap/>
            <w:vAlign w:val="bottom"/>
            <w:hideMark/>
          </w:tcPr>
          <w:p w14:paraId="44FB386E" w14:textId="77777777" w:rsidR="000B7FA0" w:rsidRPr="00326257" w:rsidRDefault="000B7FA0" w:rsidP="000B7FA0">
            <w:pPr>
              <w:spacing w:after="0" w:line="240" w:lineRule="auto"/>
              <w:jc w:val="center"/>
              <w:rPr>
                <w:rFonts w:ascii="Calibri" w:eastAsia="Times New Roman" w:hAnsi="Calibri" w:cs="Times New Roman"/>
                <w:color w:val="000000"/>
                <w:sz w:val="24"/>
                <w:szCs w:val="24"/>
                <w:lang w:eastAsia="es-ES"/>
              </w:rPr>
            </w:pPr>
            <w:r w:rsidRPr="00326257">
              <w:rPr>
                <w:rFonts w:ascii="Calibri" w:eastAsia="Times New Roman" w:hAnsi="Calibri" w:cs="Times New Roman"/>
                <w:color w:val="000000"/>
                <w:sz w:val="24"/>
                <w:szCs w:val="24"/>
                <w:lang w:eastAsia="es-ES"/>
              </w:rPr>
              <w:t>Seleccionar de la bolsa</w:t>
            </w:r>
          </w:p>
        </w:tc>
        <w:tc>
          <w:tcPr>
            <w:tcW w:w="470" w:type="dxa"/>
            <w:tcBorders>
              <w:top w:val="single" w:sz="4" w:space="0" w:color="auto"/>
              <w:left w:val="nil"/>
              <w:bottom w:val="single" w:sz="4" w:space="0" w:color="auto"/>
            </w:tcBorders>
            <w:shd w:val="clear" w:color="auto" w:fill="auto"/>
            <w:noWrap/>
            <w:hideMark/>
          </w:tcPr>
          <w:p w14:paraId="74B0B7FD" w14:textId="13F01208" w:rsidR="000B7FA0" w:rsidRPr="00326257" w:rsidRDefault="000B7FA0" w:rsidP="000B7FA0">
            <w:pPr>
              <w:spacing w:after="0" w:line="240" w:lineRule="auto"/>
              <w:rPr>
                <w:rFonts w:ascii="Calibri" w:eastAsia="Times New Roman" w:hAnsi="Calibri" w:cs="Times New Roman"/>
                <w:color w:val="000000"/>
                <w:sz w:val="24"/>
                <w:szCs w:val="24"/>
                <w:lang w:eastAsia="es-ES"/>
              </w:rPr>
            </w:pPr>
            <w:r w:rsidRPr="00F86D4A">
              <w:object w:dxaOrig="330" w:dyaOrig="330" w14:anchorId="65D0BD03">
                <v:shape id="_x0000_i1037" type="#_x0000_t75" style="width:16.75pt;height:16.75pt" o:ole="">
                  <v:imagedata r:id="rId10" o:title=""/>
                </v:shape>
                <o:OLEObject Type="Embed" ProgID="PBrush" ShapeID="_x0000_i1037" DrawAspect="Content" ObjectID="_1509957163" r:id="rId23"/>
              </w:object>
            </w:r>
          </w:p>
        </w:tc>
        <w:tc>
          <w:tcPr>
            <w:tcW w:w="267" w:type="dxa"/>
            <w:tcBorders>
              <w:top w:val="single" w:sz="4" w:space="0" w:color="auto"/>
              <w:left w:val="nil"/>
              <w:bottom w:val="single" w:sz="4" w:space="0" w:color="auto"/>
              <w:right w:val="nil"/>
            </w:tcBorders>
            <w:shd w:val="clear" w:color="auto" w:fill="auto"/>
            <w:noWrap/>
            <w:vAlign w:val="bottom"/>
            <w:hideMark/>
          </w:tcPr>
          <w:p w14:paraId="3A8F518F" w14:textId="77777777" w:rsidR="000B7FA0" w:rsidRPr="00326257" w:rsidRDefault="000B7FA0" w:rsidP="000B7FA0">
            <w:pPr>
              <w:spacing w:after="0" w:line="240" w:lineRule="auto"/>
              <w:jc w:val="center"/>
              <w:rPr>
                <w:rFonts w:ascii="Calibri" w:eastAsia="Times New Roman" w:hAnsi="Calibri" w:cs="Times New Roman"/>
                <w:color w:val="000000"/>
                <w:sz w:val="24"/>
                <w:szCs w:val="24"/>
                <w:lang w:eastAsia="es-ES"/>
              </w:rPr>
            </w:pPr>
            <w:proofErr w:type="spellStart"/>
            <w:r w:rsidRPr="00326257">
              <w:rPr>
                <w:rFonts w:ascii="Calibri" w:eastAsia="Times New Roman" w:hAnsi="Calibri" w:cs="Times New Roman"/>
                <w:color w:val="000000"/>
                <w:sz w:val="24"/>
                <w:szCs w:val="24"/>
                <w:lang w:eastAsia="es-ES"/>
              </w:rPr>
              <w:t>ó</w:t>
            </w:r>
            <w:proofErr w:type="spellEnd"/>
          </w:p>
        </w:tc>
        <w:tc>
          <w:tcPr>
            <w:tcW w:w="0" w:type="auto"/>
            <w:tcBorders>
              <w:top w:val="single" w:sz="4" w:space="0" w:color="auto"/>
              <w:left w:val="nil"/>
              <w:bottom w:val="single" w:sz="4" w:space="0" w:color="auto"/>
            </w:tcBorders>
            <w:shd w:val="clear" w:color="auto" w:fill="auto"/>
            <w:noWrap/>
            <w:vAlign w:val="bottom"/>
            <w:hideMark/>
          </w:tcPr>
          <w:p w14:paraId="27389D1D" w14:textId="77777777" w:rsidR="000B7FA0" w:rsidRPr="00326257" w:rsidRDefault="000B7FA0" w:rsidP="000B7FA0">
            <w:pPr>
              <w:spacing w:after="0" w:line="240" w:lineRule="auto"/>
              <w:jc w:val="center"/>
              <w:rPr>
                <w:rFonts w:ascii="Calibri" w:eastAsia="Times New Roman" w:hAnsi="Calibri" w:cs="Times New Roman"/>
                <w:color w:val="000000"/>
                <w:sz w:val="24"/>
                <w:szCs w:val="24"/>
                <w:lang w:eastAsia="es-ES"/>
              </w:rPr>
            </w:pPr>
            <w:r w:rsidRPr="00326257">
              <w:rPr>
                <w:rFonts w:ascii="Calibri" w:eastAsia="Times New Roman" w:hAnsi="Calibri" w:cs="Times New Roman"/>
                <w:color w:val="000000"/>
                <w:sz w:val="24"/>
                <w:szCs w:val="24"/>
                <w:lang w:eastAsia="es-ES"/>
              </w:rPr>
              <w:t xml:space="preserve">55 </w:t>
            </w:r>
            <w:proofErr w:type="spellStart"/>
            <w:r w:rsidRPr="00326257">
              <w:rPr>
                <w:rFonts w:ascii="Calibri" w:eastAsia="Times New Roman" w:hAnsi="Calibri" w:cs="Times New Roman"/>
                <w:color w:val="000000"/>
                <w:sz w:val="24"/>
                <w:szCs w:val="24"/>
                <w:lang w:eastAsia="es-ES"/>
              </w:rPr>
              <w:t>ECUs</w:t>
            </w:r>
            <w:proofErr w:type="spellEnd"/>
            <w:r w:rsidRPr="00326257">
              <w:rPr>
                <w:rFonts w:ascii="Calibri" w:eastAsia="Times New Roman" w:hAnsi="Calibri" w:cs="Times New Roman"/>
                <w:color w:val="000000"/>
                <w:sz w:val="24"/>
                <w:szCs w:val="24"/>
                <w:lang w:eastAsia="es-ES"/>
              </w:rPr>
              <w:t xml:space="preserve"> con seguridad</w:t>
            </w:r>
          </w:p>
        </w:tc>
        <w:tc>
          <w:tcPr>
            <w:tcW w:w="300" w:type="dxa"/>
            <w:tcBorders>
              <w:top w:val="single" w:sz="4" w:space="0" w:color="auto"/>
              <w:left w:val="nil"/>
              <w:bottom w:val="single" w:sz="4" w:space="0" w:color="auto"/>
              <w:right w:val="single" w:sz="4" w:space="0" w:color="auto"/>
            </w:tcBorders>
            <w:shd w:val="clear" w:color="auto" w:fill="auto"/>
            <w:noWrap/>
            <w:hideMark/>
          </w:tcPr>
          <w:p w14:paraId="41F023EC" w14:textId="2BB9E317" w:rsidR="000B7FA0" w:rsidRPr="00326257" w:rsidRDefault="000B7FA0" w:rsidP="000B7FA0">
            <w:pPr>
              <w:spacing w:after="0" w:line="240" w:lineRule="auto"/>
              <w:rPr>
                <w:rFonts w:ascii="Calibri" w:eastAsia="Times New Roman" w:hAnsi="Calibri" w:cs="Times New Roman"/>
                <w:color w:val="000000"/>
                <w:sz w:val="24"/>
                <w:szCs w:val="24"/>
                <w:lang w:eastAsia="es-ES"/>
              </w:rPr>
            </w:pPr>
            <w:r w:rsidRPr="00F3283E">
              <w:object w:dxaOrig="330" w:dyaOrig="330" w14:anchorId="24675879">
                <v:shape id="_x0000_i1038" type="#_x0000_t75" style="width:16.75pt;height:16.75pt" o:ole="">
                  <v:imagedata r:id="rId10" o:title=""/>
                </v:shape>
                <o:OLEObject Type="Embed" ProgID="PBrush" ShapeID="_x0000_i1038" DrawAspect="Content" ObjectID="_1509957164" r:id="rId24"/>
              </w:object>
            </w:r>
          </w:p>
        </w:tc>
      </w:tr>
      <w:tr w:rsidR="000B7FA0" w:rsidRPr="00326257" w14:paraId="13042515" w14:textId="77777777" w:rsidTr="00177FED">
        <w:trPr>
          <w:trHeight w:val="300"/>
          <w:jc w:val="center"/>
        </w:trPr>
        <w:tc>
          <w:tcPr>
            <w:tcW w:w="0" w:type="auto"/>
            <w:tcBorders>
              <w:top w:val="single" w:sz="4" w:space="0" w:color="auto"/>
              <w:left w:val="single" w:sz="4" w:space="0" w:color="auto"/>
              <w:bottom w:val="single" w:sz="4" w:space="0" w:color="auto"/>
              <w:right w:val="nil"/>
            </w:tcBorders>
            <w:shd w:val="clear" w:color="auto" w:fill="auto"/>
            <w:noWrap/>
            <w:vAlign w:val="bottom"/>
            <w:hideMark/>
          </w:tcPr>
          <w:p w14:paraId="4FD19378" w14:textId="77777777" w:rsidR="000B7FA0" w:rsidRPr="00326257" w:rsidRDefault="000B7FA0" w:rsidP="000B7FA0">
            <w:pPr>
              <w:spacing w:after="0" w:line="240" w:lineRule="auto"/>
              <w:jc w:val="right"/>
              <w:rPr>
                <w:rFonts w:ascii="Calibri" w:eastAsia="Times New Roman" w:hAnsi="Calibri" w:cs="Times New Roman"/>
                <w:b/>
                <w:bCs/>
                <w:color w:val="000000"/>
                <w:sz w:val="20"/>
                <w:szCs w:val="20"/>
                <w:lang w:eastAsia="es-ES"/>
              </w:rPr>
            </w:pPr>
            <w:r w:rsidRPr="00326257">
              <w:rPr>
                <w:rFonts w:ascii="Calibri" w:eastAsia="Times New Roman" w:hAnsi="Calibri" w:cs="Times New Roman"/>
                <w:b/>
                <w:bCs/>
                <w:color w:val="000000"/>
                <w:sz w:val="20"/>
                <w:szCs w:val="20"/>
                <w:lang w:eastAsia="es-ES"/>
              </w:rPr>
              <w:t>8</w:t>
            </w:r>
          </w:p>
        </w:tc>
        <w:tc>
          <w:tcPr>
            <w:tcW w:w="0" w:type="auto"/>
            <w:tcBorders>
              <w:top w:val="single" w:sz="4" w:space="0" w:color="auto"/>
              <w:left w:val="nil"/>
              <w:bottom w:val="single" w:sz="4" w:space="0" w:color="auto"/>
            </w:tcBorders>
            <w:shd w:val="clear" w:color="auto" w:fill="auto"/>
            <w:noWrap/>
            <w:vAlign w:val="bottom"/>
            <w:hideMark/>
          </w:tcPr>
          <w:p w14:paraId="36135503" w14:textId="77777777" w:rsidR="000B7FA0" w:rsidRPr="00326257" w:rsidRDefault="000B7FA0" w:rsidP="000B7FA0">
            <w:pPr>
              <w:spacing w:after="0" w:line="240" w:lineRule="auto"/>
              <w:jc w:val="center"/>
              <w:rPr>
                <w:rFonts w:ascii="Calibri" w:eastAsia="Times New Roman" w:hAnsi="Calibri" w:cs="Times New Roman"/>
                <w:color w:val="000000"/>
                <w:sz w:val="24"/>
                <w:szCs w:val="24"/>
                <w:lang w:eastAsia="es-ES"/>
              </w:rPr>
            </w:pPr>
            <w:r w:rsidRPr="00326257">
              <w:rPr>
                <w:rFonts w:ascii="Calibri" w:eastAsia="Times New Roman" w:hAnsi="Calibri" w:cs="Times New Roman"/>
                <w:color w:val="000000"/>
                <w:sz w:val="24"/>
                <w:szCs w:val="24"/>
                <w:lang w:eastAsia="es-ES"/>
              </w:rPr>
              <w:t>Seleccionar de la bolsa</w:t>
            </w:r>
          </w:p>
        </w:tc>
        <w:tc>
          <w:tcPr>
            <w:tcW w:w="470" w:type="dxa"/>
            <w:tcBorders>
              <w:top w:val="single" w:sz="4" w:space="0" w:color="auto"/>
              <w:left w:val="nil"/>
              <w:bottom w:val="single" w:sz="4" w:space="0" w:color="auto"/>
            </w:tcBorders>
            <w:shd w:val="clear" w:color="auto" w:fill="auto"/>
            <w:noWrap/>
            <w:hideMark/>
          </w:tcPr>
          <w:p w14:paraId="1EB11594" w14:textId="61F27549" w:rsidR="000B7FA0" w:rsidRPr="00326257" w:rsidRDefault="000B7FA0" w:rsidP="000B7FA0">
            <w:pPr>
              <w:spacing w:after="0" w:line="240" w:lineRule="auto"/>
              <w:rPr>
                <w:rFonts w:ascii="Calibri" w:eastAsia="Times New Roman" w:hAnsi="Calibri" w:cs="Times New Roman"/>
                <w:color w:val="000000"/>
                <w:sz w:val="24"/>
                <w:szCs w:val="24"/>
                <w:lang w:eastAsia="es-ES"/>
              </w:rPr>
            </w:pPr>
            <w:r w:rsidRPr="00F86D4A">
              <w:object w:dxaOrig="330" w:dyaOrig="330" w14:anchorId="518477BD">
                <v:shape id="_x0000_i1039" type="#_x0000_t75" style="width:16.75pt;height:16.75pt" o:ole="">
                  <v:imagedata r:id="rId10" o:title=""/>
                </v:shape>
                <o:OLEObject Type="Embed" ProgID="PBrush" ShapeID="_x0000_i1039" DrawAspect="Content" ObjectID="_1509957165" r:id="rId25"/>
              </w:object>
            </w:r>
          </w:p>
        </w:tc>
        <w:tc>
          <w:tcPr>
            <w:tcW w:w="267" w:type="dxa"/>
            <w:tcBorders>
              <w:top w:val="single" w:sz="4" w:space="0" w:color="auto"/>
              <w:left w:val="nil"/>
              <w:bottom w:val="single" w:sz="4" w:space="0" w:color="auto"/>
              <w:right w:val="nil"/>
            </w:tcBorders>
            <w:shd w:val="clear" w:color="auto" w:fill="auto"/>
            <w:noWrap/>
            <w:vAlign w:val="bottom"/>
            <w:hideMark/>
          </w:tcPr>
          <w:p w14:paraId="0A959F2B" w14:textId="77777777" w:rsidR="000B7FA0" w:rsidRPr="00326257" w:rsidRDefault="000B7FA0" w:rsidP="000B7FA0">
            <w:pPr>
              <w:spacing w:after="0" w:line="240" w:lineRule="auto"/>
              <w:jc w:val="center"/>
              <w:rPr>
                <w:rFonts w:ascii="Calibri" w:eastAsia="Times New Roman" w:hAnsi="Calibri" w:cs="Times New Roman"/>
                <w:color w:val="000000"/>
                <w:sz w:val="24"/>
                <w:szCs w:val="24"/>
                <w:lang w:eastAsia="es-ES"/>
              </w:rPr>
            </w:pPr>
            <w:proofErr w:type="spellStart"/>
            <w:r w:rsidRPr="00326257">
              <w:rPr>
                <w:rFonts w:ascii="Calibri" w:eastAsia="Times New Roman" w:hAnsi="Calibri" w:cs="Times New Roman"/>
                <w:color w:val="000000"/>
                <w:sz w:val="24"/>
                <w:szCs w:val="24"/>
                <w:lang w:eastAsia="es-ES"/>
              </w:rPr>
              <w:t>ó</w:t>
            </w:r>
            <w:proofErr w:type="spellEnd"/>
          </w:p>
        </w:tc>
        <w:tc>
          <w:tcPr>
            <w:tcW w:w="0" w:type="auto"/>
            <w:tcBorders>
              <w:top w:val="single" w:sz="4" w:space="0" w:color="auto"/>
              <w:left w:val="nil"/>
              <w:bottom w:val="single" w:sz="4" w:space="0" w:color="auto"/>
            </w:tcBorders>
            <w:shd w:val="clear" w:color="auto" w:fill="auto"/>
            <w:noWrap/>
            <w:vAlign w:val="bottom"/>
            <w:hideMark/>
          </w:tcPr>
          <w:p w14:paraId="2907E447" w14:textId="77777777" w:rsidR="000B7FA0" w:rsidRPr="00326257" w:rsidRDefault="000B7FA0" w:rsidP="000B7FA0">
            <w:pPr>
              <w:spacing w:after="0" w:line="240" w:lineRule="auto"/>
              <w:jc w:val="center"/>
              <w:rPr>
                <w:rFonts w:ascii="Calibri" w:eastAsia="Times New Roman" w:hAnsi="Calibri" w:cs="Times New Roman"/>
                <w:color w:val="000000"/>
                <w:sz w:val="24"/>
                <w:szCs w:val="24"/>
                <w:lang w:eastAsia="es-ES"/>
              </w:rPr>
            </w:pPr>
            <w:r w:rsidRPr="00326257">
              <w:rPr>
                <w:rFonts w:ascii="Calibri" w:eastAsia="Times New Roman" w:hAnsi="Calibri" w:cs="Times New Roman"/>
                <w:color w:val="000000"/>
                <w:sz w:val="24"/>
                <w:szCs w:val="24"/>
                <w:lang w:eastAsia="es-ES"/>
              </w:rPr>
              <w:t xml:space="preserve">60 </w:t>
            </w:r>
            <w:proofErr w:type="spellStart"/>
            <w:r w:rsidRPr="00326257">
              <w:rPr>
                <w:rFonts w:ascii="Calibri" w:eastAsia="Times New Roman" w:hAnsi="Calibri" w:cs="Times New Roman"/>
                <w:color w:val="000000"/>
                <w:sz w:val="24"/>
                <w:szCs w:val="24"/>
                <w:lang w:eastAsia="es-ES"/>
              </w:rPr>
              <w:t>ECUs</w:t>
            </w:r>
            <w:proofErr w:type="spellEnd"/>
            <w:r w:rsidRPr="00326257">
              <w:rPr>
                <w:rFonts w:ascii="Calibri" w:eastAsia="Times New Roman" w:hAnsi="Calibri" w:cs="Times New Roman"/>
                <w:color w:val="000000"/>
                <w:sz w:val="24"/>
                <w:szCs w:val="24"/>
                <w:lang w:eastAsia="es-ES"/>
              </w:rPr>
              <w:t xml:space="preserve"> con seguridad</w:t>
            </w:r>
          </w:p>
        </w:tc>
        <w:tc>
          <w:tcPr>
            <w:tcW w:w="300" w:type="dxa"/>
            <w:tcBorders>
              <w:top w:val="single" w:sz="4" w:space="0" w:color="auto"/>
              <w:left w:val="nil"/>
              <w:bottom w:val="single" w:sz="4" w:space="0" w:color="auto"/>
              <w:right w:val="single" w:sz="4" w:space="0" w:color="auto"/>
            </w:tcBorders>
            <w:shd w:val="clear" w:color="auto" w:fill="auto"/>
            <w:noWrap/>
            <w:hideMark/>
          </w:tcPr>
          <w:p w14:paraId="2ECD3F5A" w14:textId="18F0815F" w:rsidR="000B7FA0" w:rsidRPr="00326257" w:rsidRDefault="000B7FA0" w:rsidP="000B7FA0">
            <w:pPr>
              <w:spacing w:after="0" w:line="240" w:lineRule="auto"/>
              <w:rPr>
                <w:rFonts w:ascii="Calibri" w:eastAsia="Times New Roman" w:hAnsi="Calibri" w:cs="Times New Roman"/>
                <w:color w:val="000000"/>
                <w:sz w:val="24"/>
                <w:szCs w:val="24"/>
                <w:lang w:eastAsia="es-ES"/>
              </w:rPr>
            </w:pPr>
            <w:r w:rsidRPr="00F3283E">
              <w:object w:dxaOrig="330" w:dyaOrig="330" w14:anchorId="45B0566E">
                <v:shape id="_x0000_i1040" type="#_x0000_t75" style="width:16.75pt;height:16.75pt" o:ole="">
                  <v:imagedata r:id="rId10" o:title=""/>
                </v:shape>
                <o:OLEObject Type="Embed" ProgID="PBrush" ShapeID="_x0000_i1040" DrawAspect="Content" ObjectID="_1509957166" r:id="rId26"/>
              </w:object>
            </w:r>
          </w:p>
        </w:tc>
      </w:tr>
      <w:tr w:rsidR="000B7FA0" w:rsidRPr="00326257" w14:paraId="60D2C4A3" w14:textId="77777777" w:rsidTr="00177FED">
        <w:trPr>
          <w:trHeight w:val="300"/>
          <w:jc w:val="center"/>
        </w:trPr>
        <w:tc>
          <w:tcPr>
            <w:tcW w:w="0" w:type="auto"/>
            <w:tcBorders>
              <w:top w:val="single" w:sz="4" w:space="0" w:color="auto"/>
              <w:left w:val="single" w:sz="4" w:space="0" w:color="auto"/>
              <w:bottom w:val="single" w:sz="4" w:space="0" w:color="auto"/>
              <w:right w:val="nil"/>
            </w:tcBorders>
            <w:shd w:val="clear" w:color="auto" w:fill="auto"/>
            <w:noWrap/>
            <w:vAlign w:val="bottom"/>
            <w:hideMark/>
          </w:tcPr>
          <w:p w14:paraId="210F51C0" w14:textId="77777777" w:rsidR="000B7FA0" w:rsidRPr="00326257" w:rsidRDefault="000B7FA0" w:rsidP="000B7FA0">
            <w:pPr>
              <w:spacing w:after="0" w:line="240" w:lineRule="auto"/>
              <w:jc w:val="right"/>
              <w:rPr>
                <w:rFonts w:ascii="Calibri" w:eastAsia="Times New Roman" w:hAnsi="Calibri" w:cs="Times New Roman"/>
                <w:b/>
                <w:bCs/>
                <w:color w:val="000000"/>
                <w:sz w:val="20"/>
                <w:szCs w:val="20"/>
                <w:lang w:eastAsia="es-ES"/>
              </w:rPr>
            </w:pPr>
            <w:r w:rsidRPr="00326257">
              <w:rPr>
                <w:rFonts w:ascii="Calibri" w:eastAsia="Times New Roman" w:hAnsi="Calibri" w:cs="Times New Roman"/>
                <w:b/>
                <w:bCs/>
                <w:color w:val="000000"/>
                <w:sz w:val="20"/>
                <w:szCs w:val="20"/>
                <w:lang w:eastAsia="es-ES"/>
              </w:rPr>
              <w:t>9</w:t>
            </w:r>
          </w:p>
        </w:tc>
        <w:tc>
          <w:tcPr>
            <w:tcW w:w="0" w:type="auto"/>
            <w:tcBorders>
              <w:top w:val="single" w:sz="4" w:space="0" w:color="auto"/>
              <w:left w:val="nil"/>
              <w:bottom w:val="single" w:sz="4" w:space="0" w:color="auto"/>
            </w:tcBorders>
            <w:shd w:val="clear" w:color="auto" w:fill="auto"/>
            <w:noWrap/>
            <w:vAlign w:val="bottom"/>
            <w:hideMark/>
          </w:tcPr>
          <w:p w14:paraId="63BFF24A" w14:textId="77777777" w:rsidR="000B7FA0" w:rsidRPr="00326257" w:rsidRDefault="000B7FA0" w:rsidP="000B7FA0">
            <w:pPr>
              <w:spacing w:after="0" w:line="240" w:lineRule="auto"/>
              <w:jc w:val="center"/>
              <w:rPr>
                <w:rFonts w:ascii="Calibri" w:eastAsia="Times New Roman" w:hAnsi="Calibri" w:cs="Times New Roman"/>
                <w:color w:val="000000"/>
                <w:sz w:val="24"/>
                <w:szCs w:val="24"/>
                <w:lang w:eastAsia="es-ES"/>
              </w:rPr>
            </w:pPr>
            <w:r w:rsidRPr="00326257">
              <w:rPr>
                <w:rFonts w:ascii="Calibri" w:eastAsia="Times New Roman" w:hAnsi="Calibri" w:cs="Times New Roman"/>
                <w:color w:val="000000"/>
                <w:sz w:val="24"/>
                <w:szCs w:val="24"/>
                <w:lang w:eastAsia="es-ES"/>
              </w:rPr>
              <w:t>Seleccionar de la bolsa</w:t>
            </w:r>
          </w:p>
        </w:tc>
        <w:tc>
          <w:tcPr>
            <w:tcW w:w="470" w:type="dxa"/>
            <w:tcBorders>
              <w:top w:val="single" w:sz="4" w:space="0" w:color="auto"/>
              <w:left w:val="nil"/>
              <w:bottom w:val="single" w:sz="4" w:space="0" w:color="auto"/>
            </w:tcBorders>
            <w:shd w:val="clear" w:color="auto" w:fill="auto"/>
            <w:noWrap/>
            <w:hideMark/>
          </w:tcPr>
          <w:p w14:paraId="55BEDBEB" w14:textId="4E1EE669" w:rsidR="000B7FA0" w:rsidRPr="00326257" w:rsidRDefault="000B7FA0" w:rsidP="000B7FA0">
            <w:pPr>
              <w:spacing w:after="0" w:line="240" w:lineRule="auto"/>
              <w:rPr>
                <w:rFonts w:ascii="Calibri" w:eastAsia="Times New Roman" w:hAnsi="Calibri" w:cs="Times New Roman"/>
                <w:color w:val="000000"/>
                <w:sz w:val="24"/>
                <w:szCs w:val="24"/>
                <w:lang w:eastAsia="es-ES"/>
              </w:rPr>
            </w:pPr>
            <w:r w:rsidRPr="00F86D4A">
              <w:object w:dxaOrig="330" w:dyaOrig="330" w14:anchorId="2EAD6C42">
                <v:shape id="_x0000_i1041" type="#_x0000_t75" style="width:16.75pt;height:16.75pt" o:ole="">
                  <v:imagedata r:id="rId10" o:title=""/>
                </v:shape>
                <o:OLEObject Type="Embed" ProgID="PBrush" ShapeID="_x0000_i1041" DrawAspect="Content" ObjectID="_1509957167" r:id="rId27"/>
              </w:object>
            </w:r>
          </w:p>
        </w:tc>
        <w:tc>
          <w:tcPr>
            <w:tcW w:w="267" w:type="dxa"/>
            <w:tcBorders>
              <w:top w:val="single" w:sz="4" w:space="0" w:color="auto"/>
              <w:left w:val="nil"/>
              <w:bottom w:val="single" w:sz="4" w:space="0" w:color="auto"/>
              <w:right w:val="nil"/>
            </w:tcBorders>
            <w:shd w:val="clear" w:color="auto" w:fill="auto"/>
            <w:noWrap/>
            <w:vAlign w:val="bottom"/>
            <w:hideMark/>
          </w:tcPr>
          <w:p w14:paraId="1607BAD0" w14:textId="77777777" w:rsidR="000B7FA0" w:rsidRPr="00326257" w:rsidRDefault="000B7FA0" w:rsidP="000B7FA0">
            <w:pPr>
              <w:spacing w:after="0" w:line="240" w:lineRule="auto"/>
              <w:jc w:val="center"/>
              <w:rPr>
                <w:rFonts w:ascii="Calibri" w:eastAsia="Times New Roman" w:hAnsi="Calibri" w:cs="Times New Roman"/>
                <w:color w:val="000000"/>
                <w:sz w:val="24"/>
                <w:szCs w:val="24"/>
                <w:lang w:eastAsia="es-ES"/>
              </w:rPr>
            </w:pPr>
            <w:proofErr w:type="spellStart"/>
            <w:r w:rsidRPr="00326257">
              <w:rPr>
                <w:rFonts w:ascii="Calibri" w:eastAsia="Times New Roman" w:hAnsi="Calibri" w:cs="Times New Roman"/>
                <w:color w:val="000000"/>
                <w:sz w:val="24"/>
                <w:szCs w:val="24"/>
                <w:lang w:eastAsia="es-ES"/>
              </w:rPr>
              <w:t>ó</w:t>
            </w:r>
            <w:proofErr w:type="spellEnd"/>
          </w:p>
        </w:tc>
        <w:tc>
          <w:tcPr>
            <w:tcW w:w="0" w:type="auto"/>
            <w:tcBorders>
              <w:top w:val="single" w:sz="4" w:space="0" w:color="auto"/>
              <w:left w:val="nil"/>
              <w:bottom w:val="single" w:sz="4" w:space="0" w:color="auto"/>
            </w:tcBorders>
            <w:shd w:val="clear" w:color="auto" w:fill="auto"/>
            <w:noWrap/>
            <w:vAlign w:val="bottom"/>
            <w:hideMark/>
          </w:tcPr>
          <w:p w14:paraId="41967B61" w14:textId="77777777" w:rsidR="000B7FA0" w:rsidRPr="00326257" w:rsidRDefault="000B7FA0" w:rsidP="000B7FA0">
            <w:pPr>
              <w:spacing w:after="0" w:line="240" w:lineRule="auto"/>
              <w:jc w:val="center"/>
              <w:rPr>
                <w:rFonts w:ascii="Calibri" w:eastAsia="Times New Roman" w:hAnsi="Calibri" w:cs="Times New Roman"/>
                <w:color w:val="000000"/>
                <w:sz w:val="24"/>
                <w:szCs w:val="24"/>
                <w:lang w:eastAsia="es-ES"/>
              </w:rPr>
            </w:pPr>
            <w:r w:rsidRPr="00326257">
              <w:rPr>
                <w:rFonts w:ascii="Calibri" w:eastAsia="Times New Roman" w:hAnsi="Calibri" w:cs="Times New Roman"/>
                <w:color w:val="000000"/>
                <w:sz w:val="24"/>
                <w:szCs w:val="24"/>
                <w:lang w:eastAsia="es-ES"/>
              </w:rPr>
              <w:t xml:space="preserve">65 </w:t>
            </w:r>
            <w:proofErr w:type="spellStart"/>
            <w:r w:rsidRPr="00326257">
              <w:rPr>
                <w:rFonts w:ascii="Calibri" w:eastAsia="Times New Roman" w:hAnsi="Calibri" w:cs="Times New Roman"/>
                <w:color w:val="000000"/>
                <w:sz w:val="24"/>
                <w:szCs w:val="24"/>
                <w:lang w:eastAsia="es-ES"/>
              </w:rPr>
              <w:t>ECUs</w:t>
            </w:r>
            <w:proofErr w:type="spellEnd"/>
            <w:r w:rsidRPr="00326257">
              <w:rPr>
                <w:rFonts w:ascii="Calibri" w:eastAsia="Times New Roman" w:hAnsi="Calibri" w:cs="Times New Roman"/>
                <w:color w:val="000000"/>
                <w:sz w:val="24"/>
                <w:szCs w:val="24"/>
                <w:lang w:eastAsia="es-ES"/>
              </w:rPr>
              <w:t xml:space="preserve"> con seguridad</w:t>
            </w:r>
          </w:p>
        </w:tc>
        <w:tc>
          <w:tcPr>
            <w:tcW w:w="300" w:type="dxa"/>
            <w:tcBorders>
              <w:top w:val="single" w:sz="4" w:space="0" w:color="auto"/>
              <w:left w:val="nil"/>
              <w:bottom w:val="single" w:sz="4" w:space="0" w:color="auto"/>
              <w:right w:val="single" w:sz="4" w:space="0" w:color="auto"/>
            </w:tcBorders>
            <w:shd w:val="clear" w:color="auto" w:fill="auto"/>
            <w:noWrap/>
            <w:hideMark/>
          </w:tcPr>
          <w:p w14:paraId="45080C75" w14:textId="08FA34BA" w:rsidR="000B7FA0" w:rsidRPr="00326257" w:rsidRDefault="000B7FA0" w:rsidP="000B7FA0">
            <w:pPr>
              <w:spacing w:after="0" w:line="240" w:lineRule="auto"/>
              <w:rPr>
                <w:rFonts w:ascii="Calibri" w:eastAsia="Times New Roman" w:hAnsi="Calibri" w:cs="Times New Roman"/>
                <w:color w:val="000000"/>
                <w:sz w:val="24"/>
                <w:szCs w:val="24"/>
                <w:lang w:eastAsia="es-ES"/>
              </w:rPr>
            </w:pPr>
            <w:r w:rsidRPr="00F3283E">
              <w:object w:dxaOrig="330" w:dyaOrig="330" w14:anchorId="572030BA">
                <v:shape id="_x0000_i1042" type="#_x0000_t75" style="width:16.75pt;height:16.75pt" o:ole="">
                  <v:imagedata r:id="rId10" o:title=""/>
                </v:shape>
                <o:OLEObject Type="Embed" ProgID="PBrush" ShapeID="_x0000_i1042" DrawAspect="Content" ObjectID="_1509957168" r:id="rId28"/>
              </w:object>
            </w:r>
          </w:p>
        </w:tc>
      </w:tr>
      <w:tr w:rsidR="000B7FA0" w:rsidRPr="00326257" w14:paraId="27621A0F" w14:textId="77777777" w:rsidTr="00177FED">
        <w:trPr>
          <w:trHeight w:val="300"/>
          <w:jc w:val="center"/>
        </w:trPr>
        <w:tc>
          <w:tcPr>
            <w:tcW w:w="0" w:type="auto"/>
            <w:tcBorders>
              <w:top w:val="single" w:sz="4" w:space="0" w:color="auto"/>
              <w:left w:val="single" w:sz="4" w:space="0" w:color="auto"/>
              <w:bottom w:val="single" w:sz="4" w:space="0" w:color="auto"/>
              <w:right w:val="nil"/>
            </w:tcBorders>
            <w:shd w:val="clear" w:color="auto" w:fill="auto"/>
            <w:noWrap/>
            <w:vAlign w:val="bottom"/>
            <w:hideMark/>
          </w:tcPr>
          <w:p w14:paraId="10CE7CC8" w14:textId="77777777" w:rsidR="000B7FA0" w:rsidRPr="00326257" w:rsidRDefault="000B7FA0" w:rsidP="000B7FA0">
            <w:pPr>
              <w:spacing w:after="0" w:line="240" w:lineRule="auto"/>
              <w:jc w:val="right"/>
              <w:rPr>
                <w:rFonts w:ascii="Calibri" w:eastAsia="Times New Roman" w:hAnsi="Calibri" w:cs="Times New Roman"/>
                <w:b/>
                <w:bCs/>
                <w:color w:val="000000"/>
                <w:sz w:val="20"/>
                <w:szCs w:val="20"/>
                <w:lang w:eastAsia="es-ES"/>
              </w:rPr>
            </w:pPr>
            <w:r w:rsidRPr="00326257">
              <w:rPr>
                <w:rFonts w:ascii="Calibri" w:eastAsia="Times New Roman" w:hAnsi="Calibri" w:cs="Times New Roman"/>
                <w:b/>
                <w:bCs/>
                <w:color w:val="000000"/>
                <w:sz w:val="20"/>
                <w:szCs w:val="20"/>
                <w:lang w:eastAsia="es-ES"/>
              </w:rPr>
              <w:t>10</w:t>
            </w:r>
          </w:p>
        </w:tc>
        <w:tc>
          <w:tcPr>
            <w:tcW w:w="0" w:type="auto"/>
            <w:tcBorders>
              <w:top w:val="single" w:sz="4" w:space="0" w:color="auto"/>
              <w:left w:val="nil"/>
              <w:bottom w:val="single" w:sz="4" w:space="0" w:color="auto"/>
            </w:tcBorders>
            <w:shd w:val="clear" w:color="auto" w:fill="auto"/>
            <w:noWrap/>
            <w:vAlign w:val="bottom"/>
            <w:hideMark/>
          </w:tcPr>
          <w:p w14:paraId="5C95B6C8" w14:textId="77777777" w:rsidR="000B7FA0" w:rsidRPr="00326257" w:rsidRDefault="000B7FA0" w:rsidP="000B7FA0">
            <w:pPr>
              <w:spacing w:after="0" w:line="240" w:lineRule="auto"/>
              <w:jc w:val="center"/>
              <w:rPr>
                <w:rFonts w:ascii="Calibri" w:eastAsia="Times New Roman" w:hAnsi="Calibri" w:cs="Times New Roman"/>
                <w:color w:val="000000"/>
                <w:sz w:val="24"/>
                <w:szCs w:val="24"/>
                <w:lang w:eastAsia="es-ES"/>
              </w:rPr>
            </w:pPr>
            <w:r w:rsidRPr="00326257">
              <w:rPr>
                <w:rFonts w:ascii="Calibri" w:eastAsia="Times New Roman" w:hAnsi="Calibri" w:cs="Times New Roman"/>
                <w:color w:val="000000"/>
                <w:sz w:val="24"/>
                <w:szCs w:val="24"/>
                <w:lang w:eastAsia="es-ES"/>
              </w:rPr>
              <w:t>Seleccionar de la bolsa</w:t>
            </w:r>
          </w:p>
        </w:tc>
        <w:tc>
          <w:tcPr>
            <w:tcW w:w="470" w:type="dxa"/>
            <w:tcBorders>
              <w:top w:val="single" w:sz="4" w:space="0" w:color="auto"/>
              <w:left w:val="nil"/>
              <w:bottom w:val="single" w:sz="4" w:space="0" w:color="auto"/>
            </w:tcBorders>
            <w:shd w:val="clear" w:color="auto" w:fill="auto"/>
            <w:noWrap/>
            <w:hideMark/>
          </w:tcPr>
          <w:p w14:paraId="76920459" w14:textId="6D01402A" w:rsidR="000B7FA0" w:rsidRPr="00326257" w:rsidRDefault="000B7FA0" w:rsidP="000B7FA0">
            <w:pPr>
              <w:spacing w:after="0" w:line="240" w:lineRule="auto"/>
              <w:rPr>
                <w:rFonts w:ascii="Calibri" w:eastAsia="Times New Roman" w:hAnsi="Calibri" w:cs="Times New Roman"/>
                <w:color w:val="000000"/>
                <w:sz w:val="24"/>
                <w:szCs w:val="24"/>
                <w:lang w:eastAsia="es-ES"/>
              </w:rPr>
            </w:pPr>
            <w:r w:rsidRPr="00F86D4A">
              <w:object w:dxaOrig="330" w:dyaOrig="330" w14:anchorId="7147DD49">
                <v:shape id="_x0000_i1043" type="#_x0000_t75" style="width:16.75pt;height:16.75pt" o:ole="">
                  <v:imagedata r:id="rId10" o:title=""/>
                </v:shape>
                <o:OLEObject Type="Embed" ProgID="PBrush" ShapeID="_x0000_i1043" DrawAspect="Content" ObjectID="_1509957169" r:id="rId29"/>
              </w:object>
            </w:r>
          </w:p>
        </w:tc>
        <w:tc>
          <w:tcPr>
            <w:tcW w:w="267" w:type="dxa"/>
            <w:tcBorders>
              <w:top w:val="single" w:sz="4" w:space="0" w:color="auto"/>
              <w:left w:val="nil"/>
              <w:bottom w:val="single" w:sz="4" w:space="0" w:color="auto"/>
              <w:right w:val="nil"/>
            </w:tcBorders>
            <w:shd w:val="clear" w:color="auto" w:fill="auto"/>
            <w:noWrap/>
            <w:vAlign w:val="bottom"/>
            <w:hideMark/>
          </w:tcPr>
          <w:p w14:paraId="5ABDC789" w14:textId="77777777" w:rsidR="000B7FA0" w:rsidRPr="00326257" w:rsidRDefault="000B7FA0" w:rsidP="000B7FA0">
            <w:pPr>
              <w:spacing w:after="0" w:line="240" w:lineRule="auto"/>
              <w:jc w:val="center"/>
              <w:rPr>
                <w:rFonts w:ascii="Calibri" w:eastAsia="Times New Roman" w:hAnsi="Calibri" w:cs="Times New Roman"/>
                <w:color w:val="000000"/>
                <w:sz w:val="24"/>
                <w:szCs w:val="24"/>
                <w:lang w:eastAsia="es-ES"/>
              </w:rPr>
            </w:pPr>
            <w:proofErr w:type="spellStart"/>
            <w:r w:rsidRPr="00326257">
              <w:rPr>
                <w:rFonts w:ascii="Calibri" w:eastAsia="Times New Roman" w:hAnsi="Calibri" w:cs="Times New Roman"/>
                <w:color w:val="000000"/>
                <w:sz w:val="24"/>
                <w:szCs w:val="24"/>
                <w:lang w:eastAsia="es-ES"/>
              </w:rPr>
              <w:t>ó</w:t>
            </w:r>
            <w:proofErr w:type="spellEnd"/>
          </w:p>
        </w:tc>
        <w:tc>
          <w:tcPr>
            <w:tcW w:w="0" w:type="auto"/>
            <w:tcBorders>
              <w:top w:val="single" w:sz="4" w:space="0" w:color="auto"/>
              <w:left w:val="nil"/>
              <w:bottom w:val="single" w:sz="4" w:space="0" w:color="auto"/>
            </w:tcBorders>
            <w:shd w:val="clear" w:color="auto" w:fill="auto"/>
            <w:noWrap/>
            <w:vAlign w:val="bottom"/>
            <w:hideMark/>
          </w:tcPr>
          <w:p w14:paraId="3D9CC0B1" w14:textId="77777777" w:rsidR="000B7FA0" w:rsidRPr="00326257" w:rsidRDefault="000B7FA0" w:rsidP="000B7FA0">
            <w:pPr>
              <w:spacing w:after="0" w:line="240" w:lineRule="auto"/>
              <w:jc w:val="center"/>
              <w:rPr>
                <w:rFonts w:ascii="Calibri" w:eastAsia="Times New Roman" w:hAnsi="Calibri" w:cs="Times New Roman"/>
                <w:color w:val="000000"/>
                <w:sz w:val="24"/>
                <w:szCs w:val="24"/>
                <w:lang w:eastAsia="es-ES"/>
              </w:rPr>
            </w:pPr>
            <w:r w:rsidRPr="00326257">
              <w:rPr>
                <w:rFonts w:ascii="Calibri" w:eastAsia="Times New Roman" w:hAnsi="Calibri" w:cs="Times New Roman"/>
                <w:color w:val="000000"/>
                <w:sz w:val="24"/>
                <w:szCs w:val="24"/>
                <w:lang w:eastAsia="es-ES"/>
              </w:rPr>
              <w:t xml:space="preserve">70 </w:t>
            </w:r>
            <w:proofErr w:type="spellStart"/>
            <w:r w:rsidRPr="00326257">
              <w:rPr>
                <w:rFonts w:ascii="Calibri" w:eastAsia="Times New Roman" w:hAnsi="Calibri" w:cs="Times New Roman"/>
                <w:color w:val="000000"/>
                <w:sz w:val="24"/>
                <w:szCs w:val="24"/>
                <w:lang w:eastAsia="es-ES"/>
              </w:rPr>
              <w:t>ECUs</w:t>
            </w:r>
            <w:proofErr w:type="spellEnd"/>
            <w:r w:rsidRPr="00326257">
              <w:rPr>
                <w:rFonts w:ascii="Calibri" w:eastAsia="Times New Roman" w:hAnsi="Calibri" w:cs="Times New Roman"/>
                <w:color w:val="000000"/>
                <w:sz w:val="24"/>
                <w:szCs w:val="24"/>
                <w:lang w:eastAsia="es-ES"/>
              </w:rPr>
              <w:t xml:space="preserve"> con seguridad</w:t>
            </w:r>
          </w:p>
        </w:tc>
        <w:tc>
          <w:tcPr>
            <w:tcW w:w="300" w:type="dxa"/>
            <w:tcBorders>
              <w:top w:val="single" w:sz="4" w:space="0" w:color="auto"/>
              <w:left w:val="nil"/>
              <w:bottom w:val="single" w:sz="4" w:space="0" w:color="auto"/>
              <w:right w:val="single" w:sz="4" w:space="0" w:color="auto"/>
            </w:tcBorders>
            <w:shd w:val="clear" w:color="auto" w:fill="auto"/>
            <w:noWrap/>
            <w:hideMark/>
          </w:tcPr>
          <w:p w14:paraId="41990BAF" w14:textId="72F86145" w:rsidR="000B7FA0" w:rsidRPr="00326257" w:rsidRDefault="000B7FA0" w:rsidP="000B7FA0">
            <w:pPr>
              <w:spacing w:after="0" w:line="240" w:lineRule="auto"/>
              <w:rPr>
                <w:rFonts w:ascii="Calibri" w:eastAsia="Times New Roman" w:hAnsi="Calibri" w:cs="Times New Roman"/>
                <w:color w:val="000000"/>
                <w:sz w:val="24"/>
                <w:szCs w:val="24"/>
                <w:lang w:eastAsia="es-ES"/>
              </w:rPr>
            </w:pPr>
            <w:r w:rsidRPr="00F3283E">
              <w:object w:dxaOrig="330" w:dyaOrig="330" w14:anchorId="10B10ACF">
                <v:shape id="_x0000_i1044" type="#_x0000_t75" style="width:16.75pt;height:16.75pt" o:ole="">
                  <v:imagedata r:id="rId10" o:title=""/>
                </v:shape>
                <o:OLEObject Type="Embed" ProgID="PBrush" ShapeID="_x0000_i1044" DrawAspect="Content" ObjectID="_1509957170" r:id="rId30"/>
              </w:object>
            </w:r>
          </w:p>
        </w:tc>
      </w:tr>
      <w:tr w:rsidR="000B7FA0" w:rsidRPr="00326257" w14:paraId="768A23A0" w14:textId="77777777" w:rsidTr="00177FED">
        <w:trPr>
          <w:trHeight w:val="300"/>
          <w:jc w:val="center"/>
        </w:trPr>
        <w:tc>
          <w:tcPr>
            <w:tcW w:w="0" w:type="auto"/>
            <w:tcBorders>
              <w:top w:val="single" w:sz="4" w:space="0" w:color="auto"/>
              <w:left w:val="single" w:sz="4" w:space="0" w:color="auto"/>
              <w:bottom w:val="single" w:sz="4" w:space="0" w:color="auto"/>
              <w:right w:val="nil"/>
            </w:tcBorders>
            <w:shd w:val="clear" w:color="auto" w:fill="auto"/>
            <w:noWrap/>
            <w:vAlign w:val="bottom"/>
            <w:hideMark/>
          </w:tcPr>
          <w:p w14:paraId="798E70FC" w14:textId="77777777" w:rsidR="000B7FA0" w:rsidRPr="00326257" w:rsidRDefault="000B7FA0" w:rsidP="000B7FA0">
            <w:pPr>
              <w:spacing w:after="0" w:line="240" w:lineRule="auto"/>
              <w:jc w:val="right"/>
              <w:rPr>
                <w:rFonts w:ascii="Calibri" w:eastAsia="Times New Roman" w:hAnsi="Calibri" w:cs="Times New Roman"/>
                <w:b/>
                <w:bCs/>
                <w:color w:val="000000"/>
                <w:sz w:val="20"/>
                <w:szCs w:val="20"/>
                <w:lang w:eastAsia="es-ES"/>
              </w:rPr>
            </w:pPr>
            <w:r w:rsidRPr="00326257">
              <w:rPr>
                <w:rFonts w:ascii="Calibri" w:eastAsia="Times New Roman" w:hAnsi="Calibri" w:cs="Times New Roman"/>
                <w:b/>
                <w:bCs/>
                <w:color w:val="000000"/>
                <w:sz w:val="20"/>
                <w:szCs w:val="20"/>
                <w:lang w:eastAsia="es-ES"/>
              </w:rPr>
              <w:t>11</w:t>
            </w:r>
          </w:p>
        </w:tc>
        <w:tc>
          <w:tcPr>
            <w:tcW w:w="0" w:type="auto"/>
            <w:tcBorders>
              <w:top w:val="single" w:sz="4" w:space="0" w:color="auto"/>
              <w:left w:val="nil"/>
              <w:bottom w:val="single" w:sz="4" w:space="0" w:color="auto"/>
            </w:tcBorders>
            <w:shd w:val="clear" w:color="auto" w:fill="auto"/>
            <w:noWrap/>
            <w:vAlign w:val="bottom"/>
            <w:hideMark/>
          </w:tcPr>
          <w:p w14:paraId="689174F2" w14:textId="77777777" w:rsidR="000B7FA0" w:rsidRPr="00326257" w:rsidRDefault="000B7FA0" w:rsidP="000B7FA0">
            <w:pPr>
              <w:spacing w:after="0" w:line="240" w:lineRule="auto"/>
              <w:jc w:val="center"/>
              <w:rPr>
                <w:rFonts w:ascii="Calibri" w:eastAsia="Times New Roman" w:hAnsi="Calibri" w:cs="Times New Roman"/>
                <w:color w:val="000000"/>
                <w:sz w:val="24"/>
                <w:szCs w:val="24"/>
                <w:lang w:eastAsia="es-ES"/>
              </w:rPr>
            </w:pPr>
            <w:r w:rsidRPr="00326257">
              <w:rPr>
                <w:rFonts w:ascii="Calibri" w:eastAsia="Times New Roman" w:hAnsi="Calibri" w:cs="Times New Roman"/>
                <w:color w:val="000000"/>
                <w:sz w:val="24"/>
                <w:szCs w:val="24"/>
                <w:lang w:eastAsia="es-ES"/>
              </w:rPr>
              <w:t>Seleccionar de la bolsa</w:t>
            </w:r>
          </w:p>
        </w:tc>
        <w:tc>
          <w:tcPr>
            <w:tcW w:w="470" w:type="dxa"/>
            <w:tcBorders>
              <w:top w:val="single" w:sz="4" w:space="0" w:color="auto"/>
              <w:left w:val="nil"/>
              <w:bottom w:val="single" w:sz="4" w:space="0" w:color="auto"/>
            </w:tcBorders>
            <w:shd w:val="clear" w:color="auto" w:fill="auto"/>
            <w:noWrap/>
            <w:hideMark/>
          </w:tcPr>
          <w:p w14:paraId="2F405C6E" w14:textId="35B31F6A" w:rsidR="000B7FA0" w:rsidRPr="00326257" w:rsidRDefault="000B7FA0" w:rsidP="000B7FA0">
            <w:pPr>
              <w:spacing w:after="0" w:line="240" w:lineRule="auto"/>
              <w:rPr>
                <w:rFonts w:ascii="Calibri" w:eastAsia="Times New Roman" w:hAnsi="Calibri" w:cs="Times New Roman"/>
                <w:color w:val="000000"/>
                <w:sz w:val="24"/>
                <w:szCs w:val="24"/>
                <w:lang w:eastAsia="es-ES"/>
              </w:rPr>
            </w:pPr>
            <w:r w:rsidRPr="00F86D4A">
              <w:object w:dxaOrig="330" w:dyaOrig="330" w14:anchorId="0D19E6AC">
                <v:shape id="_x0000_i1045" type="#_x0000_t75" style="width:16.75pt;height:16.75pt" o:ole="">
                  <v:imagedata r:id="rId10" o:title=""/>
                </v:shape>
                <o:OLEObject Type="Embed" ProgID="PBrush" ShapeID="_x0000_i1045" DrawAspect="Content" ObjectID="_1509957171" r:id="rId31"/>
              </w:object>
            </w:r>
          </w:p>
        </w:tc>
        <w:tc>
          <w:tcPr>
            <w:tcW w:w="267" w:type="dxa"/>
            <w:tcBorders>
              <w:top w:val="single" w:sz="4" w:space="0" w:color="auto"/>
              <w:left w:val="nil"/>
              <w:bottom w:val="single" w:sz="4" w:space="0" w:color="auto"/>
              <w:right w:val="nil"/>
            </w:tcBorders>
            <w:shd w:val="clear" w:color="auto" w:fill="auto"/>
            <w:noWrap/>
            <w:vAlign w:val="bottom"/>
            <w:hideMark/>
          </w:tcPr>
          <w:p w14:paraId="5326ACBF" w14:textId="77777777" w:rsidR="000B7FA0" w:rsidRPr="00326257" w:rsidRDefault="000B7FA0" w:rsidP="000B7FA0">
            <w:pPr>
              <w:spacing w:after="0" w:line="240" w:lineRule="auto"/>
              <w:jc w:val="center"/>
              <w:rPr>
                <w:rFonts w:ascii="Calibri" w:eastAsia="Times New Roman" w:hAnsi="Calibri" w:cs="Times New Roman"/>
                <w:color w:val="000000"/>
                <w:sz w:val="24"/>
                <w:szCs w:val="24"/>
                <w:lang w:eastAsia="es-ES"/>
              </w:rPr>
            </w:pPr>
            <w:proofErr w:type="spellStart"/>
            <w:r w:rsidRPr="00326257">
              <w:rPr>
                <w:rFonts w:ascii="Calibri" w:eastAsia="Times New Roman" w:hAnsi="Calibri" w:cs="Times New Roman"/>
                <w:color w:val="000000"/>
                <w:sz w:val="24"/>
                <w:szCs w:val="24"/>
                <w:lang w:eastAsia="es-ES"/>
              </w:rPr>
              <w:t>ó</w:t>
            </w:r>
            <w:proofErr w:type="spellEnd"/>
          </w:p>
        </w:tc>
        <w:tc>
          <w:tcPr>
            <w:tcW w:w="0" w:type="auto"/>
            <w:tcBorders>
              <w:top w:val="single" w:sz="4" w:space="0" w:color="auto"/>
              <w:left w:val="nil"/>
              <w:bottom w:val="single" w:sz="4" w:space="0" w:color="auto"/>
            </w:tcBorders>
            <w:shd w:val="clear" w:color="auto" w:fill="auto"/>
            <w:noWrap/>
            <w:vAlign w:val="bottom"/>
            <w:hideMark/>
          </w:tcPr>
          <w:p w14:paraId="0DBDEB7D" w14:textId="77777777" w:rsidR="000B7FA0" w:rsidRPr="00326257" w:rsidRDefault="000B7FA0" w:rsidP="000B7FA0">
            <w:pPr>
              <w:spacing w:after="0" w:line="240" w:lineRule="auto"/>
              <w:jc w:val="center"/>
              <w:rPr>
                <w:rFonts w:ascii="Calibri" w:eastAsia="Times New Roman" w:hAnsi="Calibri" w:cs="Times New Roman"/>
                <w:color w:val="000000"/>
                <w:sz w:val="24"/>
                <w:szCs w:val="24"/>
                <w:lang w:eastAsia="es-ES"/>
              </w:rPr>
            </w:pPr>
            <w:r w:rsidRPr="00326257">
              <w:rPr>
                <w:rFonts w:ascii="Calibri" w:eastAsia="Times New Roman" w:hAnsi="Calibri" w:cs="Times New Roman"/>
                <w:color w:val="000000"/>
                <w:sz w:val="24"/>
                <w:szCs w:val="24"/>
                <w:lang w:eastAsia="es-ES"/>
              </w:rPr>
              <w:t xml:space="preserve">75 </w:t>
            </w:r>
            <w:proofErr w:type="spellStart"/>
            <w:r w:rsidRPr="00326257">
              <w:rPr>
                <w:rFonts w:ascii="Calibri" w:eastAsia="Times New Roman" w:hAnsi="Calibri" w:cs="Times New Roman"/>
                <w:color w:val="000000"/>
                <w:sz w:val="24"/>
                <w:szCs w:val="24"/>
                <w:lang w:eastAsia="es-ES"/>
              </w:rPr>
              <w:t>ECUs</w:t>
            </w:r>
            <w:proofErr w:type="spellEnd"/>
            <w:r w:rsidRPr="00326257">
              <w:rPr>
                <w:rFonts w:ascii="Calibri" w:eastAsia="Times New Roman" w:hAnsi="Calibri" w:cs="Times New Roman"/>
                <w:color w:val="000000"/>
                <w:sz w:val="24"/>
                <w:szCs w:val="24"/>
                <w:lang w:eastAsia="es-ES"/>
              </w:rPr>
              <w:t xml:space="preserve"> con seguridad</w:t>
            </w:r>
          </w:p>
        </w:tc>
        <w:tc>
          <w:tcPr>
            <w:tcW w:w="300" w:type="dxa"/>
            <w:tcBorders>
              <w:top w:val="single" w:sz="4" w:space="0" w:color="auto"/>
              <w:left w:val="nil"/>
              <w:bottom w:val="single" w:sz="4" w:space="0" w:color="auto"/>
              <w:right w:val="single" w:sz="4" w:space="0" w:color="auto"/>
            </w:tcBorders>
            <w:shd w:val="clear" w:color="auto" w:fill="auto"/>
            <w:noWrap/>
            <w:hideMark/>
          </w:tcPr>
          <w:p w14:paraId="49FFD48E" w14:textId="55249720" w:rsidR="000B7FA0" w:rsidRPr="00326257" w:rsidRDefault="000B7FA0" w:rsidP="000B7FA0">
            <w:pPr>
              <w:spacing w:after="0" w:line="240" w:lineRule="auto"/>
              <w:rPr>
                <w:rFonts w:ascii="Calibri" w:eastAsia="Times New Roman" w:hAnsi="Calibri" w:cs="Times New Roman"/>
                <w:color w:val="000000"/>
                <w:sz w:val="24"/>
                <w:szCs w:val="24"/>
                <w:lang w:eastAsia="es-ES"/>
              </w:rPr>
            </w:pPr>
            <w:r w:rsidRPr="00F3283E">
              <w:object w:dxaOrig="330" w:dyaOrig="330" w14:anchorId="697F5674">
                <v:shape id="_x0000_i1046" type="#_x0000_t75" style="width:16.75pt;height:16.75pt" o:ole="">
                  <v:imagedata r:id="rId10" o:title=""/>
                </v:shape>
                <o:OLEObject Type="Embed" ProgID="PBrush" ShapeID="_x0000_i1046" DrawAspect="Content" ObjectID="_1509957172" r:id="rId32"/>
              </w:object>
            </w:r>
          </w:p>
        </w:tc>
      </w:tr>
      <w:tr w:rsidR="000B7FA0" w:rsidRPr="00326257" w14:paraId="67A63201" w14:textId="77777777" w:rsidTr="00177FED">
        <w:trPr>
          <w:trHeight w:val="300"/>
          <w:jc w:val="center"/>
        </w:trPr>
        <w:tc>
          <w:tcPr>
            <w:tcW w:w="0" w:type="auto"/>
            <w:tcBorders>
              <w:top w:val="single" w:sz="4" w:space="0" w:color="auto"/>
              <w:left w:val="single" w:sz="4" w:space="0" w:color="auto"/>
              <w:bottom w:val="single" w:sz="4" w:space="0" w:color="auto"/>
              <w:right w:val="nil"/>
            </w:tcBorders>
            <w:shd w:val="clear" w:color="auto" w:fill="auto"/>
            <w:noWrap/>
            <w:vAlign w:val="bottom"/>
            <w:hideMark/>
          </w:tcPr>
          <w:p w14:paraId="2C859B60" w14:textId="77777777" w:rsidR="000B7FA0" w:rsidRPr="00326257" w:rsidRDefault="000B7FA0" w:rsidP="000B7FA0">
            <w:pPr>
              <w:spacing w:after="0" w:line="240" w:lineRule="auto"/>
              <w:jc w:val="right"/>
              <w:rPr>
                <w:rFonts w:ascii="Calibri" w:eastAsia="Times New Roman" w:hAnsi="Calibri" w:cs="Times New Roman"/>
                <w:b/>
                <w:bCs/>
                <w:color w:val="000000"/>
                <w:sz w:val="20"/>
                <w:szCs w:val="20"/>
                <w:lang w:eastAsia="es-ES"/>
              </w:rPr>
            </w:pPr>
            <w:r w:rsidRPr="00326257">
              <w:rPr>
                <w:rFonts w:ascii="Calibri" w:eastAsia="Times New Roman" w:hAnsi="Calibri" w:cs="Times New Roman"/>
                <w:b/>
                <w:bCs/>
                <w:color w:val="000000"/>
                <w:sz w:val="20"/>
                <w:szCs w:val="20"/>
                <w:lang w:eastAsia="es-ES"/>
              </w:rPr>
              <w:t>12</w:t>
            </w:r>
          </w:p>
        </w:tc>
        <w:tc>
          <w:tcPr>
            <w:tcW w:w="0" w:type="auto"/>
            <w:tcBorders>
              <w:top w:val="single" w:sz="4" w:space="0" w:color="auto"/>
              <w:left w:val="nil"/>
              <w:bottom w:val="single" w:sz="4" w:space="0" w:color="auto"/>
            </w:tcBorders>
            <w:shd w:val="clear" w:color="auto" w:fill="auto"/>
            <w:noWrap/>
            <w:vAlign w:val="bottom"/>
            <w:hideMark/>
          </w:tcPr>
          <w:p w14:paraId="1CA67B3B" w14:textId="77777777" w:rsidR="000B7FA0" w:rsidRPr="00326257" w:rsidRDefault="000B7FA0" w:rsidP="000B7FA0">
            <w:pPr>
              <w:spacing w:after="0" w:line="240" w:lineRule="auto"/>
              <w:jc w:val="center"/>
              <w:rPr>
                <w:rFonts w:ascii="Calibri" w:eastAsia="Times New Roman" w:hAnsi="Calibri" w:cs="Times New Roman"/>
                <w:color w:val="000000"/>
                <w:sz w:val="24"/>
                <w:szCs w:val="24"/>
                <w:lang w:eastAsia="es-ES"/>
              </w:rPr>
            </w:pPr>
            <w:r w:rsidRPr="00326257">
              <w:rPr>
                <w:rFonts w:ascii="Calibri" w:eastAsia="Times New Roman" w:hAnsi="Calibri" w:cs="Times New Roman"/>
                <w:color w:val="000000"/>
                <w:sz w:val="24"/>
                <w:szCs w:val="24"/>
                <w:lang w:eastAsia="es-ES"/>
              </w:rPr>
              <w:t>Seleccionar de la bolsa</w:t>
            </w:r>
          </w:p>
        </w:tc>
        <w:tc>
          <w:tcPr>
            <w:tcW w:w="470" w:type="dxa"/>
            <w:tcBorders>
              <w:top w:val="single" w:sz="4" w:space="0" w:color="auto"/>
              <w:left w:val="nil"/>
              <w:bottom w:val="single" w:sz="4" w:space="0" w:color="auto"/>
            </w:tcBorders>
            <w:shd w:val="clear" w:color="auto" w:fill="auto"/>
            <w:noWrap/>
            <w:hideMark/>
          </w:tcPr>
          <w:p w14:paraId="39D2599B" w14:textId="60F4A2DE" w:rsidR="000B7FA0" w:rsidRPr="00326257" w:rsidRDefault="000B7FA0" w:rsidP="000B7FA0">
            <w:pPr>
              <w:spacing w:after="0" w:line="240" w:lineRule="auto"/>
              <w:rPr>
                <w:rFonts w:ascii="Calibri" w:eastAsia="Times New Roman" w:hAnsi="Calibri" w:cs="Times New Roman"/>
                <w:color w:val="000000"/>
                <w:sz w:val="24"/>
                <w:szCs w:val="24"/>
                <w:lang w:eastAsia="es-ES"/>
              </w:rPr>
            </w:pPr>
            <w:r w:rsidRPr="00F86D4A">
              <w:object w:dxaOrig="330" w:dyaOrig="330" w14:anchorId="3EE7E2CD">
                <v:shape id="_x0000_i1047" type="#_x0000_t75" style="width:16.75pt;height:16.75pt" o:ole="">
                  <v:imagedata r:id="rId10" o:title=""/>
                </v:shape>
                <o:OLEObject Type="Embed" ProgID="PBrush" ShapeID="_x0000_i1047" DrawAspect="Content" ObjectID="_1509957173" r:id="rId33"/>
              </w:object>
            </w:r>
          </w:p>
        </w:tc>
        <w:tc>
          <w:tcPr>
            <w:tcW w:w="267" w:type="dxa"/>
            <w:tcBorders>
              <w:top w:val="single" w:sz="4" w:space="0" w:color="auto"/>
              <w:left w:val="nil"/>
              <w:bottom w:val="single" w:sz="4" w:space="0" w:color="auto"/>
              <w:right w:val="nil"/>
            </w:tcBorders>
            <w:shd w:val="clear" w:color="auto" w:fill="auto"/>
            <w:noWrap/>
            <w:vAlign w:val="bottom"/>
            <w:hideMark/>
          </w:tcPr>
          <w:p w14:paraId="55C45A9C" w14:textId="77777777" w:rsidR="000B7FA0" w:rsidRPr="00326257" w:rsidRDefault="000B7FA0" w:rsidP="000B7FA0">
            <w:pPr>
              <w:spacing w:after="0" w:line="240" w:lineRule="auto"/>
              <w:jc w:val="center"/>
              <w:rPr>
                <w:rFonts w:ascii="Calibri" w:eastAsia="Times New Roman" w:hAnsi="Calibri" w:cs="Times New Roman"/>
                <w:color w:val="000000"/>
                <w:sz w:val="24"/>
                <w:szCs w:val="24"/>
                <w:lang w:eastAsia="es-ES"/>
              </w:rPr>
            </w:pPr>
            <w:proofErr w:type="spellStart"/>
            <w:r w:rsidRPr="00326257">
              <w:rPr>
                <w:rFonts w:ascii="Calibri" w:eastAsia="Times New Roman" w:hAnsi="Calibri" w:cs="Times New Roman"/>
                <w:color w:val="000000"/>
                <w:sz w:val="24"/>
                <w:szCs w:val="24"/>
                <w:lang w:eastAsia="es-ES"/>
              </w:rPr>
              <w:t>ó</w:t>
            </w:r>
            <w:proofErr w:type="spellEnd"/>
          </w:p>
        </w:tc>
        <w:tc>
          <w:tcPr>
            <w:tcW w:w="0" w:type="auto"/>
            <w:tcBorders>
              <w:top w:val="single" w:sz="4" w:space="0" w:color="auto"/>
              <w:left w:val="nil"/>
              <w:bottom w:val="single" w:sz="4" w:space="0" w:color="auto"/>
            </w:tcBorders>
            <w:shd w:val="clear" w:color="auto" w:fill="auto"/>
            <w:noWrap/>
            <w:vAlign w:val="bottom"/>
            <w:hideMark/>
          </w:tcPr>
          <w:p w14:paraId="68D50190" w14:textId="77777777" w:rsidR="000B7FA0" w:rsidRPr="00326257" w:rsidRDefault="000B7FA0" w:rsidP="000B7FA0">
            <w:pPr>
              <w:spacing w:after="0" w:line="240" w:lineRule="auto"/>
              <w:jc w:val="center"/>
              <w:rPr>
                <w:rFonts w:ascii="Calibri" w:eastAsia="Times New Roman" w:hAnsi="Calibri" w:cs="Times New Roman"/>
                <w:color w:val="000000"/>
                <w:sz w:val="24"/>
                <w:szCs w:val="24"/>
                <w:lang w:eastAsia="es-ES"/>
              </w:rPr>
            </w:pPr>
            <w:r w:rsidRPr="00326257">
              <w:rPr>
                <w:rFonts w:ascii="Calibri" w:eastAsia="Times New Roman" w:hAnsi="Calibri" w:cs="Times New Roman"/>
                <w:color w:val="000000"/>
                <w:sz w:val="24"/>
                <w:szCs w:val="24"/>
                <w:lang w:eastAsia="es-ES"/>
              </w:rPr>
              <w:t xml:space="preserve">80 </w:t>
            </w:r>
            <w:proofErr w:type="spellStart"/>
            <w:r w:rsidRPr="00326257">
              <w:rPr>
                <w:rFonts w:ascii="Calibri" w:eastAsia="Times New Roman" w:hAnsi="Calibri" w:cs="Times New Roman"/>
                <w:color w:val="000000"/>
                <w:sz w:val="24"/>
                <w:szCs w:val="24"/>
                <w:lang w:eastAsia="es-ES"/>
              </w:rPr>
              <w:t>ECUs</w:t>
            </w:r>
            <w:proofErr w:type="spellEnd"/>
            <w:r w:rsidRPr="00326257">
              <w:rPr>
                <w:rFonts w:ascii="Calibri" w:eastAsia="Times New Roman" w:hAnsi="Calibri" w:cs="Times New Roman"/>
                <w:color w:val="000000"/>
                <w:sz w:val="24"/>
                <w:szCs w:val="24"/>
                <w:lang w:eastAsia="es-ES"/>
              </w:rPr>
              <w:t xml:space="preserve"> con seguridad</w:t>
            </w:r>
          </w:p>
        </w:tc>
        <w:tc>
          <w:tcPr>
            <w:tcW w:w="300" w:type="dxa"/>
            <w:tcBorders>
              <w:top w:val="single" w:sz="4" w:space="0" w:color="auto"/>
              <w:left w:val="nil"/>
              <w:bottom w:val="single" w:sz="4" w:space="0" w:color="auto"/>
              <w:right w:val="single" w:sz="4" w:space="0" w:color="auto"/>
            </w:tcBorders>
            <w:shd w:val="clear" w:color="auto" w:fill="auto"/>
            <w:noWrap/>
            <w:hideMark/>
          </w:tcPr>
          <w:p w14:paraId="4EA9EAEC" w14:textId="50069487" w:rsidR="000B7FA0" w:rsidRPr="00326257" w:rsidRDefault="000B7FA0" w:rsidP="000B7FA0">
            <w:pPr>
              <w:spacing w:after="0" w:line="240" w:lineRule="auto"/>
              <w:rPr>
                <w:rFonts w:ascii="Calibri" w:eastAsia="Times New Roman" w:hAnsi="Calibri" w:cs="Times New Roman"/>
                <w:color w:val="000000"/>
                <w:sz w:val="24"/>
                <w:szCs w:val="24"/>
                <w:lang w:eastAsia="es-ES"/>
              </w:rPr>
            </w:pPr>
            <w:r w:rsidRPr="00F3283E">
              <w:object w:dxaOrig="330" w:dyaOrig="330" w14:anchorId="17CA896B">
                <v:shape id="_x0000_i1048" type="#_x0000_t75" style="width:16.75pt;height:16.75pt" o:ole="">
                  <v:imagedata r:id="rId10" o:title=""/>
                </v:shape>
                <o:OLEObject Type="Embed" ProgID="PBrush" ShapeID="_x0000_i1048" DrawAspect="Content" ObjectID="_1509957174" r:id="rId34"/>
              </w:object>
            </w:r>
          </w:p>
        </w:tc>
      </w:tr>
    </w:tbl>
    <w:p w14:paraId="06434360" w14:textId="77777777" w:rsidR="007721E7" w:rsidRPr="007721E7" w:rsidRDefault="007721E7" w:rsidP="007721E7">
      <w:pPr>
        <w:spacing w:line="276" w:lineRule="auto"/>
        <w:jc w:val="center"/>
        <w:rPr>
          <w:rFonts w:eastAsia="Times New Roman" w:cs="Arial"/>
          <w:i/>
          <w:color w:val="222222"/>
          <w:sz w:val="24"/>
          <w:szCs w:val="24"/>
          <w:lang w:val="es-ES_tradnl" w:eastAsia="es-MX"/>
        </w:rPr>
      </w:pPr>
    </w:p>
    <w:p w14:paraId="37CC5E0D" w14:textId="77777777" w:rsidR="00A30366" w:rsidRDefault="00A30366" w:rsidP="00E21F7D">
      <w:pPr>
        <w:shd w:val="clear" w:color="auto" w:fill="FFFFFF"/>
        <w:spacing w:line="240" w:lineRule="auto"/>
        <w:jc w:val="center"/>
        <w:outlineLvl w:val="1"/>
        <w:rPr>
          <w:rFonts w:ascii="Helvetica" w:eastAsia="Times New Roman" w:hAnsi="Helvetica" w:cs="Helvetica"/>
          <w:color w:val="333333"/>
          <w:sz w:val="16"/>
          <w:szCs w:val="45"/>
          <w:lang w:eastAsia="es-MX"/>
        </w:rPr>
      </w:pPr>
    </w:p>
    <w:p w14:paraId="3640FACE" w14:textId="77777777" w:rsidR="00A30366" w:rsidRDefault="00A30366" w:rsidP="00E21F7D">
      <w:pPr>
        <w:shd w:val="clear" w:color="auto" w:fill="FFFFFF"/>
        <w:spacing w:line="240" w:lineRule="auto"/>
        <w:jc w:val="center"/>
        <w:outlineLvl w:val="1"/>
        <w:rPr>
          <w:rFonts w:ascii="Helvetica" w:eastAsia="Times New Roman" w:hAnsi="Helvetica" w:cs="Helvetica"/>
          <w:color w:val="333333"/>
          <w:sz w:val="16"/>
          <w:szCs w:val="45"/>
          <w:lang w:eastAsia="es-MX"/>
        </w:rPr>
      </w:pPr>
    </w:p>
    <w:p w14:paraId="34990CD7" w14:textId="77777777" w:rsidR="00C70E4C" w:rsidRDefault="00C70E4C" w:rsidP="00C70E4C">
      <w:pPr>
        <w:shd w:val="clear" w:color="auto" w:fill="FFFFFF"/>
        <w:spacing w:line="240" w:lineRule="auto"/>
        <w:outlineLvl w:val="1"/>
        <w:rPr>
          <w:rFonts w:ascii="Helvetica" w:eastAsia="Times New Roman" w:hAnsi="Helvetica" w:cs="Helvetica"/>
          <w:color w:val="333333"/>
          <w:sz w:val="16"/>
          <w:szCs w:val="45"/>
          <w:lang w:eastAsia="es-MX"/>
        </w:rPr>
      </w:pPr>
    </w:p>
    <w:p w14:paraId="1958980B" w14:textId="72AF54D2" w:rsidR="0020047A" w:rsidRDefault="002E5825" w:rsidP="00C70E4C">
      <w:pPr>
        <w:shd w:val="clear" w:color="auto" w:fill="FFFFFF"/>
        <w:spacing w:line="240" w:lineRule="auto"/>
        <w:outlineLvl w:val="1"/>
        <w:rPr>
          <w:rFonts w:ascii="Helvetica" w:eastAsia="Times New Roman" w:hAnsi="Helvetica" w:cs="Helvetica"/>
          <w:color w:val="333333"/>
          <w:sz w:val="45"/>
          <w:szCs w:val="45"/>
          <w:u w:val="single"/>
          <w:lang w:eastAsia="es-MX"/>
        </w:rPr>
      </w:pPr>
      <w:r>
        <w:rPr>
          <w:noProof/>
          <w:lang w:eastAsia="es-MX"/>
        </w:rPr>
        <mc:AlternateContent>
          <mc:Choice Requires="wps">
            <w:drawing>
              <wp:anchor distT="0" distB="0" distL="114300" distR="114300" simplePos="0" relativeHeight="251661312" behindDoc="0" locked="0" layoutInCell="1" allowOverlap="1" wp14:anchorId="0DA14234" wp14:editId="4AC37F80">
                <wp:simplePos x="0" y="0"/>
                <wp:positionH relativeFrom="column">
                  <wp:posOffset>0</wp:posOffset>
                </wp:positionH>
                <wp:positionV relativeFrom="paragraph">
                  <wp:posOffset>137795</wp:posOffset>
                </wp:positionV>
                <wp:extent cx="6858000" cy="0"/>
                <wp:effectExtent l="0" t="0" r="25400" b="25400"/>
                <wp:wrapNone/>
                <wp:docPr id="9" name="Conector recto 9"/>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2DBD6B7" id="Conector recto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10.85pt" to="540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" strokecolor="black [3213]" strokeweight="1pt">
                <v:stroke joinstyle="miter"/>
              </v:line>
            </w:pict>
          </mc:Fallback>
        </mc:AlternateContent>
      </w:r>
    </w:p>
    <w:p w14:paraId="0DF8B62B" w14:textId="77777777" w:rsidR="00E21F7D" w:rsidRDefault="00E21F7D" w:rsidP="002D3A55">
      <w:pPr>
        <w:shd w:val="clear" w:color="auto" w:fill="FFFFFF"/>
        <w:spacing w:line="240" w:lineRule="auto"/>
        <w:jc w:val="center"/>
        <w:outlineLvl w:val="1"/>
        <w:rPr>
          <w:rFonts w:ascii="Helvetica" w:eastAsia="Times New Roman" w:hAnsi="Helvetica" w:cs="Helvetica"/>
          <w:color w:val="333333"/>
          <w:sz w:val="45"/>
          <w:szCs w:val="45"/>
          <w:u w:val="single"/>
          <w:lang w:eastAsia="es-MX"/>
        </w:rPr>
      </w:pPr>
    </w:p>
    <w:p w14:paraId="253A6EF5" w14:textId="77777777" w:rsidR="00AE04C2" w:rsidRPr="00AE04C2" w:rsidRDefault="002D3A55" w:rsidP="002D3A55">
      <w:pPr>
        <w:shd w:val="clear" w:color="auto" w:fill="FFFFFF"/>
        <w:spacing w:line="240" w:lineRule="auto"/>
        <w:jc w:val="center"/>
        <w:outlineLvl w:val="1"/>
        <w:rPr>
          <w:rFonts w:ascii="Helvetica" w:eastAsia="Times New Roman" w:hAnsi="Helvetica" w:cs="Helvetica"/>
          <w:color w:val="333333"/>
          <w:sz w:val="45"/>
          <w:szCs w:val="45"/>
          <w:u w:val="single"/>
          <w:lang w:eastAsia="es-MX"/>
        </w:rPr>
      </w:pPr>
      <w:r>
        <w:rPr>
          <w:rFonts w:ascii="Helvetica" w:eastAsia="Times New Roman" w:hAnsi="Helvetica" w:cs="Helvetica"/>
          <w:color w:val="333333"/>
          <w:sz w:val="45"/>
          <w:szCs w:val="45"/>
          <w:u w:val="single"/>
          <w:lang w:eastAsia="es-MX"/>
        </w:rPr>
        <w:lastRenderedPageBreak/>
        <w:t>Sección 2.</w:t>
      </w:r>
    </w:p>
    <w:p w14:paraId="4DBF65F3" w14:textId="77777777" w:rsidR="00AE04C2" w:rsidRPr="00AE04C2" w:rsidRDefault="00AE04C2" w:rsidP="00AE04C2">
      <w:pPr>
        <w:shd w:val="clear" w:color="auto" w:fill="FCF8E3"/>
        <w:spacing w:line="400" w:lineRule="atLeast"/>
        <w:rPr>
          <w:rFonts w:ascii="Helvetica" w:eastAsia="Times New Roman" w:hAnsi="Helvetica" w:cs="Helvetica"/>
          <w:color w:val="C09853"/>
          <w:sz w:val="21"/>
          <w:szCs w:val="21"/>
          <w:lang w:eastAsia="es-MX"/>
        </w:rPr>
      </w:pPr>
      <w:r w:rsidRPr="00AE04C2">
        <w:rPr>
          <w:rFonts w:ascii="Helvetica" w:eastAsia="Times New Roman" w:hAnsi="Helvetica" w:cs="Helvetica"/>
          <w:color w:val="C09853"/>
          <w:sz w:val="21"/>
          <w:szCs w:val="21"/>
          <w:lang w:eastAsia="es-MX"/>
        </w:rPr>
        <w:t xml:space="preserve">Tiempo restante para </w:t>
      </w:r>
      <w:r w:rsidR="009558BD">
        <w:rPr>
          <w:rFonts w:ascii="Helvetica" w:eastAsia="Times New Roman" w:hAnsi="Helvetica" w:cs="Helvetica"/>
          <w:color w:val="C09853"/>
          <w:sz w:val="21"/>
          <w:szCs w:val="21"/>
          <w:lang w:eastAsia="es-MX"/>
        </w:rPr>
        <w:t>leer las instrucciones</w:t>
      </w:r>
      <w:r w:rsidRPr="00AE04C2">
        <w:rPr>
          <w:rFonts w:ascii="Helvetica" w:eastAsia="Times New Roman" w:hAnsi="Helvetica" w:cs="Helvetica"/>
          <w:color w:val="C09853"/>
          <w:sz w:val="21"/>
          <w:szCs w:val="21"/>
          <w:lang w:eastAsia="es-MX"/>
        </w:rPr>
        <w:t>: </w:t>
      </w:r>
      <w:r w:rsidR="00350E5D">
        <w:rPr>
          <w:rFonts w:ascii="Helvetica" w:eastAsia="Times New Roman" w:hAnsi="Helvetica" w:cs="Helvetica"/>
          <w:b/>
          <w:bCs/>
          <w:color w:val="C09853"/>
          <w:sz w:val="21"/>
          <w:szCs w:val="21"/>
          <w:lang w:eastAsia="es-MX"/>
        </w:rPr>
        <w:t>10</w:t>
      </w:r>
      <w:r w:rsidRPr="00AE04C2">
        <w:rPr>
          <w:rFonts w:ascii="Helvetica" w:eastAsia="Times New Roman" w:hAnsi="Helvetica" w:cs="Helvetica"/>
          <w:b/>
          <w:bCs/>
          <w:color w:val="C09853"/>
          <w:sz w:val="21"/>
          <w:szCs w:val="21"/>
          <w:lang w:eastAsia="es-MX"/>
        </w:rPr>
        <w:t>:00</w:t>
      </w:r>
    </w:p>
    <w:p w14:paraId="5220FA0E" w14:textId="77777777" w:rsidR="009725CC" w:rsidRDefault="009725CC" w:rsidP="009558BD">
      <w:pPr>
        <w:shd w:val="clear" w:color="auto" w:fill="F2F2F2" w:themeFill="background1" w:themeFillShade="F2"/>
        <w:spacing w:line="360" w:lineRule="auto"/>
        <w:jc w:val="both"/>
        <w:rPr>
          <w:rFonts w:ascii="Arial" w:eastAsia="Times New Roman" w:hAnsi="Arial" w:cs="Arial"/>
          <w:b/>
          <w:sz w:val="14"/>
          <w:szCs w:val="16"/>
          <w:lang w:eastAsia="es-MX"/>
        </w:rPr>
      </w:pPr>
    </w:p>
    <w:p w14:paraId="44149DFC" w14:textId="77777777" w:rsidR="00DD5943" w:rsidRDefault="00DD5943" w:rsidP="009558BD">
      <w:pPr>
        <w:shd w:val="clear" w:color="auto" w:fill="F2F2F2" w:themeFill="background1" w:themeFillShade="F2"/>
        <w:spacing w:line="360" w:lineRule="auto"/>
        <w:jc w:val="both"/>
        <w:rPr>
          <w:rFonts w:ascii="Arial" w:eastAsia="Times New Roman" w:hAnsi="Arial" w:cs="Arial"/>
          <w:b/>
          <w:vanish/>
          <w:sz w:val="14"/>
          <w:szCs w:val="16"/>
          <w:lang w:eastAsia="es-MX"/>
        </w:rPr>
      </w:pPr>
    </w:p>
    <w:p w14:paraId="26D7A98B" w14:textId="65FD9B25" w:rsidR="00DD5943" w:rsidRPr="00DD5943" w:rsidRDefault="00DD5943" w:rsidP="00DD5943">
      <w:pPr>
        <w:spacing w:line="360" w:lineRule="auto"/>
        <w:jc w:val="both"/>
        <w:rPr>
          <w:b/>
          <w:sz w:val="28"/>
          <w:lang w:val="es-ES_tradnl"/>
        </w:rPr>
      </w:pPr>
      <w:r w:rsidRPr="00DD5943">
        <w:rPr>
          <w:b/>
          <w:sz w:val="28"/>
          <w:lang w:val="es-ES_tradnl"/>
        </w:rPr>
        <w:t>Instrucciones:</w:t>
      </w:r>
    </w:p>
    <w:p w14:paraId="0E7C9463" w14:textId="2DAD9065" w:rsidR="00C0794F" w:rsidRDefault="00CC449A" w:rsidP="0047480F">
      <w:pPr>
        <w:shd w:val="clear" w:color="auto" w:fill="FFFFFF"/>
        <w:spacing w:line="360" w:lineRule="auto"/>
        <w:jc w:val="both"/>
        <w:outlineLvl w:val="1"/>
        <w:rPr>
          <w:lang w:val="es-ES_tradnl"/>
        </w:rPr>
      </w:pPr>
      <w:r w:rsidRPr="00BB072E">
        <w:rPr>
          <w:lang w:val="es-ES_tradnl"/>
        </w:rPr>
        <w:t xml:space="preserve">Durante </w:t>
      </w:r>
      <w:r w:rsidR="009558BD">
        <w:rPr>
          <w:lang w:val="es-ES_tradnl"/>
        </w:rPr>
        <w:t>esta sección</w:t>
      </w:r>
      <w:r w:rsidRPr="00BB072E">
        <w:rPr>
          <w:lang w:val="es-ES_tradnl"/>
        </w:rPr>
        <w:t xml:space="preserve"> jugará </w:t>
      </w:r>
      <w:r w:rsidR="009B0926">
        <w:rPr>
          <w:b/>
          <w:u w:val="single"/>
          <w:lang w:val="es-ES_tradnl"/>
        </w:rPr>
        <w:t>14</w:t>
      </w:r>
      <w:r w:rsidRPr="00BB072E">
        <w:rPr>
          <w:b/>
          <w:u w:val="single"/>
          <w:lang w:val="es-ES_tradnl"/>
        </w:rPr>
        <w:t xml:space="preserve"> rondas</w:t>
      </w:r>
      <w:r w:rsidRPr="00BB072E">
        <w:rPr>
          <w:lang w:val="es-ES_tradnl"/>
        </w:rPr>
        <w:t xml:space="preserve"> con diferentes jugadores presentes en la sala y </w:t>
      </w:r>
      <w:r w:rsidRPr="00BB072E">
        <w:rPr>
          <w:b/>
          <w:u w:val="single"/>
          <w:lang w:val="es-ES_tradnl"/>
        </w:rPr>
        <w:t>2 rondas</w:t>
      </w:r>
      <w:r w:rsidRPr="00BB072E">
        <w:rPr>
          <w:lang w:val="es-ES_tradnl"/>
        </w:rPr>
        <w:t xml:space="preserve"> con jugadores virtuales. </w:t>
      </w:r>
      <w:r w:rsidRPr="00576D7D">
        <w:rPr>
          <w:b/>
          <w:u w:val="single"/>
          <w:lang w:val="es-ES_tradnl"/>
        </w:rPr>
        <w:t>Ninguna pareja se repite en rondas distintas</w:t>
      </w:r>
      <w:r w:rsidR="00FB580D">
        <w:rPr>
          <w:lang w:val="es-ES_tradnl"/>
        </w:rPr>
        <w:t xml:space="preserve">.  </w:t>
      </w:r>
      <w:commentRangeStart w:id="6"/>
      <w:r w:rsidR="00FB580D">
        <w:rPr>
          <w:lang w:val="es-ES_tradnl"/>
        </w:rPr>
        <w:t>Las</w:t>
      </w:r>
      <w:commentRangeEnd w:id="6"/>
      <w:r w:rsidR="00437FA5">
        <w:rPr>
          <w:rStyle w:val="Refdecomentario"/>
        </w:rPr>
        <w:commentReference w:id="6"/>
      </w:r>
      <w:r w:rsidR="00FB580D">
        <w:rPr>
          <w:lang w:val="es-ES_tradnl"/>
        </w:rPr>
        <w:t xml:space="preserve"> rondas</w:t>
      </w:r>
      <w:r w:rsidRPr="00BB072E">
        <w:rPr>
          <w:lang w:val="es-ES_tradnl"/>
        </w:rPr>
        <w:t xml:space="preserve"> consisten en decisione</w:t>
      </w:r>
      <w:r w:rsidR="00FB580D">
        <w:rPr>
          <w:lang w:val="es-ES_tradnl"/>
        </w:rPr>
        <w:t>s individuales e independientes. E</w:t>
      </w:r>
      <w:r w:rsidRPr="00BB072E">
        <w:rPr>
          <w:lang w:val="es-ES_tradnl"/>
        </w:rPr>
        <w:t>n cada ronda usted deberá tomar una o varias decisiones</w:t>
      </w:r>
      <w:r>
        <w:rPr>
          <w:lang w:val="es-ES_tradnl"/>
        </w:rPr>
        <w:t xml:space="preserve"> en</w:t>
      </w:r>
      <w:r w:rsidRPr="00BB072E">
        <w:rPr>
          <w:lang w:val="es-ES_tradnl"/>
        </w:rPr>
        <w:t xml:space="preserve"> dos tipos de juegos, </w:t>
      </w:r>
      <w:r w:rsidR="009B0926">
        <w:rPr>
          <w:lang w:val="es-ES_tradnl"/>
        </w:rPr>
        <w:t>8</w:t>
      </w:r>
      <w:r w:rsidR="00C0794F">
        <w:rPr>
          <w:lang w:val="es-ES_tradnl"/>
        </w:rPr>
        <w:t xml:space="preserve"> rondas en </w:t>
      </w:r>
      <w:r w:rsidR="006D2EEE">
        <w:rPr>
          <w:b/>
          <w:u w:val="single"/>
          <w:lang w:val="es-ES_tradnl"/>
        </w:rPr>
        <w:t>Negociación Simple</w:t>
      </w:r>
      <w:r w:rsidR="009558BD" w:rsidRPr="00BB072E">
        <w:rPr>
          <w:lang w:val="es-ES_tradnl"/>
        </w:rPr>
        <w:t xml:space="preserve"> y </w:t>
      </w:r>
      <w:r w:rsidR="009B0926">
        <w:rPr>
          <w:lang w:val="es-ES_tradnl"/>
        </w:rPr>
        <w:t>8</w:t>
      </w:r>
      <w:r w:rsidR="00C0794F">
        <w:rPr>
          <w:lang w:val="es-ES_tradnl"/>
        </w:rPr>
        <w:t xml:space="preserve"> rondas en </w:t>
      </w:r>
      <w:r w:rsidR="009558BD" w:rsidRPr="00576D7D">
        <w:rPr>
          <w:b/>
          <w:u w:val="single"/>
          <w:lang w:val="es-ES_tradnl"/>
        </w:rPr>
        <w:t xml:space="preserve">Negociación </w:t>
      </w:r>
      <w:r w:rsidR="006D2EEE">
        <w:rPr>
          <w:b/>
          <w:u w:val="single"/>
          <w:lang w:val="es-ES_tradnl"/>
        </w:rPr>
        <w:t>Empresa-Trabajador</w:t>
      </w:r>
      <w:r w:rsidR="009558BD" w:rsidRPr="00576D7D">
        <w:rPr>
          <w:b/>
          <w:u w:val="single"/>
          <w:lang w:val="es-ES_tradnl"/>
        </w:rPr>
        <w:t>.</w:t>
      </w:r>
      <w:r w:rsidR="0047480F">
        <w:rPr>
          <w:b/>
          <w:u w:val="single"/>
          <w:lang w:val="es-ES_tradnl"/>
        </w:rPr>
        <w:t xml:space="preserve"> </w:t>
      </w:r>
      <w:r w:rsidR="0047480F" w:rsidRPr="0047480F">
        <w:rPr>
          <w:lang w:val="es-ES_tradnl"/>
        </w:rPr>
        <w:t xml:space="preserve">Durante esta sección </w:t>
      </w:r>
      <w:r w:rsidR="00FB580D">
        <w:rPr>
          <w:lang w:val="es-ES_tradnl"/>
        </w:rPr>
        <w:t xml:space="preserve">usted </w:t>
      </w:r>
      <w:r w:rsidR="0047480F" w:rsidRPr="0047480F">
        <w:rPr>
          <w:lang w:val="es-ES_tradnl"/>
        </w:rPr>
        <w:t xml:space="preserve">podrá acumular </w:t>
      </w:r>
      <w:r w:rsidR="00FB580D">
        <w:rPr>
          <w:lang w:val="es-ES_tradnl"/>
        </w:rPr>
        <w:t xml:space="preserve">unidades ECU por sus respuestas. </w:t>
      </w:r>
      <w:r w:rsidR="00CB505D">
        <w:rPr>
          <w:lang w:val="es-ES_tradnl"/>
        </w:rPr>
        <w:t>El</w:t>
      </w:r>
      <w:r w:rsidR="003F1452">
        <w:rPr>
          <w:lang w:val="es-ES_tradnl"/>
        </w:rPr>
        <w:t xml:space="preserve"> pago total</w:t>
      </w:r>
      <w:r w:rsidR="00CB505D">
        <w:rPr>
          <w:lang w:val="es-ES_tradnl"/>
        </w:rPr>
        <w:t xml:space="preserve"> de la sección</w:t>
      </w:r>
      <w:r w:rsidR="003F1452">
        <w:rPr>
          <w:lang w:val="es-ES_tradnl"/>
        </w:rPr>
        <w:t xml:space="preserve"> será la suma de las ganancias </w:t>
      </w:r>
      <w:r w:rsidR="00FB580D">
        <w:rPr>
          <w:lang w:val="es-ES_tradnl"/>
        </w:rPr>
        <w:t>individuales de</w:t>
      </w:r>
      <w:r w:rsidR="003F1452">
        <w:rPr>
          <w:lang w:val="es-ES_tradnl"/>
        </w:rPr>
        <w:t xml:space="preserve"> cada </w:t>
      </w:r>
      <w:commentRangeStart w:id="7"/>
      <w:r w:rsidR="003F1452">
        <w:rPr>
          <w:lang w:val="es-ES_tradnl"/>
        </w:rPr>
        <w:t>ronda</w:t>
      </w:r>
      <w:commentRangeEnd w:id="7"/>
      <w:r w:rsidR="009B0926">
        <w:rPr>
          <w:rStyle w:val="Refdecomentario"/>
        </w:rPr>
        <w:commentReference w:id="7"/>
      </w:r>
      <w:r w:rsidR="003F1452">
        <w:rPr>
          <w:lang w:val="es-ES_tradnl"/>
        </w:rPr>
        <w:t>.</w:t>
      </w:r>
    </w:p>
    <w:p w14:paraId="3A9FE463" w14:textId="312D7D81" w:rsidR="009725CC" w:rsidRPr="007D0D1D" w:rsidRDefault="007D0D1D" w:rsidP="007D0D1D">
      <w:pPr>
        <w:shd w:val="clear" w:color="auto" w:fill="FFFFFF"/>
        <w:spacing w:line="360" w:lineRule="auto"/>
        <w:jc w:val="both"/>
        <w:outlineLvl w:val="1"/>
        <w:rPr>
          <w:lang w:val="es-ES_tradnl"/>
        </w:rPr>
      </w:pPr>
      <w:r>
        <w:rPr>
          <w:lang w:val="es-ES_tradnl"/>
        </w:rPr>
        <w:t>Antes de comenzar, se le asignarán aleatoriamente dos papeles (</w:t>
      </w:r>
      <w:r w:rsidRPr="00350E5D">
        <w:rPr>
          <w:b/>
          <w:u w:val="single"/>
          <w:lang w:val="es-ES_tradnl"/>
        </w:rPr>
        <w:t>Proponente </w:t>
      </w:r>
      <w:r>
        <w:rPr>
          <w:lang w:val="es-ES_tradnl"/>
        </w:rPr>
        <w:t xml:space="preserve"> o </w:t>
      </w:r>
      <w:r w:rsidRPr="00350E5D">
        <w:rPr>
          <w:b/>
          <w:u w:val="single"/>
          <w:lang w:val="es-ES_tradnl"/>
        </w:rPr>
        <w:t xml:space="preserve"> </w:t>
      </w:r>
      <w:proofErr w:type="spellStart"/>
      <w:r w:rsidRPr="00350E5D">
        <w:rPr>
          <w:b/>
          <w:u w:val="single"/>
          <w:lang w:val="es-ES_tradnl"/>
        </w:rPr>
        <w:t>Respondente</w:t>
      </w:r>
      <w:proofErr w:type="spellEnd"/>
      <w:r>
        <w:rPr>
          <w:lang w:val="es-ES_tradnl"/>
        </w:rPr>
        <w:t>) para Negociación 1 y (</w:t>
      </w:r>
      <w:r>
        <w:rPr>
          <w:b/>
          <w:u w:val="single"/>
          <w:lang w:val="es-ES_tradnl"/>
        </w:rPr>
        <w:t>Trabajador</w:t>
      </w:r>
      <w:r>
        <w:rPr>
          <w:lang w:val="es-ES_tradnl"/>
        </w:rPr>
        <w:t xml:space="preserve"> o </w:t>
      </w:r>
      <w:r>
        <w:rPr>
          <w:b/>
          <w:u w:val="single"/>
          <w:lang w:val="es-ES_tradnl"/>
        </w:rPr>
        <w:t>Empresa</w:t>
      </w:r>
      <w:r>
        <w:rPr>
          <w:lang w:val="es-ES_tradnl"/>
        </w:rPr>
        <w:t xml:space="preserve">) para Negociación 2.  Usted mantendrá los papeles asignados durante todas las rondas de la </w:t>
      </w:r>
      <w:commentRangeStart w:id="8"/>
      <w:r>
        <w:rPr>
          <w:lang w:val="es-ES_tradnl"/>
        </w:rPr>
        <w:t>sesión</w:t>
      </w:r>
      <w:commentRangeEnd w:id="8"/>
      <w:r w:rsidR="00EA2EF3">
        <w:rPr>
          <w:rStyle w:val="Refdecomentario"/>
        </w:rPr>
        <w:commentReference w:id="8"/>
      </w:r>
      <w:r>
        <w:rPr>
          <w:lang w:val="es-ES_tradnl"/>
        </w:rPr>
        <w:t>.</w:t>
      </w:r>
    </w:p>
    <w:p w14:paraId="23096E61" w14:textId="07D6F6A2" w:rsidR="009558BD" w:rsidRPr="009558BD" w:rsidRDefault="003F3AC9" w:rsidP="009558BD">
      <w:pPr>
        <w:shd w:val="clear" w:color="auto" w:fill="F2F2F2" w:themeFill="background1" w:themeFillShade="F2"/>
        <w:spacing w:line="360" w:lineRule="auto"/>
        <w:jc w:val="both"/>
        <w:rPr>
          <w:b/>
          <w:i/>
          <w:lang w:val="es-ES_tradnl"/>
        </w:rPr>
      </w:pPr>
      <w:r>
        <w:rPr>
          <w:rFonts w:ascii="Helvetica" w:eastAsia="Times New Roman" w:hAnsi="Helvetica" w:cs="Helvetica"/>
          <w:color w:val="333333"/>
          <w:sz w:val="36"/>
          <w:szCs w:val="36"/>
          <w:lang w:eastAsia="es-MX"/>
        </w:rPr>
        <w:t>Negociación Simple</w:t>
      </w:r>
    </w:p>
    <w:p w14:paraId="3BDC37F6" w14:textId="2F1ABB0E" w:rsidR="00AE04C2" w:rsidRPr="009558BD" w:rsidRDefault="00CC449A" w:rsidP="009558BD">
      <w:pPr>
        <w:shd w:val="clear" w:color="auto" w:fill="F5F5F5"/>
        <w:spacing w:after="150" w:line="400" w:lineRule="atLeast"/>
        <w:jc w:val="both"/>
        <w:rPr>
          <w:lang w:val="es-ES_tradnl"/>
        </w:rPr>
      </w:pPr>
      <w:r w:rsidRPr="009558BD">
        <w:rPr>
          <w:lang w:val="es-ES_tradnl"/>
        </w:rPr>
        <w:t>Para</w:t>
      </w:r>
      <w:r w:rsidR="00AE04C2" w:rsidRPr="009558BD">
        <w:rPr>
          <w:lang w:val="es-ES_tradnl"/>
        </w:rPr>
        <w:t xml:space="preserve"> cada</w:t>
      </w:r>
      <w:r w:rsidRPr="009558BD">
        <w:rPr>
          <w:lang w:val="es-ES_tradnl"/>
        </w:rPr>
        <w:t xml:space="preserve"> ronda usted será</w:t>
      </w:r>
      <w:r w:rsidR="00AE04C2" w:rsidRPr="009558BD">
        <w:rPr>
          <w:lang w:val="es-ES_tradnl"/>
        </w:rPr>
        <w:t xml:space="preserve"> </w:t>
      </w:r>
      <w:r w:rsidR="009558BD" w:rsidRPr="009558BD">
        <w:rPr>
          <w:lang w:val="es-ES_tradnl"/>
        </w:rPr>
        <w:t>emparejado</w:t>
      </w:r>
      <w:r w:rsidR="00AE04C2" w:rsidRPr="009558BD">
        <w:rPr>
          <w:lang w:val="es-ES_tradnl"/>
        </w:rPr>
        <w:t xml:space="preserve"> con otro jugador. </w:t>
      </w:r>
      <w:r w:rsidR="009558BD">
        <w:rPr>
          <w:lang w:val="es-ES_tradnl"/>
        </w:rPr>
        <w:t xml:space="preserve"> </w:t>
      </w:r>
      <w:r w:rsidR="00AE04C2" w:rsidRPr="009558BD">
        <w:rPr>
          <w:lang w:val="es-ES_tradnl"/>
        </w:rPr>
        <w:t xml:space="preserve">Los dos </w:t>
      </w:r>
      <w:r w:rsidR="009558BD" w:rsidRPr="009558BD">
        <w:rPr>
          <w:lang w:val="es-ES_tradnl"/>
        </w:rPr>
        <w:t>jugadores</w:t>
      </w:r>
      <w:r w:rsidR="00AE04C2" w:rsidRPr="009558BD">
        <w:rPr>
          <w:lang w:val="es-ES_tradnl"/>
        </w:rPr>
        <w:t xml:space="preserve"> tendrán dos funciones diferentes: el </w:t>
      </w:r>
      <w:r w:rsidR="002D3A55" w:rsidRPr="00350E5D">
        <w:rPr>
          <w:b/>
          <w:u w:val="single"/>
          <w:lang w:val="es-ES_tradnl"/>
        </w:rPr>
        <w:t>P</w:t>
      </w:r>
      <w:r w:rsidR="00AE04C2" w:rsidRPr="00350E5D">
        <w:rPr>
          <w:b/>
          <w:u w:val="single"/>
          <w:lang w:val="es-ES_tradnl"/>
        </w:rPr>
        <w:t>roponente</w:t>
      </w:r>
      <w:r w:rsidR="002D3A55" w:rsidRPr="00350E5D">
        <w:rPr>
          <w:b/>
          <w:u w:val="single"/>
          <w:lang w:val="es-ES_tradnl"/>
        </w:rPr>
        <w:t> </w:t>
      </w:r>
      <w:r w:rsidR="00D9641C">
        <w:rPr>
          <w:lang w:val="es-ES_tradnl"/>
        </w:rPr>
        <w:t>o</w:t>
      </w:r>
      <w:r w:rsidR="002D3A55" w:rsidRPr="009558BD">
        <w:rPr>
          <w:lang w:val="es-ES_tradnl"/>
        </w:rPr>
        <w:t xml:space="preserve"> el </w:t>
      </w:r>
      <w:proofErr w:type="spellStart"/>
      <w:r w:rsidR="002D3A55" w:rsidRPr="00350E5D">
        <w:rPr>
          <w:b/>
          <w:u w:val="single"/>
          <w:lang w:val="es-ES_tradnl"/>
        </w:rPr>
        <w:t>Respondente</w:t>
      </w:r>
      <w:proofErr w:type="spellEnd"/>
      <w:r w:rsidR="00AE04C2" w:rsidRPr="009558BD">
        <w:rPr>
          <w:lang w:val="es-ES_tradnl"/>
        </w:rPr>
        <w:t>. </w:t>
      </w:r>
      <w:r w:rsidR="007D0D1D">
        <w:rPr>
          <w:lang w:val="es-ES_tradnl"/>
        </w:rPr>
        <w:t xml:space="preserve"> El objetivo del juego es distribuir</w:t>
      </w:r>
      <w:r w:rsidR="009558BD" w:rsidRPr="00BB072E">
        <w:rPr>
          <w:lang w:val="es-ES_tradnl"/>
        </w:rPr>
        <w:t xml:space="preserve"> un monto </w:t>
      </w:r>
      <w:r w:rsidR="007D0D1D">
        <w:rPr>
          <w:lang w:val="es-ES_tradnl"/>
        </w:rPr>
        <w:t xml:space="preserve">total </w:t>
      </w:r>
      <w:r w:rsidR="009558BD" w:rsidRPr="00BB072E">
        <w:rPr>
          <w:lang w:val="es-ES_tradnl"/>
        </w:rPr>
        <w:t xml:space="preserve">de </w:t>
      </w:r>
      <w:r w:rsidR="009558BD" w:rsidRPr="00576D7D">
        <w:rPr>
          <w:b/>
          <w:u w:val="single"/>
          <w:lang w:val="es-ES_tradnl"/>
        </w:rPr>
        <w:t xml:space="preserve">200 </w:t>
      </w:r>
      <w:proofErr w:type="spellStart"/>
      <w:r w:rsidR="009558BD" w:rsidRPr="00576D7D">
        <w:rPr>
          <w:b/>
          <w:u w:val="single"/>
          <w:lang w:val="es-ES_tradnl"/>
        </w:rPr>
        <w:t>ECUs</w:t>
      </w:r>
      <w:proofErr w:type="spellEnd"/>
      <w:r w:rsidR="00D9641C">
        <w:rPr>
          <w:lang w:val="es-ES_tradnl"/>
        </w:rPr>
        <w:t>.</w:t>
      </w:r>
    </w:p>
    <w:p w14:paraId="0A5B9F1A" w14:textId="77777777" w:rsidR="00AE04C2" w:rsidRPr="00350E5D" w:rsidRDefault="00AE04C2" w:rsidP="00AE04C2">
      <w:pPr>
        <w:shd w:val="clear" w:color="auto" w:fill="F5F5F5"/>
        <w:spacing w:before="300" w:after="150" w:line="240" w:lineRule="auto"/>
        <w:outlineLvl w:val="3"/>
        <w:rPr>
          <w:rFonts w:ascii="Helvetica" w:eastAsia="Times New Roman" w:hAnsi="Helvetica" w:cs="Helvetica"/>
          <w:color w:val="333333"/>
          <w:sz w:val="27"/>
          <w:szCs w:val="27"/>
          <w:lang w:eastAsia="es-MX"/>
        </w:rPr>
      </w:pPr>
      <w:r w:rsidRPr="00350E5D">
        <w:rPr>
          <w:rFonts w:ascii="Helvetica" w:eastAsia="Times New Roman" w:hAnsi="Helvetica" w:cs="Helvetica"/>
          <w:color w:val="333333"/>
          <w:sz w:val="27"/>
          <w:szCs w:val="27"/>
          <w:lang w:eastAsia="es-MX"/>
        </w:rPr>
        <w:t>El papel del Proponente</w:t>
      </w:r>
    </w:p>
    <w:p w14:paraId="77F36DE7" w14:textId="2565C0D0" w:rsidR="00350E5D" w:rsidRDefault="00350E5D" w:rsidP="00350E5D">
      <w:pPr>
        <w:shd w:val="clear" w:color="auto" w:fill="F5F5F5"/>
        <w:spacing w:before="300" w:after="150" w:line="360" w:lineRule="auto"/>
        <w:outlineLvl w:val="3"/>
        <w:rPr>
          <w:lang w:val="es-ES_tradnl"/>
        </w:rPr>
      </w:pPr>
      <w:r w:rsidRPr="00BB072E">
        <w:rPr>
          <w:lang w:val="es-ES_tradnl"/>
        </w:rPr>
        <w:t xml:space="preserve">El Proponente tiene que determinar una cantidad de </w:t>
      </w:r>
      <w:proofErr w:type="spellStart"/>
      <w:r>
        <w:rPr>
          <w:lang w:val="es-ES_tradnl"/>
        </w:rPr>
        <w:t>ECUs</w:t>
      </w:r>
      <w:proofErr w:type="spellEnd"/>
      <w:r w:rsidRPr="00BB072E">
        <w:rPr>
          <w:lang w:val="es-ES_tradnl"/>
        </w:rPr>
        <w:t xml:space="preserve"> </w:t>
      </w:r>
      <w:r w:rsidRPr="00576D7D">
        <w:rPr>
          <w:b/>
          <w:u w:val="single"/>
          <w:lang w:val="es-ES_tradnl"/>
        </w:rPr>
        <w:t>(200-X)</w:t>
      </w:r>
      <w:r w:rsidRPr="00BB072E">
        <w:rPr>
          <w:lang w:val="es-ES_tradnl"/>
        </w:rPr>
        <w:t xml:space="preserve"> entre </w:t>
      </w:r>
      <w:r w:rsidRPr="00576D7D">
        <w:rPr>
          <w:lang w:val="es-ES_tradnl"/>
        </w:rPr>
        <w:t>0 y 200</w:t>
      </w:r>
      <w:r w:rsidRPr="00BB072E">
        <w:rPr>
          <w:lang w:val="es-ES_tradnl"/>
        </w:rPr>
        <w:t xml:space="preserve"> que </w:t>
      </w:r>
      <w:r>
        <w:rPr>
          <w:lang w:val="es-ES_tradnl"/>
        </w:rPr>
        <w:t xml:space="preserve">desea mantener para sí mismo. El monto </w:t>
      </w:r>
      <w:r w:rsidRPr="00576D7D">
        <w:rPr>
          <w:b/>
          <w:u w:val="single"/>
          <w:lang w:val="es-ES_tradnl"/>
        </w:rPr>
        <w:t>X</w:t>
      </w:r>
      <w:r w:rsidRPr="00BB072E">
        <w:rPr>
          <w:lang w:val="es-ES_tradnl"/>
        </w:rPr>
        <w:t xml:space="preserve"> es lo que el Proponente ofrece al </w:t>
      </w:r>
      <w:proofErr w:type="spellStart"/>
      <w:r w:rsidRPr="00BB072E">
        <w:rPr>
          <w:lang w:val="es-ES_tradnl"/>
        </w:rPr>
        <w:t>Respondente</w:t>
      </w:r>
      <w:proofErr w:type="spellEnd"/>
      <w:r w:rsidRPr="00BB072E">
        <w:rPr>
          <w:lang w:val="es-ES_tradnl"/>
        </w:rPr>
        <w:t xml:space="preserve">. </w:t>
      </w:r>
    </w:p>
    <w:p w14:paraId="50CC1F5E" w14:textId="77777777" w:rsidR="00AE04C2" w:rsidRPr="00350E5D" w:rsidRDefault="00350E5D" w:rsidP="00AE04C2">
      <w:pPr>
        <w:shd w:val="clear" w:color="auto" w:fill="F5F5F5"/>
        <w:spacing w:before="300" w:after="150" w:line="240" w:lineRule="auto"/>
        <w:outlineLvl w:val="3"/>
        <w:rPr>
          <w:rFonts w:ascii="Helvetica" w:eastAsia="Times New Roman" w:hAnsi="Helvetica" w:cs="Helvetica"/>
          <w:color w:val="333333"/>
          <w:sz w:val="27"/>
          <w:szCs w:val="27"/>
          <w:lang w:eastAsia="es-MX"/>
        </w:rPr>
      </w:pPr>
      <w:r w:rsidRPr="00350E5D">
        <w:rPr>
          <w:rFonts w:ascii="Helvetica" w:eastAsia="Times New Roman" w:hAnsi="Helvetica" w:cs="Helvetica"/>
          <w:color w:val="333333"/>
          <w:sz w:val="27"/>
          <w:szCs w:val="27"/>
          <w:lang w:eastAsia="es-MX"/>
        </w:rPr>
        <w:t xml:space="preserve">El papel del </w:t>
      </w:r>
      <w:proofErr w:type="spellStart"/>
      <w:r w:rsidRPr="00350E5D">
        <w:rPr>
          <w:rFonts w:ascii="Helvetica" w:eastAsia="Times New Roman" w:hAnsi="Helvetica" w:cs="Helvetica"/>
          <w:color w:val="333333"/>
          <w:sz w:val="27"/>
          <w:szCs w:val="27"/>
          <w:lang w:eastAsia="es-MX"/>
        </w:rPr>
        <w:t>Respondente</w:t>
      </w:r>
      <w:proofErr w:type="spellEnd"/>
    </w:p>
    <w:p w14:paraId="41DC3B14" w14:textId="77777777" w:rsidR="00350E5D" w:rsidRDefault="00350E5D" w:rsidP="00350E5D">
      <w:pPr>
        <w:shd w:val="clear" w:color="auto" w:fill="F2F2F2" w:themeFill="background1" w:themeFillShade="F2"/>
        <w:spacing w:before="300" w:after="150" w:line="360" w:lineRule="auto"/>
        <w:outlineLvl w:val="3"/>
        <w:rPr>
          <w:lang w:val="es-ES_tradnl"/>
        </w:rPr>
      </w:pPr>
      <w:r w:rsidRPr="00BB072E">
        <w:rPr>
          <w:lang w:val="es-ES_tradnl"/>
        </w:rPr>
        <w:t xml:space="preserve">El </w:t>
      </w:r>
      <w:proofErr w:type="spellStart"/>
      <w:r w:rsidRPr="00BB072E">
        <w:rPr>
          <w:lang w:val="es-ES_tradnl"/>
        </w:rPr>
        <w:t>Respondente</w:t>
      </w:r>
      <w:proofErr w:type="spellEnd"/>
      <w:r w:rsidRPr="00BB072E">
        <w:rPr>
          <w:lang w:val="es-ES_tradnl"/>
        </w:rPr>
        <w:t xml:space="preserve"> será informado de la decisión del Proponente. Una vez que sepa esta información</w:t>
      </w:r>
      <w:r>
        <w:rPr>
          <w:lang w:val="es-ES_tradnl"/>
        </w:rPr>
        <w:t>,</w:t>
      </w:r>
      <w:r w:rsidRPr="00BB072E">
        <w:rPr>
          <w:lang w:val="es-ES_tradnl"/>
        </w:rPr>
        <w:t xml:space="preserve"> el </w:t>
      </w:r>
      <w:proofErr w:type="spellStart"/>
      <w:r w:rsidRPr="00BB072E">
        <w:rPr>
          <w:lang w:val="es-ES_tradnl"/>
        </w:rPr>
        <w:t>Respondente</w:t>
      </w:r>
      <w:proofErr w:type="spellEnd"/>
      <w:r w:rsidRPr="00BB072E">
        <w:rPr>
          <w:lang w:val="es-ES_tradnl"/>
        </w:rPr>
        <w:t xml:space="preserve"> puede </w:t>
      </w:r>
      <w:r w:rsidRPr="00974DB7">
        <w:rPr>
          <w:b/>
          <w:u w:val="single"/>
          <w:lang w:val="es-ES_tradnl"/>
        </w:rPr>
        <w:t>Aceptar</w:t>
      </w:r>
      <w:r w:rsidRPr="00BB072E">
        <w:rPr>
          <w:lang w:val="es-ES_tradnl"/>
        </w:rPr>
        <w:t xml:space="preserve"> o </w:t>
      </w:r>
      <w:r w:rsidRPr="00974DB7">
        <w:rPr>
          <w:b/>
          <w:u w:val="single"/>
          <w:lang w:val="es-ES_tradnl"/>
        </w:rPr>
        <w:t>Rechazar</w:t>
      </w:r>
      <w:r w:rsidRPr="00BB072E">
        <w:rPr>
          <w:lang w:val="es-ES_tradnl"/>
        </w:rPr>
        <w:t xml:space="preserve"> esa oferta.</w:t>
      </w:r>
    </w:p>
    <w:p w14:paraId="38D3579E" w14:textId="77777777" w:rsidR="00AE04C2" w:rsidRPr="00AE04C2" w:rsidRDefault="00AE04C2" w:rsidP="00350E5D">
      <w:pPr>
        <w:shd w:val="clear" w:color="auto" w:fill="F2F2F2" w:themeFill="background1" w:themeFillShade="F2"/>
        <w:spacing w:before="300" w:after="150" w:line="240" w:lineRule="auto"/>
        <w:outlineLvl w:val="3"/>
        <w:rPr>
          <w:rFonts w:ascii="Helvetica" w:eastAsia="Times New Roman" w:hAnsi="Helvetica" w:cs="Helvetica"/>
          <w:color w:val="333333"/>
          <w:sz w:val="27"/>
          <w:szCs w:val="27"/>
          <w:lang w:eastAsia="es-MX"/>
        </w:rPr>
      </w:pPr>
      <w:r w:rsidRPr="00AE04C2">
        <w:rPr>
          <w:rFonts w:ascii="Helvetica" w:eastAsia="Times New Roman" w:hAnsi="Helvetica" w:cs="Helvetica"/>
          <w:color w:val="333333"/>
          <w:sz w:val="27"/>
          <w:szCs w:val="27"/>
          <w:lang w:eastAsia="es-MX"/>
        </w:rPr>
        <w:t>Resultados</w:t>
      </w:r>
    </w:p>
    <w:p w14:paraId="1ED50AB6" w14:textId="0EFCAE4E" w:rsidR="00350E5D" w:rsidRDefault="00350E5D" w:rsidP="00350E5D">
      <w:pPr>
        <w:shd w:val="clear" w:color="auto" w:fill="F2F2F2" w:themeFill="background1" w:themeFillShade="F2"/>
        <w:spacing w:line="360" w:lineRule="auto"/>
        <w:jc w:val="both"/>
        <w:rPr>
          <w:lang w:val="es-ES_tradnl"/>
        </w:rPr>
      </w:pPr>
      <w:r w:rsidRPr="00BB072E">
        <w:rPr>
          <w:lang w:val="es-ES_tradnl"/>
        </w:rPr>
        <w:t xml:space="preserve">Si el </w:t>
      </w:r>
      <w:proofErr w:type="spellStart"/>
      <w:r w:rsidRPr="00BB072E">
        <w:rPr>
          <w:lang w:val="es-ES_tradnl"/>
        </w:rPr>
        <w:t>Respondente</w:t>
      </w:r>
      <w:proofErr w:type="spellEnd"/>
      <w:r w:rsidRPr="00BB072E">
        <w:rPr>
          <w:lang w:val="es-ES_tradnl"/>
        </w:rPr>
        <w:t xml:space="preserve"> acepta la oferta del Proponente, el Proponente obtiene </w:t>
      </w:r>
      <w:r w:rsidRPr="00576D7D">
        <w:rPr>
          <w:b/>
          <w:u w:val="single"/>
          <w:lang w:val="es-ES_tradnl"/>
        </w:rPr>
        <w:t>(200-X)</w:t>
      </w:r>
      <w:r w:rsidRPr="00974DB7">
        <w:rPr>
          <w:lang w:val="es-ES_tradnl"/>
        </w:rPr>
        <w:t xml:space="preserve"> </w:t>
      </w:r>
      <w:proofErr w:type="spellStart"/>
      <w:r w:rsidRPr="00974DB7">
        <w:rPr>
          <w:lang w:val="es-ES_tradnl"/>
        </w:rPr>
        <w:t>ECUs</w:t>
      </w:r>
      <w:proofErr w:type="spellEnd"/>
      <w:r w:rsidRPr="00974DB7">
        <w:rPr>
          <w:lang w:val="es-ES_tradnl"/>
        </w:rPr>
        <w:t xml:space="preserve"> </w:t>
      </w:r>
      <w:r w:rsidRPr="00BB072E">
        <w:rPr>
          <w:lang w:val="es-ES_tradnl"/>
        </w:rPr>
        <w:t xml:space="preserve">y el Oferente obtiene </w:t>
      </w:r>
      <w:r>
        <w:rPr>
          <w:b/>
          <w:u w:val="single"/>
          <w:lang w:val="es-ES_tradnl"/>
        </w:rPr>
        <w:t>X</w:t>
      </w:r>
      <w:r w:rsidRPr="00974DB7">
        <w:rPr>
          <w:lang w:val="es-ES_tradnl"/>
        </w:rPr>
        <w:t xml:space="preserve"> </w:t>
      </w:r>
      <w:proofErr w:type="spellStart"/>
      <w:r w:rsidRPr="00974DB7">
        <w:rPr>
          <w:lang w:val="es-ES_tradnl"/>
        </w:rPr>
        <w:t>ECUs</w:t>
      </w:r>
      <w:proofErr w:type="spellEnd"/>
      <w:r w:rsidRPr="00BB072E">
        <w:rPr>
          <w:lang w:val="es-ES_tradnl"/>
        </w:rPr>
        <w:t xml:space="preserve">. Si el </w:t>
      </w:r>
      <w:proofErr w:type="spellStart"/>
      <w:r w:rsidRPr="00BB072E">
        <w:rPr>
          <w:lang w:val="es-ES_tradnl"/>
        </w:rPr>
        <w:t>Respondente</w:t>
      </w:r>
      <w:proofErr w:type="spellEnd"/>
      <w:r w:rsidRPr="00BB072E">
        <w:rPr>
          <w:lang w:val="es-ES_tradnl"/>
        </w:rPr>
        <w:t xml:space="preserve"> rechaza la o</w:t>
      </w:r>
      <w:r>
        <w:rPr>
          <w:lang w:val="es-ES_tradnl"/>
        </w:rPr>
        <w:t xml:space="preserve">ferta, ambas personas obtienen </w:t>
      </w:r>
      <w:r w:rsidRPr="00974DB7">
        <w:rPr>
          <w:b/>
          <w:u w:val="single"/>
          <w:lang w:val="es-ES_tradnl"/>
        </w:rPr>
        <w:t>0</w:t>
      </w:r>
      <w:r>
        <w:rPr>
          <w:lang w:val="es-ES_tradnl"/>
        </w:rPr>
        <w:t xml:space="preserve"> </w:t>
      </w:r>
      <w:proofErr w:type="spellStart"/>
      <w:r>
        <w:rPr>
          <w:lang w:val="es-ES_tradnl"/>
        </w:rPr>
        <w:t>ECUs</w:t>
      </w:r>
      <w:proofErr w:type="spellEnd"/>
      <w:r w:rsidRPr="00BB072E">
        <w:rPr>
          <w:lang w:val="es-ES_tradnl"/>
        </w:rPr>
        <w:t>.</w:t>
      </w:r>
    </w:p>
    <w:p w14:paraId="6E08B870" w14:textId="77777777" w:rsidR="009725CC" w:rsidRDefault="009725CC" w:rsidP="009725CC">
      <w:pPr>
        <w:shd w:val="clear" w:color="auto" w:fill="F2F2F2" w:themeFill="background1" w:themeFillShade="F2"/>
        <w:jc w:val="both"/>
        <w:rPr>
          <w:b/>
          <w:i/>
          <w:u w:val="single"/>
          <w:lang w:val="es-ES_tradnl"/>
        </w:rPr>
      </w:pPr>
      <w:r>
        <w:rPr>
          <w:b/>
          <w:i/>
          <w:u w:val="single"/>
          <w:lang w:val="es-ES_tradnl"/>
        </w:rPr>
        <w:t>Ejemplo:</w:t>
      </w:r>
    </w:p>
    <w:p w14:paraId="7BC32F32" w14:textId="38F87197" w:rsidR="009725CC" w:rsidRPr="00595CE9" w:rsidRDefault="00D9641C" w:rsidP="009725CC">
      <w:pPr>
        <w:pStyle w:val="Prrafodelista"/>
        <w:numPr>
          <w:ilvl w:val="0"/>
          <w:numId w:val="3"/>
        </w:numPr>
        <w:shd w:val="clear" w:color="auto" w:fill="F2F2F2" w:themeFill="background1" w:themeFillShade="F2"/>
        <w:jc w:val="both"/>
        <w:rPr>
          <w:i/>
          <w:lang w:val="es-ES_tradnl"/>
        </w:rPr>
      </w:pPr>
      <w:r>
        <w:rPr>
          <w:i/>
          <w:lang w:val="es-ES_tradnl"/>
        </w:rPr>
        <w:t>Q</w:t>
      </w:r>
      <w:r w:rsidR="009725CC" w:rsidRPr="00880D34">
        <w:rPr>
          <w:i/>
          <w:lang w:val="es-ES_tradnl"/>
        </w:rPr>
        <w:t xml:space="preserve">ueremos repartir 200 </w:t>
      </w:r>
      <w:proofErr w:type="spellStart"/>
      <w:r w:rsidR="009725CC" w:rsidRPr="00880D34">
        <w:rPr>
          <w:i/>
          <w:lang w:val="es-ES_tradnl"/>
        </w:rPr>
        <w:t>ECUs</w:t>
      </w:r>
      <w:proofErr w:type="spellEnd"/>
      <w:r w:rsidR="009725CC" w:rsidRPr="00880D34">
        <w:rPr>
          <w:i/>
          <w:lang w:val="es-ES_tradnl"/>
        </w:rPr>
        <w:t xml:space="preserve">, el Proponente decide enviar 50 </w:t>
      </w:r>
      <w:proofErr w:type="spellStart"/>
      <w:r w:rsidR="009725CC" w:rsidRPr="00880D34">
        <w:rPr>
          <w:i/>
          <w:lang w:val="es-ES_tradnl"/>
        </w:rPr>
        <w:t>ECUs</w:t>
      </w:r>
      <w:proofErr w:type="spellEnd"/>
      <w:r w:rsidR="009725CC" w:rsidRPr="00880D34">
        <w:rPr>
          <w:i/>
          <w:lang w:val="es-ES_tradnl"/>
        </w:rPr>
        <w:t xml:space="preserve">, el </w:t>
      </w:r>
      <w:proofErr w:type="spellStart"/>
      <w:r w:rsidR="009725CC" w:rsidRPr="00880D34">
        <w:rPr>
          <w:i/>
          <w:lang w:val="es-ES_tradnl"/>
        </w:rPr>
        <w:t>Respondente</w:t>
      </w:r>
      <w:proofErr w:type="spellEnd"/>
      <w:r w:rsidR="009725CC" w:rsidRPr="00880D34">
        <w:rPr>
          <w:i/>
          <w:lang w:val="es-ES_tradnl"/>
        </w:rPr>
        <w:t xml:space="preserve"> puede, entonces, aceptar o rechazar la oferta. Si la acepta el Proponente obtiene 150 </w:t>
      </w:r>
      <w:proofErr w:type="spellStart"/>
      <w:r w:rsidR="009725CC" w:rsidRPr="00880D34">
        <w:rPr>
          <w:i/>
          <w:lang w:val="es-ES_tradnl"/>
        </w:rPr>
        <w:t>ECUs</w:t>
      </w:r>
      <w:proofErr w:type="spellEnd"/>
      <w:r w:rsidR="009725CC" w:rsidRPr="00880D34">
        <w:rPr>
          <w:i/>
          <w:lang w:val="es-ES_tradnl"/>
        </w:rPr>
        <w:t xml:space="preserve"> y el </w:t>
      </w:r>
      <w:proofErr w:type="spellStart"/>
      <w:r w:rsidR="009725CC" w:rsidRPr="00880D34">
        <w:rPr>
          <w:i/>
          <w:lang w:val="es-ES_tradnl"/>
        </w:rPr>
        <w:t>Respondente</w:t>
      </w:r>
      <w:proofErr w:type="spellEnd"/>
      <w:r w:rsidR="009725CC" w:rsidRPr="00880D34">
        <w:rPr>
          <w:i/>
          <w:lang w:val="es-ES_tradnl"/>
        </w:rPr>
        <w:t xml:space="preserve"> obtiene 50 </w:t>
      </w:r>
      <w:proofErr w:type="spellStart"/>
      <w:r w:rsidR="009725CC" w:rsidRPr="00880D34">
        <w:rPr>
          <w:i/>
          <w:lang w:val="es-ES_tradnl"/>
        </w:rPr>
        <w:t>ECUs</w:t>
      </w:r>
      <w:proofErr w:type="spellEnd"/>
      <w:r w:rsidR="009725CC" w:rsidRPr="00880D34">
        <w:rPr>
          <w:i/>
          <w:lang w:val="es-ES_tradnl"/>
        </w:rPr>
        <w:t>, si la rechaza ambos obtienen cero.</w:t>
      </w:r>
    </w:p>
    <w:p w14:paraId="3CCC8836" w14:textId="77777777" w:rsidR="000568E1" w:rsidRDefault="000568E1" w:rsidP="00D9641C">
      <w:pPr>
        <w:spacing w:line="360" w:lineRule="auto"/>
        <w:jc w:val="both"/>
        <w:rPr>
          <w:rFonts w:ascii="Helvetica" w:eastAsia="Times New Roman" w:hAnsi="Helvetica" w:cs="Helvetica"/>
          <w:color w:val="333333"/>
          <w:sz w:val="36"/>
          <w:szCs w:val="36"/>
          <w:lang w:eastAsia="es-MX"/>
        </w:rPr>
      </w:pPr>
    </w:p>
    <w:p w14:paraId="09F68382" w14:textId="7872A75D" w:rsidR="00350E5D" w:rsidRDefault="00350E5D" w:rsidP="00350E5D">
      <w:pPr>
        <w:shd w:val="clear" w:color="auto" w:fill="F2F2F2" w:themeFill="background1" w:themeFillShade="F2"/>
        <w:spacing w:line="360" w:lineRule="auto"/>
        <w:jc w:val="both"/>
        <w:rPr>
          <w:rFonts w:ascii="Helvetica" w:eastAsia="Times New Roman" w:hAnsi="Helvetica" w:cs="Helvetica"/>
          <w:color w:val="333333"/>
          <w:sz w:val="36"/>
          <w:szCs w:val="36"/>
          <w:lang w:eastAsia="es-MX"/>
        </w:rPr>
      </w:pPr>
      <w:r>
        <w:rPr>
          <w:rFonts w:ascii="Helvetica" w:eastAsia="Times New Roman" w:hAnsi="Helvetica" w:cs="Helvetica"/>
          <w:color w:val="333333"/>
          <w:sz w:val="36"/>
          <w:szCs w:val="36"/>
          <w:lang w:eastAsia="es-MX"/>
        </w:rPr>
        <w:lastRenderedPageBreak/>
        <w:t xml:space="preserve">Negociación </w:t>
      </w:r>
      <w:r w:rsidR="003F3AC9">
        <w:rPr>
          <w:rFonts w:ascii="Helvetica" w:eastAsia="Times New Roman" w:hAnsi="Helvetica" w:cs="Helvetica"/>
          <w:color w:val="333333"/>
          <w:sz w:val="36"/>
          <w:szCs w:val="36"/>
          <w:lang w:eastAsia="es-MX"/>
        </w:rPr>
        <w:t>Empresa-Trabajador</w:t>
      </w:r>
    </w:p>
    <w:p w14:paraId="511FCCE5" w14:textId="606195C0" w:rsidR="0083073A" w:rsidRDefault="0083073A" w:rsidP="007D7E41">
      <w:pPr>
        <w:pStyle w:val="NormalWeb"/>
        <w:shd w:val="clear" w:color="auto" w:fill="F2F2F2" w:themeFill="background1" w:themeFillShade="F2"/>
        <w:spacing w:line="360" w:lineRule="auto"/>
        <w:jc w:val="both"/>
        <w:rPr>
          <w:rFonts w:asciiTheme="minorHAnsi" w:eastAsiaTheme="minorHAnsi" w:hAnsiTheme="minorHAnsi" w:cstheme="minorBidi"/>
          <w:sz w:val="22"/>
          <w:szCs w:val="22"/>
          <w:lang w:val="es-ES_tradnl" w:eastAsia="en-US"/>
        </w:rPr>
      </w:pPr>
      <w:r w:rsidRPr="0083073A">
        <w:rPr>
          <w:rFonts w:asciiTheme="minorHAnsi" w:hAnsiTheme="minorHAnsi"/>
          <w:sz w:val="22"/>
          <w:szCs w:val="22"/>
          <w:lang w:val="es-ES_tradnl"/>
        </w:rPr>
        <w:t>Para ca</w:t>
      </w:r>
      <w:r w:rsidR="008E15BB">
        <w:rPr>
          <w:rFonts w:asciiTheme="minorHAnsi" w:hAnsiTheme="minorHAnsi"/>
          <w:sz w:val="22"/>
          <w:szCs w:val="22"/>
          <w:lang w:val="es-ES_tradnl"/>
        </w:rPr>
        <w:t xml:space="preserve">da ronda usted será emparejado </w:t>
      </w:r>
      <w:r w:rsidRPr="0083073A">
        <w:rPr>
          <w:rFonts w:asciiTheme="minorHAnsi" w:hAnsiTheme="minorHAnsi"/>
          <w:sz w:val="22"/>
          <w:szCs w:val="22"/>
          <w:lang w:val="es-ES_tradnl"/>
        </w:rPr>
        <w:t xml:space="preserve">con otro </w:t>
      </w:r>
      <w:r w:rsidR="008E15BB">
        <w:rPr>
          <w:rFonts w:asciiTheme="minorHAnsi" w:hAnsiTheme="minorHAnsi"/>
          <w:sz w:val="22"/>
          <w:szCs w:val="22"/>
          <w:lang w:val="es-ES_tradnl"/>
        </w:rPr>
        <w:t>participante</w:t>
      </w:r>
      <w:r w:rsidRPr="0083073A">
        <w:rPr>
          <w:rFonts w:asciiTheme="minorHAnsi" w:hAnsiTheme="minorHAnsi"/>
          <w:sz w:val="22"/>
          <w:szCs w:val="22"/>
          <w:lang w:val="es-ES_tradnl"/>
        </w:rPr>
        <w:t>. Los dos tendrán funciones diferentes</w:t>
      </w:r>
      <w:r w:rsidR="00B4315F" w:rsidRPr="0083073A">
        <w:rPr>
          <w:rFonts w:asciiTheme="minorHAnsi" w:hAnsiTheme="minorHAnsi"/>
          <w:sz w:val="22"/>
          <w:szCs w:val="22"/>
          <w:lang w:val="es-ES_tradnl"/>
        </w:rPr>
        <w:t xml:space="preserve">: </w:t>
      </w:r>
      <w:r w:rsidR="00B4315F" w:rsidRPr="007D021E">
        <w:rPr>
          <w:rFonts w:asciiTheme="minorHAnsi" w:eastAsiaTheme="minorHAnsi" w:hAnsiTheme="minorHAnsi" w:cstheme="minorBidi"/>
          <w:b/>
          <w:sz w:val="22"/>
          <w:szCs w:val="22"/>
          <w:u w:val="single"/>
          <w:lang w:val="es-ES_tradnl" w:eastAsia="en-US"/>
        </w:rPr>
        <w:t>Empresa</w:t>
      </w:r>
      <w:r w:rsidR="007D7E41" w:rsidRPr="0083073A">
        <w:rPr>
          <w:rFonts w:asciiTheme="minorHAnsi" w:eastAsiaTheme="minorHAnsi" w:hAnsiTheme="minorHAnsi" w:cstheme="minorBidi"/>
          <w:b/>
          <w:sz w:val="22"/>
          <w:szCs w:val="22"/>
          <w:u w:val="single"/>
          <w:lang w:val="es-ES_tradnl" w:eastAsia="en-US"/>
        </w:rPr>
        <w:t xml:space="preserve"> </w:t>
      </w:r>
      <w:r w:rsidR="007D021E">
        <w:rPr>
          <w:rFonts w:asciiTheme="minorHAnsi" w:eastAsiaTheme="minorHAnsi" w:hAnsiTheme="minorHAnsi" w:cstheme="minorBidi"/>
          <w:sz w:val="22"/>
          <w:szCs w:val="22"/>
          <w:lang w:val="es-ES_tradnl" w:eastAsia="en-US"/>
        </w:rPr>
        <w:t>o</w:t>
      </w:r>
      <w:r w:rsidR="00B4315F">
        <w:rPr>
          <w:rFonts w:asciiTheme="minorHAnsi" w:eastAsiaTheme="minorHAnsi" w:hAnsiTheme="minorHAnsi" w:cstheme="minorBidi"/>
          <w:sz w:val="22"/>
          <w:szCs w:val="22"/>
          <w:lang w:val="es-ES_tradnl" w:eastAsia="en-US"/>
        </w:rPr>
        <w:t xml:space="preserve"> </w:t>
      </w:r>
      <w:r w:rsidR="007D7E41" w:rsidRPr="0083073A">
        <w:rPr>
          <w:rFonts w:asciiTheme="minorHAnsi" w:eastAsiaTheme="minorHAnsi" w:hAnsiTheme="minorHAnsi" w:cstheme="minorBidi"/>
          <w:sz w:val="22"/>
          <w:szCs w:val="22"/>
          <w:lang w:val="es-ES_tradnl" w:eastAsia="en-US"/>
        </w:rPr>
        <w:t xml:space="preserve"> </w:t>
      </w:r>
      <w:r w:rsidRPr="0083073A">
        <w:rPr>
          <w:rFonts w:asciiTheme="minorHAnsi" w:eastAsiaTheme="minorHAnsi" w:hAnsiTheme="minorHAnsi" w:cstheme="minorBidi"/>
          <w:b/>
          <w:sz w:val="22"/>
          <w:szCs w:val="22"/>
          <w:u w:val="single"/>
          <w:lang w:val="es-ES_tradnl" w:eastAsia="en-US"/>
        </w:rPr>
        <w:t>Trabajador</w:t>
      </w:r>
      <w:r w:rsidR="007D7E41" w:rsidRPr="0083073A">
        <w:rPr>
          <w:rFonts w:asciiTheme="minorHAnsi" w:eastAsiaTheme="minorHAnsi" w:hAnsiTheme="minorHAnsi" w:cstheme="minorBidi"/>
          <w:sz w:val="22"/>
          <w:szCs w:val="22"/>
          <w:lang w:val="es-ES_tradnl" w:eastAsia="en-US"/>
        </w:rPr>
        <w:t xml:space="preserve">. </w:t>
      </w:r>
      <w:r w:rsidRPr="0083073A">
        <w:rPr>
          <w:rFonts w:asciiTheme="minorHAnsi" w:eastAsiaTheme="minorHAnsi" w:hAnsiTheme="minorHAnsi" w:cstheme="minorBidi"/>
          <w:sz w:val="22"/>
          <w:szCs w:val="22"/>
          <w:lang w:val="es-ES_tradnl" w:eastAsia="en-US"/>
        </w:rPr>
        <w:t xml:space="preserve"> </w:t>
      </w:r>
      <w:r w:rsidR="008E15BB">
        <w:rPr>
          <w:rFonts w:asciiTheme="minorHAnsi" w:hAnsiTheme="minorHAnsi"/>
          <w:sz w:val="22"/>
          <w:szCs w:val="22"/>
          <w:lang w:val="es-ES_tradnl"/>
        </w:rPr>
        <w:t>Su</w:t>
      </w:r>
      <w:r w:rsidR="00B4315F">
        <w:rPr>
          <w:rFonts w:asciiTheme="minorHAnsi" w:hAnsiTheme="minorHAnsi"/>
          <w:sz w:val="22"/>
          <w:szCs w:val="22"/>
          <w:lang w:val="es-ES_tradnl"/>
        </w:rPr>
        <w:t xml:space="preserve"> papel</w:t>
      </w:r>
      <w:r w:rsidRPr="0083073A">
        <w:rPr>
          <w:rFonts w:asciiTheme="minorHAnsi" w:hAnsiTheme="minorHAnsi"/>
          <w:sz w:val="22"/>
          <w:szCs w:val="22"/>
          <w:lang w:val="es-ES_tradnl"/>
        </w:rPr>
        <w:t xml:space="preserve"> se mostrará al momento de jugar. </w:t>
      </w:r>
      <w:r>
        <w:rPr>
          <w:rFonts w:asciiTheme="minorHAnsi" w:hAnsiTheme="minorHAnsi"/>
          <w:sz w:val="22"/>
          <w:szCs w:val="22"/>
          <w:lang w:val="es-ES_tradnl"/>
        </w:rPr>
        <w:t>E</w:t>
      </w:r>
      <w:r w:rsidR="007D7E41" w:rsidRPr="00EE4DA2">
        <w:rPr>
          <w:rFonts w:asciiTheme="minorHAnsi" w:eastAsiaTheme="minorHAnsi" w:hAnsiTheme="minorHAnsi" w:cstheme="minorBidi"/>
          <w:sz w:val="22"/>
          <w:szCs w:val="22"/>
          <w:lang w:val="es-ES_tradnl" w:eastAsia="en-US"/>
        </w:rPr>
        <w:t>n este jue</w:t>
      </w:r>
      <w:r w:rsidR="007D021E">
        <w:rPr>
          <w:rFonts w:asciiTheme="minorHAnsi" w:eastAsiaTheme="minorHAnsi" w:hAnsiTheme="minorHAnsi" w:cstheme="minorBidi"/>
          <w:sz w:val="22"/>
          <w:szCs w:val="22"/>
          <w:lang w:val="es-ES_tradnl" w:eastAsia="en-US"/>
        </w:rPr>
        <w:t>go hay ofertas, contraofertas</w:t>
      </w:r>
      <w:r w:rsidR="008E15BB">
        <w:rPr>
          <w:rFonts w:asciiTheme="minorHAnsi" w:eastAsiaTheme="minorHAnsi" w:hAnsiTheme="minorHAnsi" w:cstheme="minorBidi"/>
          <w:sz w:val="22"/>
          <w:szCs w:val="22"/>
          <w:lang w:val="es-ES_tradnl" w:eastAsia="en-US"/>
        </w:rPr>
        <w:t xml:space="preserve"> y varias etapas</w:t>
      </w:r>
      <w:r w:rsidR="007D7E41">
        <w:rPr>
          <w:rFonts w:asciiTheme="minorHAnsi" w:eastAsiaTheme="minorHAnsi" w:hAnsiTheme="minorHAnsi" w:cstheme="minorBidi"/>
          <w:sz w:val="22"/>
          <w:szCs w:val="22"/>
          <w:lang w:val="es-ES_tradnl" w:eastAsia="en-US"/>
        </w:rPr>
        <w:t>.</w:t>
      </w:r>
      <w:r w:rsidR="007D7E41" w:rsidRPr="00EE4DA2">
        <w:rPr>
          <w:rFonts w:asciiTheme="minorHAnsi" w:eastAsiaTheme="minorHAnsi" w:hAnsiTheme="minorHAnsi" w:cstheme="minorBidi"/>
          <w:sz w:val="22"/>
          <w:szCs w:val="22"/>
          <w:lang w:val="es-ES_tradnl" w:eastAsia="en-US"/>
        </w:rPr>
        <w:t xml:space="preserve"> </w:t>
      </w:r>
    </w:p>
    <w:p w14:paraId="4C044FA6" w14:textId="610B076F" w:rsidR="0083073A" w:rsidRPr="008E15BB" w:rsidRDefault="0083073A" w:rsidP="0083073A">
      <w:pPr>
        <w:shd w:val="clear" w:color="auto" w:fill="F5F5F5"/>
        <w:spacing w:before="300" w:after="150" w:line="240" w:lineRule="auto"/>
        <w:outlineLvl w:val="3"/>
        <w:rPr>
          <w:lang w:val="es-ES_tradnl"/>
        </w:rPr>
      </w:pPr>
      <w:r w:rsidRPr="008E15BB">
        <w:rPr>
          <w:rFonts w:ascii="Helvetica" w:eastAsia="Times New Roman" w:hAnsi="Helvetica" w:cs="Helvetica"/>
          <w:color w:val="333333"/>
          <w:sz w:val="28"/>
          <w:szCs w:val="27"/>
          <w:lang w:eastAsia="es-MX"/>
        </w:rPr>
        <w:t>El papel de la Empresa</w:t>
      </w:r>
      <w:r w:rsidR="008E15BB" w:rsidRPr="008E15BB">
        <w:rPr>
          <w:rFonts w:ascii="Helvetica" w:eastAsia="Times New Roman" w:hAnsi="Helvetica" w:cs="Helvetica"/>
          <w:color w:val="333333"/>
          <w:sz w:val="28"/>
          <w:szCs w:val="27"/>
          <w:lang w:eastAsia="es-MX"/>
        </w:rPr>
        <w:t xml:space="preserve"> y el Trabajador</w:t>
      </w:r>
    </w:p>
    <w:p w14:paraId="16C2B4B0" w14:textId="70179E3B" w:rsidR="00F01B64" w:rsidRDefault="0083073A" w:rsidP="007D7E41">
      <w:pPr>
        <w:pStyle w:val="NormalWeb"/>
        <w:shd w:val="clear" w:color="auto" w:fill="F2F2F2" w:themeFill="background1" w:themeFillShade="F2"/>
        <w:spacing w:line="360" w:lineRule="auto"/>
        <w:jc w:val="both"/>
        <w:rPr>
          <w:rFonts w:asciiTheme="minorHAnsi" w:eastAsiaTheme="minorHAnsi" w:hAnsiTheme="minorHAnsi" w:cstheme="minorBidi"/>
          <w:b/>
          <w:sz w:val="22"/>
          <w:szCs w:val="22"/>
          <w:u w:val="single"/>
          <w:lang w:val="es-ES_tradnl" w:eastAsia="en-US"/>
        </w:rPr>
      </w:pPr>
      <w:r>
        <w:rPr>
          <w:rFonts w:asciiTheme="minorHAnsi" w:eastAsiaTheme="minorHAnsi" w:hAnsiTheme="minorHAnsi" w:cstheme="minorBidi"/>
          <w:sz w:val="22"/>
          <w:szCs w:val="22"/>
          <w:lang w:val="es-ES_tradnl" w:eastAsia="en-US"/>
        </w:rPr>
        <w:t>La</w:t>
      </w:r>
      <w:r w:rsidR="007D7E41">
        <w:rPr>
          <w:rFonts w:asciiTheme="minorHAnsi" w:eastAsiaTheme="minorHAnsi" w:hAnsiTheme="minorHAnsi" w:cstheme="minorBidi"/>
          <w:sz w:val="22"/>
          <w:szCs w:val="22"/>
          <w:lang w:val="es-ES_tradnl" w:eastAsia="en-US"/>
        </w:rPr>
        <w:t xml:space="preserve"> Empresa </w:t>
      </w:r>
      <w:r w:rsidR="00B4315F">
        <w:rPr>
          <w:rFonts w:asciiTheme="minorHAnsi" w:eastAsiaTheme="minorHAnsi" w:hAnsiTheme="minorHAnsi" w:cstheme="minorBidi"/>
          <w:sz w:val="22"/>
          <w:szCs w:val="22"/>
          <w:lang w:val="es-ES_tradnl" w:eastAsia="en-US"/>
        </w:rPr>
        <w:t>es</w:t>
      </w:r>
      <w:r w:rsidR="007D7E41">
        <w:rPr>
          <w:rFonts w:asciiTheme="minorHAnsi" w:eastAsiaTheme="minorHAnsi" w:hAnsiTheme="minorHAnsi" w:cstheme="minorBidi"/>
          <w:sz w:val="22"/>
          <w:szCs w:val="22"/>
          <w:lang w:val="es-ES_tradnl" w:eastAsia="en-US"/>
        </w:rPr>
        <w:t xml:space="preserve"> contratada para realizar un proyecto con un pago final de </w:t>
      </w:r>
      <w:r w:rsidR="007D7E41" w:rsidRPr="0083073A">
        <w:rPr>
          <w:rFonts w:asciiTheme="minorHAnsi" w:eastAsiaTheme="minorHAnsi" w:hAnsiTheme="minorHAnsi" w:cstheme="minorBidi"/>
          <w:b/>
          <w:sz w:val="22"/>
          <w:szCs w:val="22"/>
          <w:u w:val="single"/>
          <w:lang w:val="es-ES_tradnl" w:eastAsia="en-US"/>
        </w:rPr>
        <w:t xml:space="preserve">200 </w:t>
      </w:r>
      <w:proofErr w:type="spellStart"/>
      <w:r w:rsidR="007D7E41" w:rsidRPr="0083073A">
        <w:rPr>
          <w:rFonts w:asciiTheme="minorHAnsi" w:eastAsiaTheme="minorHAnsi" w:hAnsiTheme="minorHAnsi" w:cstheme="minorBidi"/>
          <w:b/>
          <w:sz w:val="22"/>
          <w:szCs w:val="22"/>
          <w:u w:val="single"/>
          <w:lang w:val="es-ES_tradnl" w:eastAsia="en-US"/>
        </w:rPr>
        <w:t>ECUs</w:t>
      </w:r>
      <w:proofErr w:type="spellEnd"/>
      <w:r w:rsidR="00F01B64">
        <w:rPr>
          <w:rFonts w:asciiTheme="minorHAnsi" w:eastAsiaTheme="minorHAnsi" w:hAnsiTheme="minorHAnsi" w:cstheme="minorBidi"/>
          <w:sz w:val="22"/>
          <w:szCs w:val="22"/>
          <w:lang w:val="es-ES_tradnl" w:eastAsia="en-US"/>
        </w:rPr>
        <w:t>. P</w:t>
      </w:r>
      <w:r w:rsidR="007D7E41">
        <w:rPr>
          <w:rFonts w:asciiTheme="minorHAnsi" w:eastAsiaTheme="minorHAnsi" w:hAnsiTheme="minorHAnsi" w:cstheme="minorBidi"/>
          <w:sz w:val="22"/>
          <w:szCs w:val="22"/>
          <w:lang w:val="es-ES_tradnl" w:eastAsia="en-US"/>
        </w:rPr>
        <w:t xml:space="preserve">ara honrar el contrato la Empresa </w:t>
      </w:r>
      <w:r w:rsidR="00B4315F">
        <w:rPr>
          <w:rFonts w:asciiTheme="minorHAnsi" w:eastAsiaTheme="minorHAnsi" w:hAnsiTheme="minorHAnsi" w:cstheme="minorBidi"/>
          <w:sz w:val="22"/>
          <w:szCs w:val="22"/>
          <w:lang w:val="es-ES_tradnl" w:eastAsia="en-US"/>
        </w:rPr>
        <w:t>debe</w:t>
      </w:r>
      <w:r w:rsidR="007D7E41">
        <w:rPr>
          <w:rFonts w:asciiTheme="minorHAnsi" w:eastAsiaTheme="minorHAnsi" w:hAnsiTheme="minorHAnsi" w:cstheme="minorBidi"/>
          <w:sz w:val="22"/>
          <w:szCs w:val="22"/>
          <w:lang w:val="es-ES_tradnl" w:eastAsia="en-US"/>
        </w:rPr>
        <w:t xml:space="preserve"> contratar al </w:t>
      </w:r>
      <w:r w:rsidR="007D7E41" w:rsidRPr="0083073A">
        <w:rPr>
          <w:rFonts w:asciiTheme="minorHAnsi" w:eastAsiaTheme="minorHAnsi" w:hAnsiTheme="minorHAnsi" w:cstheme="minorBidi"/>
          <w:b/>
          <w:sz w:val="22"/>
          <w:szCs w:val="22"/>
          <w:u w:val="single"/>
          <w:lang w:val="es-ES_tradnl" w:eastAsia="en-US"/>
        </w:rPr>
        <w:t xml:space="preserve">único </w:t>
      </w:r>
      <w:r w:rsidR="007D7E41" w:rsidRPr="003F3AC9">
        <w:rPr>
          <w:rFonts w:asciiTheme="minorHAnsi" w:eastAsiaTheme="minorHAnsi" w:hAnsiTheme="minorHAnsi" w:cstheme="minorBidi"/>
          <w:sz w:val="22"/>
          <w:szCs w:val="22"/>
          <w:lang w:val="es-ES_tradnl" w:eastAsia="en-US"/>
        </w:rPr>
        <w:t>Trabajador(a) disponible</w:t>
      </w:r>
      <w:r w:rsidR="007D7E41">
        <w:rPr>
          <w:rFonts w:asciiTheme="minorHAnsi" w:eastAsiaTheme="minorHAnsi" w:hAnsiTheme="minorHAnsi" w:cstheme="minorBidi"/>
          <w:sz w:val="22"/>
          <w:szCs w:val="22"/>
          <w:lang w:val="es-ES_tradnl" w:eastAsia="en-US"/>
        </w:rPr>
        <w:t xml:space="preserve">.  </w:t>
      </w:r>
      <w:r w:rsidR="007D7E41" w:rsidRPr="007D7E41">
        <w:rPr>
          <w:rFonts w:asciiTheme="minorHAnsi" w:eastAsiaTheme="minorHAnsi" w:hAnsiTheme="minorHAnsi" w:cstheme="minorBidi"/>
          <w:sz w:val="22"/>
          <w:szCs w:val="22"/>
          <w:lang w:val="es-ES_tradnl" w:eastAsia="en-US"/>
        </w:rPr>
        <w:t>Antes</w:t>
      </w:r>
      <w:r w:rsidR="007D7E41">
        <w:rPr>
          <w:rFonts w:asciiTheme="minorHAnsi" w:eastAsiaTheme="minorHAnsi" w:hAnsiTheme="minorHAnsi" w:cstheme="minorBidi"/>
          <w:sz w:val="22"/>
          <w:szCs w:val="22"/>
          <w:lang w:val="es-ES_tradnl" w:eastAsia="en-US"/>
        </w:rPr>
        <w:t xml:space="preserve"> de realizar el trabajo, la </w:t>
      </w:r>
      <w:r w:rsidR="007D7E41" w:rsidRPr="003F3AC9">
        <w:rPr>
          <w:rFonts w:asciiTheme="minorHAnsi" w:eastAsiaTheme="minorHAnsi" w:hAnsiTheme="minorHAnsi" w:cstheme="minorBidi"/>
          <w:sz w:val="22"/>
          <w:szCs w:val="22"/>
          <w:lang w:val="es-ES_tradnl" w:eastAsia="en-US"/>
        </w:rPr>
        <w:t>Empresa</w:t>
      </w:r>
      <w:r w:rsidR="007D7E41">
        <w:rPr>
          <w:rFonts w:asciiTheme="minorHAnsi" w:eastAsiaTheme="minorHAnsi" w:hAnsiTheme="minorHAnsi" w:cstheme="minorBidi"/>
          <w:sz w:val="22"/>
          <w:szCs w:val="22"/>
          <w:lang w:val="es-ES_tradnl" w:eastAsia="en-US"/>
        </w:rPr>
        <w:t xml:space="preserve"> d</w:t>
      </w:r>
      <w:r w:rsidR="00F01B64">
        <w:rPr>
          <w:rFonts w:asciiTheme="minorHAnsi" w:eastAsiaTheme="minorHAnsi" w:hAnsiTheme="minorHAnsi" w:cstheme="minorBidi"/>
          <w:sz w:val="22"/>
          <w:szCs w:val="22"/>
          <w:lang w:val="es-ES_tradnl" w:eastAsia="en-US"/>
        </w:rPr>
        <w:t xml:space="preserve">ebe acordar con el </w:t>
      </w:r>
      <w:r w:rsidR="00F01B64" w:rsidRPr="003F3AC9">
        <w:rPr>
          <w:rFonts w:asciiTheme="minorHAnsi" w:eastAsiaTheme="minorHAnsi" w:hAnsiTheme="minorHAnsi" w:cstheme="minorBidi"/>
          <w:sz w:val="22"/>
          <w:szCs w:val="22"/>
          <w:lang w:val="es-ES_tradnl" w:eastAsia="en-US"/>
        </w:rPr>
        <w:t>Trabajador</w:t>
      </w:r>
      <w:r w:rsidR="007D7E41">
        <w:rPr>
          <w:rFonts w:asciiTheme="minorHAnsi" w:eastAsiaTheme="minorHAnsi" w:hAnsiTheme="minorHAnsi" w:cstheme="minorBidi"/>
          <w:sz w:val="22"/>
          <w:szCs w:val="22"/>
          <w:lang w:val="es-ES_tradnl" w:eastAsia="en-US"/>
        </w:rPr>
        <w:t xml:space="preserve"> el salario que va a recibir. El juego consiste en que </w:t>
      </w:r>
      <w:r w:rsidR="007D7E41" w:rsidRPr="00F01B64">
        <w:rPr>
          <w:rFonts w:asciiTheme="minorHAnsi" w:eastAsiaTheme="minorHAnsi" w:hAnsiTheme="minorHAnsi" w:cstheme="minorBidi"/>
          <w:b/>
          <w:sz w:val="22"/>
          <w:szCs w:val="22"/>
          <w:u w:val="single"/>
          <w:lang w:val="es-ES_tradnl" w:eastAsia="en-US"/>
        </w:rPr>
        <w:t>Empresa</w:t>
      </w:r>
      <w:r w:rsidR="007D7E41">
        <w:rPr>
          <w:rFonts w:asciiTheme="minorHAnsi" w:eastAsiaTheme="minorHAnsi" w:hAnsiTheme="minorHAnsi" w:cstheme="minorBidi"/>
          <w:sz w:val="22"/>
          <w:szCs w:val="22"/>
          <w:lang w:val="es-ES_tradnl" w:eastAsia="en-US"/>
        </w:rPr>
        <w:t xml:space="preserve"> y </w:t>
      </w:r>
      <w:r w:rsidR="007D7E41" w:rsidRPr="00F01B64">
        <w:rPr>
          <w:rFonts w:asciiTheme="minorHAnsi" w:eastAsiaTheme="minorHAnsi" w:hAnsiTheme="minorHAnsi" w:cstheme="minorBidi"/>
          <w:b/>
          <w:sz w:val="22"/>
          <w:szCs w:val="22"/>
          <w:u w:val="single"/>
          <w:lang w:val="es-ES_tradnl" w:eastAsia="en-US"/>
        </w:rPr>
        <w:t>Trabajador</w:t>
      </w:r>
      <w:r w:rsidR="007D7E41">
        <w:rPr>
          <w:rFonts w:asciiTheme="minorHAnsi" w:eastAsiaTheme="minorHAnsi" w:hAnsiTheme="minorHAnsi" w:cstheme="minorBidi"/>
          <w:sz w:val="22"/>
          <w:szCs w:val="22"/>
          <w:lang w:val="es-ES_tradnl" w:eastAsia="en-US"/>
        </w:rPr>
        <w:t xml:space="preserve"> deben</w:t>
      </w:r>
      <w:r w:rsidR="007D7E41" w:rsidRPr="00EE4DA2">
        <w:rPr>
          <w:rFonts w:asciiTheme="minorHAnsi" w:eastAsiaTheme="minorHAnsi" w:hAnsiTheme="minorHAnsi" w:cstheme="minorBidi"/>
          <w:sz w:val="22"/>
          <w:szCs w:val="22"/>
          <w:lang w:val="es-ES_tradnl" w:eastAsia="en-US"/>
        </w:rPr>
        <w:t xml:space="preserve"> repartirse</w:t>
      </w:r>
      <w:r w:rsidR="007D7E41">
        <w:rPr>
          <w:rFonts w:asciiTheme="minorHAnsi" w:eastAsiaTheme="minorHAnsi" w:hAnsiTheme="minorHAnsi" w:cstheme="minorBidi"/>
          <w:sz w:val="22"/>
          <w:szCs w:val="22"/>
          <w:lang w:val="es-ES_tradnl" w:eastAsia="en-US"/>
        </w:rPr>
        <w:t xml:space="preserve"> esos</w:t>
      </w:r>
      <w:r w:rsidR="007D7E41" w:rsidRPr="00EE4DA2">
        <w:rPr>
          <w:rFonts w:asciiTheme="minorHAnsi" w:eastAsiaTheme="minorHAnsi" w:hAnsiTheme="minorHAnsi" w:cstheme="minorBidi"/>
          <w:sz w:val="22"/>
          <w:szCs w:val="22"/>
          <w:lang w:val="es-ES_tradnl" w:eastAsia="en-US"/>
        </w:rPr>
        <w:t xml:space="preserve"> </w:t>
      </w:r>
      <w:r w:rsidR="007D7E41" w:rsidRPr="00B4315F">
        <w:rPr>
          <w:rFonts w:asciiTheme="minorHAnsi" w:eastAsiaTheme="minorHAnsi" w:hAnsiTheme="minorHAnsi" w:cstheme="minorBidi"/>
          <w:b/>
          <w:sz w:val="22"/>
          <w:szCs w:val="22"/>
          <w:u w:val="single"/>
          <w:lang w:val="es-ES_tradnl" w:eastAsia="en-US"/>
        </w:rPr>
        <w:t xml:space="preserve">200 </w:t>
      </w:r>
      <w:proofErr w:type="spellStart"/>
      <w:r w:rsidR="007D7E41" w:rsidRPr="00B4315F">
        <w:rPr>
          <w:rFonts w:asciiTheme="minorHAnsi" w:eastAsiaTheme="minorHAnsi" w:hAnsiTheme="minorHAnsi" w:cstheme="minorBidi"/>
          <w:b/>
          <w:sz w:val="22"/>
          <w:szCs w:val="22"/>
          <w:u w:val="single"/>
          <w:lang w:val="es-ES_tradnl" w:eastAsia="en-US"/>
        </w:rPr>
        <w:t>ECUs</w:t>
      </w:r>
      <w:proofErr w:type="spellEnd"/>
      <w:r w:rsidR="007D7E41">
        <w:rPr>
          <w:rFonts w:asciiTheme="minorHAnsi" w:eastAsiaTheme="minorHAnsi" w:hAnsiTheme="minorHAnsi" w:cstheme="minorBidi"/>
          <w:sz w:val="22"/>
          <w:szCs w:val="22"/>
          <w:lang w:val="es-ES_tradnl" w:eastAsia="en-US"/>
        </w:rPr>
        <w:t xml:space="preserve">. </w:t>
      </w:r>
      <w:r w:rsidR="008E15BB">
        <w:rPr>
          <w:rFonts w:asciiTheme="minorHAnsi" w:eastAsiaTheme="minorHAnsi" w:hAnsiTheme="minorHAnsi" w:cstheme="minorBidi"/>
          <w:sz w:val="22"/>
          <w:szCs w:val="22"/>
          <w:lang w:val="es-ES_tradnl" w:eastAsia="en-US"/>
        </w:rPr>
        <w:t xml:space="preserve"> L</w:t>
      </w:r>
      <w:r w:rsidR="00F01B64">
        <w:rPr>
          <w:rFonts w:asciiTheme="minorHAnsi" w:eastAsiaTheme="minorHAnsi" w:hAnsiTheme="minorHAnsi" w:cstheme="minorBidi"/>
          <w:sz w:val="22"/>
          <w:szCs w:val="22"/>
          <w:lang w:val="es-ES_tradnl" w:eastAsia="en-US"/>
        </w:rPr>
        <w:t xml:space="preserve">a </w:t>
      </w:r>
      <w:r w:rsidR="00F01B64" w:rsidRPr="003F3AC9">
        <w:rPr>
          <w:rFonts w:asciiTheme="minorHAnsi" w:eastAsiaTheme="minorHAnsi" w:hAnsiTheme="minorHAnsi" w:cstheme="minorBidi"/>
          <w:sz w:val="22"/>
          <w:szCs w:val="22"/>
          <w:lang w:val="es-ES_tradnl" w:eastAsia="en-US"/>
        </w:rPr>
        <w:t>Empresa</w:t>
      </w:r>
      <w:r w:rsidR="00F01B64">
        <w:rPr>
          <w:rFonts w:asciiTheme="minorHAnsi" w:eastAsiaTheme="minorHAnsi" w:hAnsiTheme="minorHAnsi" w:cstheme="minorBidi"/>
          <w:sz w:val="22"/>
          <w:szCs w:val="22"/>
          <w:lang w:val="es-ES_tradnl" w:eastAsia="en-US"/>
        </w:rPr>
        <w:t xml:space="preserve"> </w:t>
      </w:r>
      <w:r w:rsidR="003F3AC9">
        <w:rPr>
          <w:rFonts w:asciiTheme="minorHAnsi" w:eastAsiaTheme="minorHAnsi" w:hAnsiTheme="minorHAnsi" w:cstheme="minorBidi"/>
          <w:sz w:val="22"/>
          <w:szCs w:val="22"/>
          <w:lang w:val="es-ES_tradnl" w:eastAsia="en-US"/>
        </w:rPr>
        <w:t>realiza</w:t>
      </w:r>
      <w:r w:rsidR="00F01B64">
        <w:rPr>
          <w:rFonts w:asciiTheme="minorHAnsi" w:eastAsiaTheme="minorHAnsi" w:hAnsiTheme="minorHAnsi" w:cstheme="minorBidi"/>
          <w:sz w:val="22"/>
          <w:szCs w:val="22"/>
          <w:lang w:val="es-ES_tradnl" w:eastAsia="en-US"/>
        </w:rPr>
        <w:t xml:space="preserve"> una oferta de salario </w:t>
      </w:r>
      <w:r w:rsidR="00F01B64" w:rsidRPr="00F01B64">
        <w:rPr>
          <w:rFonts w:asciiTheme="minorHAnsi" w:eastAsiaTheme="minorHAnsi" w:hAnsiTheme="minorHAnsi" w:cstheme="minorBidi"/>
          <w:b/>
          <w:sz w:val="22"/>
          <w:szCs w:val="22"/>
          <w:u w:val="single"/>
          <w:lang w:val="es-ES_tradnl" w:eastAsia="en-US"/>
        </w:rPr>
        <w:t>X</w:t>
      </w:r>
      <w:r w:rsidR="00F01B64">
        <w:rPr>
          <w:rFonts w:asciiTheme="minorHAnsi" w:eastAsiaTheme="minorHAnsi" w:hAnsiTheme="minorHAnsi" w:cstheme="minorBidi"/>
          <w:sz w:val="22"/>
          <w:szCs w:val="22"/>
          <w:lang w:val="es-ES_tradnl" w:eastAsia="en-US"/>
        </w:rPr>
        <w:t xml:space="preserve"> al </w:t>
      </w:r>
      <w:r w:rsidR="00F01B64" w:rsidRPr="003F3AC9">
        <w:rPr>
          <w:rFonts w:asciiTheme="minorHAnsi" w:eastAsiaTheme="minorHAnsi" w:hAnsiTheme="minorHAnsi" w:cstheme="minorBidi"/>
          <w:sz w:val="22"/>
          <w:szCs w:val="22"/>
          <w:lang w:val="es-ES_tradnl" w:eastAsia="en-US"/>
        </w:rPr>
        <w:t xml:space="preserve">Trabajador </w:t>
      </w:r>
      <w:r w:rsidR="00F01B64" w:rsidRPr="00EE4DA2">
        <w:rPr>
          <w:rFonts w:asciiTheme="minorHAnsi" w:eastAsiaTheme="minorHAnsi" w:hAnsiTheme="minorHAnsi" w:cstheme="minorBidi"/>
          <w:sz w:val="22"/>
          <w:szCs w:val="22"/>
          <w:lang w:val="es-ES_tradnl" w:eastAsia="en-US"/>
        </w:rPr>
        <w:t xml:space="preserve">(de 0 a 200 </w:t>
      </w:r>
      <w:proofErr w:type="spellStart"/>
      <w:r w:rsidR="00F01B64" w:rsidRPr="00EE4DA2">
        <w:rPr>
          <w:rFonts w:asciiTheme="minorHAnsi" w:eastAsiaTheme="minorHAnsi" w:hAnsiTheme="minorHAnsi" w:cstheme="minorBidi"/>
          <w:sz w:val="22"/>
          <w:szCs w:val="22"/>
          <w:lang w:val="es-ES_tradnl" w:eastAsia="en-US"/>
        </w:rPr>
        <w:t>ECUs</w:t>
      </w:r>
      <w:proofErr w:type="spellEnd"/>
      <w:r w:rsidR="00F01B64" w:rsidRPr="00EE4DA2">
        <w:rPr>
          <w:rFonts w:asciiTheme="minorHAnsi" w:eastAsiaTheme="minorHAnsi" w:hAnsiTheme="minorHAnsi" w:cstheme="minorBidi"/>
          <w:sz w:val="22"/>
          <w:szCs w:val="22"/>
          <w:lang w:val="es-ES_tradnl" w:eastAsia="en-US"/>
        </w:rPr>
        <w:t>)</w:t>
      </w:r>
      <w:r w:rsidR="00F01B64">
        <w:rPr>
          <w:rFonts w:asciiTheme="minorHAnsi" w:eastAsiaTheme="minorHAnsi" w:hAnsiTheme="minorHAnsi" w:cstheme="minorBidi"/>
          <w:sz w:val="22"/>
          <w:szCs w:val="22"/>
          <w:lang w:val="es-ES_tradnl" w:eastAsia="en-US"/>
        </w:rPr>
        <w:t>.</w:t>
      </w:r>
    </w:p>
    <w:p w14:paraId="6C5BAACE" w14:textId="77777777" w:rsidR="00F01B64" w:rsidRDefault="00F01B64" w:rsidP="00F01B64">
      <w:pPr>
        <w:pStyle w:val="NormalWeb"/>
        <w:shd w:val="clear" w:color="auto" w:fill="F2F2F2" w:themeFill="background1" w:themeFillShade="F2"/>
        <w:spacing w:line="360" w:lineRule="auto"/>
        <w:jc w:val="both"/>
        <w:rPr>
          <w:rFonts w:asciiTheme="minorHAnsi" w:eastAsiaTheme="minorHAnsi" w:hAnsiTheme="minorHAnsi" w:cstheme="minorBidi"/>
          <w:sz w:val="22"/>
          <w:szCs w:val="22"/>
          <w:lang w:val="es-ES_tradnl" w:eastAsia="en-US"/>
        </w:rPr>
      </w:pPr>
      <w:r>
        <w:rPr>
          <w:rFonts w:asciiTheme="minorHAnsi" w:eastAsiaTheme="minorHAnsi" w:hAnsiTheme="minorHAnsi" w:cstheme="minorBidi"/>
          <w:sz w:val="22"/>
          <w:szCs w:val="22"/>
          <w:lang w:val="es-ES_tradnl" w:eastAsia="en-US"/>
        </w:rPr>
        <w:t xml:space="preserve">El </w:t>
      </w:r>
      <w:r>
        <w:rPr>
          <w:rFonts w:asciiTheme="minorHAnsi" w:eastAsiaTheme="minorHAnsi" w:hAnsiTheme="minorHAnsi" w:cstheme="minorBidi"/>
          <w:b/>
          <w:sz w:val="22"/>
          <w:szCs w:val="22"/>
          <w:u w:val="single"/>
          <w:lang w:val="es-ES_tradnl" w:eastAsia="en-US"/>
        </w:rPr>
        <w:t>Trabajador</w:t>
      </w:r>
      <w:r>
        <w:rPr>
          <w:rFonts w:asciiTheme="minorHAnsi" w:eastAsiaTheme="minorHAnsi" w:hAnsiTheme="minorHAnsi" w:cstheme="minorBidi"/>
          <w:sz w:val="22"/>
          <w:szCs w:val="22"/>
          <w:lang w:val="es-ES_tradnl" w:eastAsia="en-US"/>
        </w:rPr>
        <w:t xml:space="preserve"> decide si </w:t>
      </w:r>
      <w:r w:rsidRPr="004A4B43">
        <w:rPr>
          <w:rFonts w:asciiTheme="minorHAnsi" w:eastAsiaTheme="minorHAnsi" w:hAnsiTheme="minorHAnsi" w:cstheme="minorBidi"/>
          <w:b/>
          <w:sz w:val="22"/>
          <w:szCs w:val="22"/>
          <w:u w:val="single"/>
          <w:lang w:val="es-ES_tradnl" w:eastAsia="en-US"/>
        </w:rPr>
        <w:t>Acepta</w:t>
      </w:r>
      <w:r>
        <w:rPr>
          <w:rFonts w:asciiTheme="minorHAnsi" w:eastAsiaTheme="minorHAnsi" w:hAnsiTheme="minorHAnsi" w:cstheme="minorBidi"/>
          <w:sz w:val="22"/>
          <w:szCs w:val="22"/>
          <w:lang w:val="es-ES_tradnl" w:eastAsia="en-US"/>
        </w:rPr>
        <w:t xml:space="preserve"> la oferta o bien, realiza una </w:t>
      </w:r>
      <w:r w:rsidRPr="004A4B43">
        <w:rPr>
          <w:rFonts w:asciiTheme="minorHAnsi" w:eastAsiaTheme="minorHAnsi" w:hAnsiTheme="minorHAnsi" w:cstheme="minorBidi"/>
          <w:b/>
          <w:sz w:val="22"/>
          <w:szCs w:val="22"/>
          <w:u w:val="single"/>
          <w:lang w:val="es-ES_tradnl" w:eastAsia="en-US"/>
        </w:rPr>
        <w:t>Contraoferta</w:t>
      </w:r>
      <w:r>
        <w:rPr>
          <w:rFonts w:asciiTheme="minorHAnsi" w:eastAsiaTheme="minorHAnsi" w:hAnsiTheme="minorHAnsi" w:cstheme="minorBidi"/>
          <w:sz w:val="22"/>
          <w:szCs w:val="22"/>
          <w:lang w:val="es-ES_tradnl" w:eastAsia="en-US"/>
        </w:rPr>
        <w:t xml:space="preserve">. </w:t>
      </w:r>
    </w:p>
    <w:p w14:paraId="7CF6089E" w14:textId="3D94ED9F" w:rsidR="008E15BB" w:rsidRDefault="00F01B64" w:rsidP="008E15BB">
      <w:pPr>
        <w:pStyle w:val="NormalWeb"/>
        <w:numPr>
          <w:ilvl w:val="0"/>
          <w:numId w:val="7"/>
        </w:numPr>
        <w:shd w:val="clear" w:color="auto" w:fill="F2F2F2" w:themeFill="background1" w:themeFillShade="F2"/>
        <w:spacing w:line="360" w:lineRule="auto"/>
        <w:jc w:val="both"/>
        <w:rPr>
          <w:rFonts w:asciiTheme="minorHAnsi" w:eastAsiaTheme="minorHAnsi" w:hAnsiTheme="minorHAnsi" w:cstheme="minorBidi"/>
          <w:sz w:val="22"/>
          <w:szCs w:val="22"/>
          <w:lang w:val="es-ES_tradnl" w:eastAsia="en-US"/>
        </w:rPr>
      </w:pPr>
      <w:r>
        <w:rPr>
          <w:rFonts w:asciiTheme="minorHAnsi" w:eastAsiaTheme="minorHAnsi" w:hAnsiTheme="minorHAnsi" w:cstheme="minorBidi"/>
          <w:sz w:val="22"/>
          <w:szCs w:val="22"/>
          <w:lang w:val="es-ES_tradnl" w:eastAsia="en-US"/>
        </w:rPr>
        <w:t xml:space="preserve">Si el </w:t>
      </w:r>
      <w:r w:rsidR="003F3AC9" w:rsidRPr="003F3AC9">
        <w:rPr>
          <w:rFonts w:asciiTheme="minorHAnsi" w:eastAsiaTheme="minorHAnsi" w:hAnsiTheme="minorHAnsi" w:cstheme="minorBidi"/>
          <w:sz w:val="22"/>
          <w:szCs w:val="22"/>
          <w:lang w:val="es-ES_tradnl" w:eastAsia="en-US"/>
        </w:rPr>
        <w:t>Trabajador</w:t>
      </w:r>
      <w:r w:rsidR="008E15BB" w:rsidRPr="003F3AC9">
        <w:rPr>
          <w:rFonts w:asciiTheme="minorHAnsi" w:eastAsiaTheme="minorHAnsi" w:hAnsiTheme="minorHAnsi" w:cstheme="minorBidi"/>
          <w:sz w:val="22"/>
          <w:szCs w:val="22"/>
          <w:lang w:val="es-ES_tradnl" w:eastAsia="en-US"/>
        </w:rPr>
        <w:t xml:space="preserve"> </w:t>
      </w:r>
      <w:r w:rsidRPr="003F3AC9">
        <w:rPr>
          <w:rFonts w:asciiTheme="minorHAnsi" w:eastAsiaTheme="minorHAnsi" w:hAnsiTheme="minorHAnsi" w:cstheme="minorBidi"/>
          <w:sz w:val="22"/>
          <w:szCs w:val="22"/>
          <w:lang w:val="es-ES_tradnl" w:eastAsia="en-US"/>
        </w:rPr>
        <w:t xml:space="preserve"> </w:t>
      </w:r>
      <w:r w:rsidRPr="003F3AC9">
        <w:rPr>
          <w:rFonts w:asciiTheme="minorHAnsi" w:eastAsiaTheme="minorHAnsi" w:hAnsiTheme="minorHAnsi" w:cstheme="minorBidi"/>
          <w:b/>
          <w:sz w:val="22"/>
          <w:szCs w:val="22"/>
          <w:u w:val="single"/>
          <w:lang w:val="es-ES_tradnl" w:eastAsia="en-US"/>
        </w:rPr>
        <w:t>Acepta</w:t>
      </w:r>
      <w:r>
        <w:rPr>
          <w:rFonts w:asciiTheme="minorHAnsi" w:eastAsiaTheme="minorHAnsi" w:hAnsiTheme="minorHAnsi" w:cstheme="minorBidi"/>
          <w:sz w:val="22"/>
          <w:szCs w:val="22"/>
          <w:lang w:val="es-ES_tradnl" w:eastAsia="en-US"/>
        </w:rPr>
        <w:t xml:space="preserve"> la oferta, el juego termina. El ingreso final de la </w:t>
      </w:r>
      <w:r w:rsidRPr="003F3AC9">
        <w:rPr>
          <w:rFonts w:asciiTheme="minorHAnsi" w:eastAsiaTheme="minorHAnsi" w:hAnsiTheme="minorHAnsi" w:cstheme="minorBidi"/>
          <w:sz w:val="22"/>
          <w:szCs w:val="22"/>
          <w:lang w:val="es-ES_tradnl" w:eastAsia="en-US"/>
        </w:rPr>
        <w:t>Empresa</w:t>
      </w:r>
      <w:r>
        <w:rPr>
          <w:rFonts w:asciiTheme="minorHAnsi" w:eastAsiaTheme="minorHAnsi" w:hAnsiTheme="minorHAnsi" w:cstheme="minorBidi"/>
          <w:sz w:val="22"/>
          <w:szCs w:val="22"/>
          <w:lang w:val="es-ES_tradnl" w:eastAsia="en-US"/>
        </w:rPr>
        <w:t xml:space="preserve"> es </w:t>
      </w:r>
      <w:r w:rsidRPr="0083073A">
        <w:rPr>
          <w:rFonts w:asciiTheme="minorHAnsi" w:eastAsiaTheme="minorHAnsi" w:hAnsiTheme="minorHAnsi" w:cstheme="minorBidi"/>
          <w:b/>
          <w:sz w:val="22"/>
          <w:szCs w:val="22"/>
          <w:u w:val="single"/>
          <w:lang w:val="es-ES_tradnl" w:eastAsia="en-US"/>
        </w:rPr>
        <w:t>(200-X)</w:t>
      </w:r>
      <w:r w:rsidRPr="00715836">
        <w:rPr>
          <w:rFonts w:asciiTheme="minorHAnsi" w:eastAsiaTheme="minorHAnsi" w:hAnsiTheme="minorHAnsi" w:cstheme="minorBidi"/>
          <w:sz w:val="22"/>
          <w:szCs w:val="22"/>
          <w:lang w:val="es-ES_tradnl" w:eastAsia="en-US"/>
        </w:rPr>
        <w:t xml:space="preserve"> </w:t>
      </w:r>
      <w:r>
        <w:rPr>
          <w:rFonts w:asciiTheme="minorHAnsi" w:eastAsiaTheme="minorHAnsi" w:hAnsiTheme="minorHAnsi" w:cstheme="minorBidi"/>
          <w:sz w:val="22"/>
          <w:szCs w:val="22"/>
          <w:lang w:val="es-ES_tradnl" w:eastAsia="en-US"/>
        </w:rPr>
        <w:t xml:space="preserve">y el ingreso del </w:t>
      </w:r>
      <w:r w:rsidR="003F3AC9" w:rsidRPr="003F3AC9">
        <w:rPr>
          <w:rFonts w:asciiTheme="minorHAnsi" w:eastAsiaTheme="minorHAnsi" w:hAnsiTheme="minorHAnsi" w:cstheme="minorBidi"/>
          <w:sz w:val="22"/>
          <w:szCs w:val="22"/>
          <w:lang w:val="es-ES_tradnl" w:eastAsia="en-US"/>
        </w:rPr>
        <w:t>Trabajador</w:t>
      </w:r>
      <w:r>
        <w:rPr>
          <w:rFonts w:asciiTheme="minorHAnsi" w:eastAsiaTheme="minorHAnsi" w:hAnsiTheme="minorHAnsi" w:cstheme="minorBidi"/>
          <w:sz w:val="22"/>
          <w:szCs w:val="22"/>
          <w:lang w:val="es-ES_tradnl" w:eastAsia="en-US"/>
        </w:rPr>
        <w:t xml:space="preserve"> es </w:t>
      </w:r>
      <w:r w:rsidRPr="0083073A">
        <w:rPr>
          <w:rFonts w:asciiTheme="minorHAnsi" w:eastAsiaTheme="minorHAnsi" w:hAnsiTheme="minorHAnsi" w:cstheme="minorBidi"/>
          <w:b/>
          <w:sz w:val="22"/>
          <w:szCs w:val="22"/>
          <w:u w:val="single"/>
          <w:lang w:val="es-ES_tradnl" w:eastAsia="en-US"/>
        </w:rPr>
        <w:t>X</w:t>
      </w:r>
      <w:r>
        <w:rPr>
          <w:rFonts w:asciiTheme="minorHAnsi" w:eastAsiaTheme="minorHAnsi" w:hAnsiTheme="minorHAnsi" w:cstheme="minorBidi"/>
          <w:sz w:val="22"/>
          <w:szCs w:val="22"/>
          <w:lang w:val="es-ES_tradnl" w:eastAsia="en-US"/>
        </w:rPr>
        <w:t xml:space="preserve">. </w:t>
      </w:r>
    </w:p>
    <w:p w14:paraId="3F8C6C92" w14:textId="07819382" w:rsidR="008E15BB" w:rsidRDefault="00F01B64" w:rsidP="008E15BB">
      <w:pPr>
        <w:pStyle w:val="NormalWeb"/>
        <w:numPr>
          <w:ilvl w:val="0"/>
          <w:numId w:val="7"/>
        </w:numPr>
        <w:shd w:val="clear" w:color="auto" w:fill="F2F2F2" w:themeFill="background1" w:themeFillShade="F2"/>
        <w:spacing w:line="360" w:lineRule="auto"/>
        <w:jc w:val="both"/>
        <w:rPr>
          <w:rFonts w:asciiTheme="minorHAnsi" w:eastAsiaTheme="minorHAnsi" w:hAnsiTheme="minorHAnsi" w:cstheme="minorBidi"/>
          <w:sz w:val="22"/>
          <w:szCs w:val="22"/>
          <w:lang w:val="es-ES_tradnl" w:eastAsia="en-US"/>
        </w:rPr>
      </w:pPr>
      <w:r w:rsidRPr="008E15BB">
        <w:rPr>
          <w:rFonts w:asciiTheme="minorHAnsi" w:eastAsiaTheme="minorHAnsi" w:hAnsiTheme="minorHAnsi" w:cstheme="minorBidi"/>
          <w:sz w:val="22"/>
          <w:szCs w:val="22"/>
          <w:lang w:val="es-ES_tradnl" w:eastAsia="en-US"/>
        </w:rPr>
        <w:t xml:space="preserve">Si el </w:t>
      </w:r>
      <w:r w:rsidR="003F3AC9" w:rsidRPr="003F3AC9">
        <w:rPr>
          <w:rFonts w:asciiTheme="minorHAnsi" w:eastAsiaTheme="minorHAnsi" w:hAnsiTheme="minorHAnsi" w:cstheme="minorBidi"/>
          <w:sz w:val="22"/>
          <w:szCs w:val="22"/>
          <w:lang w:val="es-ES_tradnl" w:eastAsia="en-US"/>
        </w:rPr>
        <w:t>Trabajador</w:t>
      </w:r>
      <w:r w:rsidRPr="008E15BB">
        <w:rPr>
          <w:rFonts w:asciiTheme="minorHAnsi" w:eastAsiaTheme="minorHAnsi" w:hAnsiTheme="minorHAnsi" w:cstheme="minorBidi"/>
          <w:sz w:val="22"/>
          <w:szCs w:val="22"/>
          <w:lang w:val="es-ES_tradnl" w:eastAsia="en-US"/>
        </w:rPr>
        <w:t xml:space="preserve"> decide </w:t>
      </w:r>
      <w:proofErr w:type="spellStart"/>
      <w:r w:rsidRPr="008E15BB">
        <w:rPr>
          <w:rFonts w:asciiTheme="minorHAnsi" w:eastAsiaTheme="minorHAnsi" w:hAnsiTheme="minorHAnsi" w:cstheme="minorBidi"/>
          <w:b/>
          <w:sz w:val="22"/>
          <w:szCs w:val="22"/>
          <w:u w:val="single"/>
          <w:lang w:val="es-ES_tradnl" w:eastAsia="en-US"/>
        </w:rPr>
        <w:t>Contraofertar</w:t>
      </w:r>
      <w:proofErr w:type="spellEnd"/>
      <w:r w:rsidRPr="008E15BB">
        <w:rPr>
          <w:rFonts w:asciiTheme="minorHAnsi" w:eastAsiaTheme="minorHAnsi" w:hAnsiTheme="minorHAnsi" w:cstheme="minorBidi"/>
          <w:sz w:val="22"/>
          <w:szCs w:val="22"/>
          <w:lang w:val="es-ES_tradnl" w:eastAsia="en-US"/>
        </w:rPr>
        <w:t xml:space="preserve"> a la </w:t>
      </w:r>
      <w:r w:rsidRPr="003F3AC9">
        <w:rPr>
          <w:rFonts w:asciiTheme="minorHAnsi" w:eastAsiaTheme="minorHAnsi" w:hAnsiTheme="minorHAnsi" w:cstheme="minorBidi"/>
          <w:sz w:val="22"/>
          <w:szCs w:val="22"/>
          <w:lang w:val="es-ES_tradnl" w:eastAsia="en-US"/>
        </w:rPr>
        <w:t>Empresa</w:t>
      </w:r>
      <w:r w:rsidRPr="008E15BB">
        <w:rPr>
          <w:rFonts w:asciiTheme="minorHAnsi" w:eastAsiaTheme="minorHAnsi" w:hAnsiTheme="minorHAnsi" w:cstheme="minorBidi"/>
          <w:sz w:val="22"/>
          <w:szCs w:val="22"/>
          <w:lang w:val="es-ES_tradnl" w:eastAsia="en-US"/>
        </w:rPr>
        <w:t xml:space="preserve">, tiene que escoger un salario mayor a </w:t>
      </w:r>
      <w:r w:rsidRPr="008E15BB">
        <w:rPr>
          <w:rFonts w:asciiTheme="minorHAnsi" w:eastAsiaTheme="minorHAnsi" w:hAnsiTheme="minorHAnsi" w:cstheme="minorBidi"/>
          <w:b/>
          <w:sz w:val="22"/>
          <w:szCs w:val="22"/>
          <w:u w:val="single"/>
          <w:lang w:val="es-ES_tradnl" w:eastAsia="en-US"/>
        </w:rPr>
        <w:t>X.</w:t>
      </w:r>
      <w:r w:rsidRPr="008E15BB">
        <w:rPr>
          <w:rFonts w:asciiTheme="minorHAnsi" w:eastAsiaTheme="minorHAnsi" w:hAnsiTheme="minorHAnsi" w:cstheme="minorBidi"/>
          <w:sz w:val="22"/>
          <w:szCs w:val="22"/>
          <w:lang w:val="es-ES_tradnl" w:eastAsia="en-US"/>
        </w:rPr>
        <w:t xml:space="preserve"> Luego, la </w:t>
      </w:r>
      <w:r w:rsidRPr="003F3AC9">
        <w:rPr>
          <w:rFonts w:asciiTheme="minorHAnsi" w:eastAsiaTheme="minorHAnsi" w:hAnsiTheme="minorHAnsi" w:cstheme="minorBidi"/>
          <w:sz w:val="22"/>
          <w:szCs w:val="22"/>
          <w:lang w:val="es-ES_tradnl" w:eastAsia="en-US"/>
        </w:rPr>
        <w:t>Empresa</w:t>
      </w:r>
      <w:r w:rsidRPr="008E15BB">
        <w:rPr>
          <w:rFonts w:asciiTheme="minorHAnsi" w:eastAsiaTheme="minorHAnsi" w:hAnsiTheme="minorHAnsi" w:cstheme="minorBidi"/>
          <w:sz w:val="22"/>
          <w:szCs w:val="22"/>
          <w:lang w:val="es-ES_tradnl" w:eastAsia="en-US"/>
        </w:rPr>
        <w:t xml:space="preserve"> recibe esta </w:t>
      </w:r>
      <w:r w:rsidRPr="003F3AC9">
        <w:rPr>
          <w:rFonts w:asciiTheme="minorHAnsi" w:eastAsiaTheme="minorHAnsi" w:hAnsiTheme="minorHAnsi" w:cstheme="minorBidi"/>
          <w:sz w:val="22"/>
          <w:szCs w:val="22"/>
          <w:lang w:val="es-ES_tradnl" w:eastAsia="en-US"/>
        </w:rPr>
        <w:t>Contraoferta</w:t>
      </w:r>
      <w:r w:rsidRPr="008E15BB">
        <w:rPr>
          <w:rFonts w:asciiTheme="minorHAnsi" w:eastAsiaTheme="minorHAnsi" w:hAnsiTheme="minorHAnsi" w:cstheme="minorBidi"/>
          <w:sz w:val="22"/>
          <w:szCs w:val="22"/>
          <w:lang w:val="es-ES_tradnl" w:eastAsia="en-US"/>
        </w:rPr>
        <w:t xml:space="preserve"> y decide si </w:t>
      </w:r>
      <w:r w:rsidRPr="008E15BB">
        <w:rPr>
          <w:rFonts w:asciiTheme="minorHAnsi" w:eastAsiaTheme="minorHAnsi" w:hAnsiTheme="minorHAnsi" w:cstheme="minorBidi"/>
          <w:b/>
          <w:sz w:val="22"/>
          <w:szCs w:val="22"/>
          <w:u w:val="single"/>
          <w:lang w:val="es-ES_tradnl" w:eastAsia="en-US"/>
        </w:rPr>
        <w:t>Acepta</w:t>
      </w:r>
      <w:r w:rsidRPr="008E15BB">
        <w:rPr>
          <w:rFonts w:asciiTheme="minorHAnsi" w:eastAsiaTheme="minorHAnsi" w:hAnsiTheme="minorHAnsi" w:cstheme="minorBidi"/>
          <w:sz w:val="22"/>
          <w:szCs w:val="22"/>
          <w:lang w:val="es-ES_tradnl" w:eastAsia="en-US"/>
        </w:rPr>
        <w:t xml:space="preserve"> el salario del </w:t>
      </w:r>
      <w:r w:rsidR="003F3AC9">
        <w:rPr>
          <w:rFonts w:asciiTheme="minorHAnsi" w:eastAsiaTheme="minorHAnsi" w:hAnsiTheme="minorHAnsi" w:cstheme="minorBidi"/>
          <w:sz w:val="22"/>
          <w:szCs w:val="22"/>
          <w:lang w:val="es-ES_tradnl" w:eastAsia="en-US"/>
        </w:rPr>
        <w:t>Trabajador</w:t>
      </w:r>
      <w:r w:rsidRPr="008E15BB">
        <w:rPr>
          <w:rFonts w:asciiTheme="minorHAnsi" w:eastAsiaTheme="minorHAnsi" w:hAnsiTheme="minorHAnsi" w:cstheme="minorBidi"/>
          <w:sz w:val="22"/>
          <w:szCs w:val="22"/>
          <w:lang w:val="es-ES_tradnl" w:eastAsia="en-US"/>
        </w:rPr>
        <w:t xml:space="preserve"> (donde el juego termina con los pagos correspondientes) o bien </w:t>
      </w:r>
      <w:proofErr w:type="spellStart"/>
      <w:r w:rsidRPr="008E15BB">
        <w:rPr>
          <w:rFonts w:asciiTheme="minorHAnsi" w:eastAsiaTheme="minorHAnsi" w:hAnsiTheme="minorHAnsi" w:cstheme="minorBidi"/>
          <w:b/>
          <w:sz w:val="22"/>
          <w:szCs w:val="22"/>
          <w:u w:val="single"/>
          <w:lang w:val="es-ES_tradnl" w:eastAsia="en-US"/>
        </w:rPr>
        <w:t>Contraoferta</w:t>
      </w:r>
      <w:r w:rsidR="008E15BB">
        <w:rPr>
          <w:rFonts w:asciiTheme="minorHAnsi" w:eastAsiaTheme="minorHAnsi" w:hAnsiTheme="minorHAnsi" w:cstheme="minorBidi"/>
          <w:b/>
          <w:sz w:val="22"/>
          <w:szCs w:val="22"/>
          <w:u w:val="single"/>
          <w:lang w:val="es-ES_tradnl" w:eastAsia="en-US"/>
        </w:rPr>
        <w:t>r</w:t>
      </w:r>
      <w:proofErr w:type="spellEnd"/>
      <w:r w:rsidRPr="008E15BB">
        <w:rPr>
          <w:rFonts w:asciiTheme="minorHAnsi" w:eastAsiaTheme="minorHAnsi" w:hAnsiTheme="minorHAnsi" w:cstheme="minorBidi"/>
          <w:sz w:val="22"/>
          <w:szCs w:val="22"/>
          <w:lang w:val="es-ES_tradnl" w:eastAsia="en-US"/>
        </w:rPr>
        <w:t xml:space="preserve"> al </w:t>
      </w:r>
      <w:r w:rsidR="003F3AC9">
        <w:rPr>
          <w:rFonts w:asciiTheme="minorHAnsi" w:eastAsiaTheme="minorHAnsi" w:hAnsiTheme="minorHAnsi" w:cstheme="minorBidi"/>
          <w:sz w:val="22"/>
          <w:szCs w:val="22"/>
          <w:lang w:val="es-ES_tradnl" w:eastAsia="en-US"/>
        </w:rPr>
        <w:t>Trabajador</w:t>
      </w:r>
      <w:r w:rsidR="00864CEE">
        <w:rPr>
          <w:rFonts w:asciiTheme="minorHAnsi" w:eastAsiaTheme="minorHAnsi" w:hAnsiTheme="minorHAnsi" w:cstheme="minorBidi"/>
          <w:sz w:val="22"/>
          <w:szCs w:val="22"/>
          <w:lang w:val="es-ES_tradnl" w:eastAsia="en-US"/>
        </w:rPr>
        <w:t xml:space="preserve"> </w:t>
      </w:r>
      <w:r w:rsidR="00864CEE" w:rsidRPr="00BF59F4">
        <w:rPr>
          <w:rFonts w:asciiTheme="minorHAnsi" w:eastAsiaTheme="minorHAnsi" w:hAnsiTheme="minorHAnsi" w:cstheme="minorBidi"/>
          <w:sz w:val="22"/>
          <w:szCs w:val="22"/>
          <w:lang w:val="es-ES_tradnl" w:eastAsia="en-US"/>
        </w:rPr>
        <w:t>(</w:t>
      </w:r>
      <w:r w:rsidR="00864CEE">
        <w:rPr>
          <w:rFonts w:asciiTheme="minorHAnsi" w:eastAsiaTheme="minorHAnsi" w:hAnsiTheme="minorHAnsi" w:cstheme="minorBidi"/>
          <w:sz w:val="22"/>
          <w:szCs w:val="22"/>
          <w:lang w:val="es-ES_tradnl" w:eastAsia="en-US"/>
        </w:rPr>
        <w:t>la contraoferta de salario tiene que ser menor que lo propuesto por el trabajador pero mayor o igual que el salario original propuesto)</w:t>
      </w:r>
      <w:r w:rsidRPr="008E15BB">
        <w:rPr>
          <w:rFonts w:asciiTheme="minorHAnsi" w:eastAsiaTheme="minorHAnsi" w:hAnsiTheme="minorHAnsi" w:cstheme="minorBidi"/>
          <w:sz w:val="22"/>
          <w:szCs w:val="22"/>
          <w:lang w:val="es-ES_tradnl" w:eastAsia="en-US"/>
        </w:rPr>
        <w:t xml:space="preserve">. </w:t>
      </w:r>
      <w:r w:rsidR="008E15BB">
        <w:rPr>
          <w:rFonts w:asciiTheme="minorHAnsi" w:eastAsiaTheme="minorHAnsi" w:hAnsiTheme="minorHAnsi" w:cstheme="minorBidi"/>
          <w:sz w:val="22"/>
          <w:szCs w:val="22"/>
          <w:lang w:val="es-ES_tradnl" w:eastAsia="en-US"/>
        </w:rPr>
        <w:t>El proceso continua</w:t>
      </w:r>
      <w:r w:rsidRPr="008E15BB">
        <w:rPr>
          <w:rFonts w:asciiTheme="minorHAnsi" w:eastAsiaTheme="minorHAnsi" w:hAnsiTheme="minorHAnsi" w:cstheme="minorBidi"/>
          <w:sz w:val="22"/>
          <w:szCs w:val="22"/>
          <w:lang w:val="es-ES_tradnl" w:eastAsia="en-US"/>
        </w:rPr>
        <w:t xml:space="preserve"> hasta que alguno acepte la oferta o bien se acabe el juego súbitamente. </w:t>
      </w:r>
    </w:p>
    <w:p w14:paraId="53719256" w14:textId="01F2F76F" w:rsidR="00F01B64" w:rsidRPr="008E15BB" w:rsidRDefault="008E15BB" w:rsidP="008E15BB">
      <w:pPr>
        <w:pStyle w:val="NormalWeb"/>
        <w:numPr>
          <w:ilvl w:val="0"/>
          <w:numId w:val="7"/>
        </w:numPr>
        <w:shd w:val="clear" w:color="auto" w:fill="F2F2F2" w:themeFill="background1" w:themeFillShade="F2"/>
        <w:spacing w:line="360" w:lineRule="auto"/>
        <w:jc w:val="both"/>
        <w:rPr>
          <w:rFonts w:asciiTheme="minorHAnsi" w:eastAsiaTheme="minorHAnsi" w:hAnsiTheme="minorHAnsi" w:cstheme="minorBidi"/>
          <w:sz w:val="22"/>
          <w:szCs w:val="22"/>
          <w:lang w:val="es-ES_tradnl" w:eastAsia="en-US"/>
        </w:rPr>
      </w:pPr>
      <w:r>
        <w:rPr>
          <w:rFonts w:asciiTheme="minorHAnsi" w:eastAsiaTheme="minorHAnsi" w:hAnsiTheme="minorHAnsi" w:cstheme="minorBidi"/>
          <w:sz w:val="22"/>
          <w:szCs w:val="22"/>
          <w:lang w:val="es-ES_tradnl" w:eastAsia="en-US"/>
        </w:rPr>
        <w:t xml:space="preserve">Para simular condiciones reales, para cada etapa después de la primera oferta de la </w:t>
      </w:r>
      <w:r w:rsidRPr="003F3AC9">
        <w:rPr>
          <w:rFonts w:asciiTheme="minorHAnsi" w:eastAsiaTheme="minorHAnsi" w:hAnsiTheme="minorHAnsi" w:cstheme="minorBidi"/>
          <w:sz w:val="22"/>
          <w:szCs w:val="22"/>
          <w:lang w:val="es-ES_tradnl" w:eastAsia="en-US"/>
        </w:rPr>
        <w:t>Empresa</w:t>
      </w:r>
      <w:r>
        <w:rPr>
          <w:rFonts w:asciiTheme="minorHAnsi" w:eastAsiaTheme="minorHAnsi" w:hAnsiTheme="minorHAnsi" w:cstheme="minorBidi"/>
          <w:sz w:val="22"/>
          <w:szCs w:val="22"/>
          <w:lang w:val="es-ES_tradnl" w:eastAsia="en-US"/>
        </w:rPr>
        <w:t>, e</w:t>
      </w:r>
      <w:r w:rsidR="00F01B64" w:rsidRPr="008E15BB">
        <w:rPr>
          <w:rFonts w:asciiTheme="minorHAnsi" w:eastAsiaTheme="minorHAnsi" w:hAnsiTheme="minorHAnsi" w:cstheme="minorBidi"/>
          <w:sz w:val="22"/>
          <w:szCs w:val="22"/>
          <w:lang w:val="es-ES_tradnl" w:eastAsia="en-US"/>
        </w:rPr>
        <w:t xml:space="preserve">xiste una probabilidad </w:t>
      </w:r>
      <w:r>
        <w:rPr>
          <w:rFonts w:asciiTheme="minorHAnsi" w:eastAsiaTheme="minorHAnsi" w:hAnsiTheme="minorHAnsi" w:cstheme="minorBidi"/>
          <w:sz w:val="22"/>
          <w:szCs w:val="22"/>
          <w:lang w:val="es-ES_tradnl" w:eastAsia="en-US"/>
        </w:rPr>
        <w:t>del</w:t>
      </w:r>
      <w:r w:rsidR="00F01B64" w:rsidRPr="008E15BB">
        <w:rPr>
          <w:rFonts w:asciiTheme="minorHAnsi" w:eastAsiaTheme="minorHAnsi" w:hAnsiTheme="minorHAnsi" w:cstheme="minorBidi"/>
          <w:sz w:val="22"/>
          <w:szCs w:val="22"/>
          <w:lang w:val="es-ES_tradnl" w:eastAsia="en-US"/>
        </w:rPr>
        <w:t xml:space="preserve"> </w:t>
      </w:r>
      <w:r w:rsidR="00F01B64" w:rsidRPr="008E15BB">
        <w:rPr>
          <w:rFonts w:asciiTheme="minorHAnsi" w:eastAsiaTheme="minorHAnsi" w:hAnsiTheme="minorHAnsi" w:cstheme="minorBidi"/>
          <w:b/>
          <w:sz w:val="22"/>
          <w:szCs w:val="22"/>
          <w:u w:val="single"/>
          <w:lang w:val="es-ES_tradnl" w:eastAsia="en-US"/>
        </w:rPr>
        <w:t>20%</w:t>
      </w:r>
      <w:r w:rsidR="00F01B64" w:rsidRPr="008E15BB">
        <w:rPr>
          <w:rFonts w:asciiTheme="minorHAnsi" w:eastAsiaTheme="minorHAnsi" w:hAnsiTheme="minorHAnsi" w:cstheme="minorBidi"/>
          <w:sz w:val="22"/>
          <w:szCs w:val="22"/>
          <w:lang w:val="es-ES_tradnl" w:eastAsia="en-US"/>
        </w:rPr>
        <w:t xml:space="preserve"> de que el juego termine súbitamente. Si esto sucede, el pago para la </w:t>
      </w:r>
      <w:r w:rsidR="00F01B64" w:rsidRPr="008E15BB">
        <w:rPr>
          <w:rFonts w:asciiTheme="minorHAnsi" w:eastAsiaTheme="minorHAnsi" w:hAnsiTheme="minorHAnsi" w:cstheme="minorBidi"/>
          <w:b/>
          <w:sz w:val="22"/>
          <w:szCs w:val="22"/>
          <w:u w:val="single"/>
          <w:lang w:val="es-ES_tradnl" w:eastAsia="en-US"/>
        </w:rPr>
        <w:t>Empresa</w:t>
      </w:r>
      <w:r w:rsidR="00F01B64" w:rsidRPr="008E15BB">
        <w:rPr>
          <w:rFonts w:asciiTheme="minorHAnsi" w:eastAsiaTheme="minorHAnsi" w:hAnsiTheme="minorHAnsi" w:cstheme="minorBidi"/>
          <w:sz w:val="22"/>
          <w:szCs w:val="22"/>
          <w:lang w:val="es-ES_tradnl" w:eastAsia="en-US"/>
        </w:rPr>
        <w:t xml:space="preserve"> será de </w:t>
      </w:r>
      <w:r w:rsidR="00F01B64" w:rsidRPr="003F3AC9">
        <w:rPr>
          <w:rFonts w:asciiTheme="minorHAnsi" w:eastAsiaTheme="minorHAnsi" w:hAnsiTheme="minorHAnsi" w:cstheme="minorBidi"/>
          <w:b/>
          <w:sz w:val="22"/>
          <w:szCs w:val="22"/>
          <w:u w:val="single"/>
          <w:lang w:val="es-ES_tradnl" w:eastAsia="en-US"/>
        </w:rPr>
        <w:t>50</w:t>
      </w:r>
      <w:r w:rsidRPr="003F3AC9">
        <w:rPr>
          <w:rFonts w:asciiTheme="minorHAnsi" w:eastAsiaTheme="minorHAnsi" w:hAnsiTheme="minorHAnsi" w:cstheme="minorBidi"/>
          <w:b/>
          <w:sz w:val="22"/>
          <w:szCs w:val="22"/>
          <w:u w:val="single"/>
          <w:lang w:val="es-ES_tradnl" w:eastAsia="en-US"/>
        </w:rPr>
        <w:t xml:space="preserve"> </w:t>
      </w:r>
      <w:proofErr w:type="spellStart"/>
      <w:r w:rsidR="00F01B64" w:rsidRPr="003F3AC9">
        <w:rPr>
          <w:rFonts w:asciiTheme="minorHAnsi" w:eastAsiaTheme="minorHAnsi" w:hAnsiTheme="minorHAnsi" w:cstheme="minorBidi"/>
          <w:b/>
          <w:sz w:val="22"/>
          <w:szCs w:val="22"/>
          <w:u w:val="single"/>
          <w:lang w:val="es-ES_tradnl" w:eastAsia="en-US"/>
        </w:rPr>
        <w:t>ECUs</w:t>
      </w:r>
      <w:proofErr w:type="spellEnd"/>
      <w:r w:rsidR="00F01B64" w:rsidRPr="008E15BB">
        <w:rPr>
          <w:rFonts w:asciiTheme="minorHAnsi" w:eastAsiaTheme="minorHAnsi" w:hAnsiTheme="minorHAnsi" w:cstheme="minorBidi"/>
          <w:sz w:val="22"/>
          <w:szCs w:val="22"/>
          <w:lang w:val="es-ES_tradnl" w:eastAsia="en-US"/>
        </w:rPr>
        <w:t xml:space="preserve"> y para el </w:t>
      </w:r>
      <w:r>
        <w:rPr>
          <w:rFonts w:asciiTheme="minorHAnsi" w:eastAsiaTheme="minorHAnsi" w:hAnsiTheme="minorHAnsi" w:cstheme="minorBidi"/>
          <w:b/>
          <w:sz w:val="22"/>
          <w:szCs w:val="22"/>
          <w:u w:val="single"/>
          <w:lang w:val="es-ES_tradnl" w:eastAsia="en-US"/>
        </w:rPr>
        <w:t>Trabajador</w:t>
      </w:r>
      <w:r w:rsidR="00F01B64" w:rsidRPr="008E15BB">
        <w:rPr>
          <w:rFonts w:asciiTheme="minorHAnsi" w:eastAsiaTheme="minorHAnsi" w:hAnsiTheme="minorHAnsi" w:cstheme="minorBidi"/>
          <w:sz w:val="22"/>
          <w:szCs w:val="22"/>
          <w:lang w:val="es-ES_tradnl" w:eastAsia="en-US"/>
        </w:rPr>
        <w:t xml:space="preserve"> de </w:t>
      </w:r>
      <w:r w:rsidR="00F01B64" w:rsidRPr="003F3AC9">
        <w:rPr>
          <w:rFonts w:asciiTheme="minorHAnsi" w:eastAsiaTheme="minorHAnsi" w:hAnsiTheme="minorHAnsi" w:cstheme="minorBidi"/>
          <w:b/>
          <w:sz w:val="22"/>
          <w:szCs w:val="22"/>
          <w:u w:val="single"/>
          <w:lang w:val="es-ES_tradnl" w:eastAsia="en-US"/>
        </w:rPr>
        <w:t xml:space="preserve">0 </w:t>
      </w:r>
      <w:proofErr w:type="spellStart"/>
      <w:r w:rsidR="00F01B64" w:rsidRPr="003F3AC9">
        <w:rPr>
          <w:rFonts w:asciiTheme="minorHAnsi" w:eastAsiaTheme="minorHAnsi" w:hAnsiTheme="minorHAnsi" w:cstheme="minorBidi"/>
          <w:b/>
          <w:sz w:val="22"/>
          <w:szCs w:val="22"/>
          <w:u w:val="single"/>
          <w:lang w:val="es-ES_tradnl" w:eastAsia="en-US"/>
        </w:rPr>
        <w:t>ECUs</w:t>
      </w:r>
      <w:proofErr w:type="spellEnd"/>
      <w:r w:rsidR="00F01B64" w:rsidRPr="008E15BB">
        <w:rPr>
          <w:rFonts w:asciiTheme="minorHAnsi" w:eastAsiaTheme="minorHAnsi" w:hAnsiTheme="minorHAnsi" w:cstheme="minorBidi"/>
          <w:sz w:val="22"/>
          <w:szCs w:val="22"/>
          <w:lang w:val="es-ES_tradnl" w:eastAsia="en-US"/>
        </w:rPr>
        <w:t>.</w:t>
      </w:r>
    </w:p>
    <w:p w14:paraId="236EC9CB" w14:textId="77777777" w:rsidR="0083073A" w:rsidRDefault="0083073A" w:rsidP="0083073A">
      <w:pPr>
        <w:shd w:val="clear" w:color="auto" w:fill="F2F2F2" w:themeFill="background1" w:themeFillShade="F2"/>
        <w:jc w:val="both"/>
        <w:rPr>
          <w:b/>
          <w:i/>
          <w:u w:val="single"/>
          <w:lang w:val="es-ES_tradnl"/>
        </w:rPr>
      </w:pPr>
      <w:r>
        <w:rPr>
          <w:b/>
          <w:i/>
          <w:u w:val="single"/>
          <w:lang w:val="es-ES_tradnl"/>
        </w:rPr>
        <w:t>Ejemplos:</w:t>
      </w:r>
    </w:p>
    <w:p w14:paraId="6C402737" w14:textId="77777777" w:rsidR="0083073A" w:rsidRPr="00B4315F" w:rsidRDefault="0083073A" w:rsidP="00B4315F">
      <w:pPr>
        <w:pStyle w:val="Prrafodelista"/>
        <w:numPr>
          <w:ilvl w:val="0"/>
          <w:numId w:val="4"/>
        </w:numPr>
        <w:shd w:val="clear" w:color="auto" w:fill="F2F2F2" w:themeFill="background1" w:themeFillShade="F2"/>
        <w:jc w:val="both"/>
        <w:rPr>
          <w:lang w:val="es-ES_tradnl"/>
        </w:rPr>
      </w:pPr>
      <w:r>
        <w:rPr>
          <w:i/>
          <w:lang w:val="es-ES_tradnl"/>
        </w:rPr>
        <w:t>Se busca</w:t>
      </w:r>
      <w:r w:rsidRPr="0083073A">
        <w:rPr>
          <w:i/>
          <w:lang w:val="es-ES_tradnl"/>
        </w:rPr>
        <w:t xml:space="preserve"> repartir 200 </w:t>
      </w:r>
      <w:proofErr w:type="spellStart"/>
      <w:r w:rsidRPr="0083073A">
        <w:rPr>
          <w:i/>
          <w:lang w:val="es-ES_tradnl"/>
        </w:rPr>
        <w:t>ECUs</w:t>
      </w:r>
      <w:proofErr w:type="spellEnd"/>
      <w:r w:rsidRPr="0083073A">
        <w:rPr>
          <w:i/>
          <w:lang w:val="es-ES_tradnl"/>
        </w:rPr>
        <w:t xml:space="preserve">, la Empresa ofrece 50 y se queda con 150 </w:t>
      </w:r>
      <w:proofErr w:type="spellStart"/>
      <w:r w:rsidRPr="0083073A">
        <w:rPr>
          <w:i/>
          <w:lang w:val="es-ES_tradnl"/>
        </w:rPr>
        <w:t>ECUs</w:t>
      </w:r>
      <w:proofErr w:type="spellEnd"/>
      <w:r w:rsidRPr="0083073A">
        <w:rPr>
          <w:i/>
          <w:lang w:val="es-ES_tradnl"/>
        </w:rPr>
        <w:t xml:space="preserve">. El Trabajador acepta la oferta y el juego termina en la primera etapa. Los pagos finales son 50 </w:t>
      </w:r>
      <w:proofErr w:type="spellStart"/>
      <w:r w:rsidRPr="0083073A">
        <w:rPr>
          <w:i/>
          <w:lang w:val="es-ES_tradnl"/>
        </w:rPr>
        <w:t>ECUs</w:t>
      </w:r>
      <w:proofErr w:type="spellEnd"/>
      <w:r w:rsidRPr="0083073A">
        <w:rPr>
          <w:i/>
          <w:lang w:val="es-ES_tradnl"/>
        </w:rPr>
        <w:t xml:space="preserve"> para el Trabajador y 150 </w:t>
      </w:r>
      <w:proofErr w:type="spellStart"/>
      <w:r w:rsidRPr="0083073A">
        <w:rPr>
          <w:i/>
          <w:lang w:val="es-ES_tradnl"/>
        </w:rPr>
        <w:t>ECUs</w:t>
      </w:r>
      <w:proofErr w:type="spellEnd"/>
      <w:r w:rsidRPr="0083073A">
        <w:rPr>
          <w:i/>
          <w:lang w:val="es-ES_tradnl"/>
        </w:rPr>
        <w:t xml:space="preserve"> para la empresa.  </w:t>
      </w:r>
    </w:p>
    <w:p w14:paraId="742D6B34" w14:textId="6A999241" w:rsidR="0083073A" w:rsidRPr="00B4315F" w:rsidRDefault="0083073A" w:rsidP="00B4315F">
      <w:pPr>
        <w:pStyle w:val="Prrafodelista"/>
        <w:numPr>
          <w:ilvl w:val="0"/>
          <w:numId w:val="4"/>
        </w:numPr>
        <w:shd w:val="clear" w:color="auto" w:fill="F2F2F2" w:themeFill="background1" w:themeFillShade="F2"/>
        <w:jc w:val="both"/>
        <w:rPr>
          <w:lang w:val="es-ES_tradnl"/>
        </w:rPr>
      </w:pPr>
      <w:r>
        <w:rPr>
          <w:i/>
          <w:lang w:val="es-ES_tradnl"/>
        </w:rPr>
        <w:t>Se busca</w:t>
      </w:r>
      <w:r w:rsidRPr="0083073A">
        <w:rPr>
          <w:i/>
          <w:lang w:val="es-ES_tradnl"/>
        </w:rPr>
        <w:t xml:space="preserve"> repartir 200 </w:t>
      </w:r>
      <w:proofErr w:type="spellStart"/>
      <w:r w:rsidRPr="0083073A">
        <w:rPr>
          <w:i/>
          <w:lang w:val="es-ES_tradnl"/>
        </w:rPr>
        <w:t>ECUs</w:t>
      </w:r>
      <w:proofErr w:type="spellEnd"/>
      <w:r w:rsidRPr="0083073A">
        <w:rPr>
          <w:i/>
          <w:lang w:val="es-ES_tradnl"/>
        </w:rPr>
        <w:t xml:space="preserve">, la Empresa ofrece 50 y se queda con 150 </w:t>
      </w:r>
      <w:proofErr w:type="spellStart"/>
      <w:r w:rsidRPr="0083073A">
        <w:rPr>
          <w:i/>
          <w:lang w:val="es-ES_tradnl"/>
        </w:rPr>
        <w:t>ECUs</w:t>
      </w:r>
      <w:proofErr w:type="spellEnd"/>
      <w:r w:rsidRPr="0083073A">
        <w:rPr>
          <w:i/>
          <w:lang w:val="es-ES_tradnl"/>
        </w:rPr>
        <w:t xml:space="preserve">. El Trabajador no acepta la oferta y realiza una contra oferta. Oferta 100 </w:t>
      </w:r>
      <w:proofErr w:type="spellStart"/>
      <w:r w:rsidRPr="0083073A">
        <w:rPr>
          <w:i/>
          <w:lang w:val="es-ES_tradnl"/>
        </w:rPr>
        <w:t>ECUs</w:t>
      </w:r>
      <w:proofErr w:type="spellEnd"/>
      <w:r w:rsidRPr="0083073A">
        <w:rPr>
          <w:i/>
          <w:lang w:val="es-ES_tradnl"/>
        </w:rPr>
        <w:t xml:space="preserve"> c</w:t>
      </w:r>
      <w:r w:rsidR="00D724FF">
        <w:rPr>
          <w:i/>
          <w:lang w:val="es-ES_tradnl"/>
        </w:rPr>
        <w:t xml:space="preserve">omo salario y 100 </w:t>
      </w:r>
      <w:proofErr w:type="spellStart"/>
      <w:r w:rsidR="00D724FF">
        <w:rPr>
          <w:i/>
          <w:lang w:val="es-ES_tradnl"/>
        </w:rPr>
        <w:t>ECUs</w:t>
      </w:r>
      <w:proofErr w:type="spellEnd"/>
      <w:r w:rsidR="00D724FF">
        <w:rPr>
          <w:i/>
          <w:lang w:val="es-ES_tradnl"/>
        </w:rPr>
        <w:t xml:space="preserve"> para la E</w:t>
      </w:r>
      <w:r w:rsidRPr="0083073A">
        <w:rPr>
          <w:i/>
          <w:lang w:val="es-ES_tradnl"/>
        </w:rPr>
        <w:t xml:space="preserve">mpresa.  A pesar de la probabilidad de que el juego termine súbitamente (20%), esto no sucede. La empresa acepta la contraoferta. Los pagos finales son 100 </w:t>
      </w:r>
      <w:proofErr w:type="spellStart"/>
      <w:r w:rsidRPr="0083073A">
        <w:rPr>
          <w:i/>
          <w:lang w:val="es-ES_tradnl"/>
        </w:rPr>
        <w:t>ECUs</w:t>
      </w:r>
      <w:proofErr w:type="spellEnd"/>
      <w:r w:rsidRPr="0083073A">
        <w:rPr>
          <w:i/>
          <w:lang w:val="es-ES_tradnl"/>
        </w:rPr>
        <w:t xml:space="preserve"> para el Trabajador y 100 </w:t>
      </w:r>
      <w:proofErr w:type="spellStart"/>
      <w:r w:rsidRPr="0083073A">
        <w:rPr>
          <w:i/>
          <w:lang w:val="es-ES_tradnl"/>
        </w:rPr>
        <w:t>ECUs</w:t>
      </w:r>
      <w:proofErr w:type="spellEnd"/>
      <w:r w:rsidRPr="0083073A">
        <w:rPr>
          <w:i/>
          <w:lang w:val="es-ES_tradnl"/>
        </w:rPr>
        <w:t xml:space="preserve"> para la empresa.  </w:t>
      </w:r>
    </w:p>
    <w:p w14:paraId="0D769E68" w14:textId="6E41C069" w:rsidR="00350E5D" w:rsidRPr="0083073A" w:rsidRDefault="0083073A" w:rsidP="0083073A">
      <w:pPr>
        <w:pStyle w:val="Prrafodelista"/>
        <w:numPr>
          <w:ilvl w:val="0"/>
          <w:numId w:val="4"/>
        </w:numPr>
        <w:shd w:val="clear" w:color="auto" w:fill="F2F2F2" w:themeFill="background1" w:themeFillShade="F2"/>
        <w:jc w:val="both"/>
        <w:rPr>
          <w:lang w:val="es-ES_tradnl"/>
        </w:rPr>
      </w:pPr>
      <w:r>
        <w:rPr>
          <w:i/>
          <w:lang w:val="es-ES_tradnl"/>
        </w:rPr>
        <w:t>Se busca</w:t>
      </w:r>
      <w:r w:rsidRPr="0083073A">
        <w:rPr>
          <w:i/>
          <w:lang w:val="es-ES_tradnl"/>
        </w:rPr>
        <w:t xml:space="preserve"> repartir 200 </w:t>
      </w:r>
      <w:proofErr w:type="spellStart"/>
      <w:r w:rsidRPr="0083073A">
        <w:rPr>
          <w:i/>
          <w:lang w:val="es-ES_tradnl"/>
        </w:rPr>
        <w:t>ECUs</w:t>
      </w:r>
      <w:proofErr w:type="spellEnd"/>
      <w:r w:rsidRPr="0083073A">
        <w:rPr>
          <w:i/>
          <w:lang w:val="es-ES_tradnl"/>
        </w:rPr>
        <w:t xml:space="preserve">, la Empresa ofrece 50 y se queda con 150 </w:t>
      </w:r>
      <w:proofErr w:type="spellStart"/>
      <w:r w:rsidRPr="0083073A">
        <w:rPr>
          <w:i/>
          <w:lang w:val="es-ES_tradnl"/>
        </w:rPr>
        <w:t>ECUs</w:t>
      </w:r>
      <w:proofErr w:type="spellEnd"/>
      <w:r w:rsidRPr="0083073A">
        <w:rPr>
          <w:i/>
          <w:lang w:val="es-ES_tradnl"/>
        </w:rPr>
        <w:t xml:space="preserve">. El Trabajador no acepta la oferta y realiza una contra oferta. Oferta 100 </w:t>
      </w:r>
      <w:proofErr w:type="spellStart"/>
      <w:r w:rsidRPr="0083073A">
        <w:rPr>
          <w:i/>
          <w:lang w:val="es-ES_tradnl"/>
        </w:rPr>
        <w:t>ECUs</w:t>
      </w:r>
      <w:proofErr w:type="spellEnd"/>
      <w:r w:rsidRPr="0083073A">
        <w:rPr>
          <w:i/>
          <w:lang w:val="es-ES_tradnl"/>
        </w:rPr>
        <w:t xml:space="preserve"> como salario y 100 </w:t>
      </w:r>
      <w:proofErr w:type="spellStart"/>
      <w:r w:rsidRPr="0083073A">
        <w:rPr>
          <w:i/>
          <w:lang w:val="es-ES_tradnl"/>
        </w:rPr>
        <w:t>ECUs</w:t>
      </w:r>
      <w:proofErr w:type="spellEnd"/>
      <w:r w:rsidRPr="0083073A">
        <w:rPr>
          <w:i/>
          <w:lang w:val="es-ES_tradnl"/>
        </w:rPr>
        <w:t xml:space="preserve"> para</w:t>
      </w:r>
      <w:r w:rsidR="00D724FF">
        <w:rPr>
          <w:i/>
          <w:lang w:val="es-ES_tradnl"/>
        </w:rPr>
        <w:t xml:space="preserve"> la E</w:t>
      </w:r>
      <w:r w:rsidRPr="0083073A">
        <w:rPr>
          <w:i/>
          <w:lang w:val="es-ES_tradnl"/>
        </w:rPr>
        <w:t xml:space="preserve">mpresa.  La probabilidad de que el juego termine súbitamente (20%) </w:t>
      </w:r>
      <w:r w:rsidR="00D724FF">
        <w:rPr>
          <w:i/>
          <w:lang w:val="es-ES_tradnl"/>
        </w:rPr>
        <w:t xml:space="preserve">no </w:t>
      </w:r>
      <w:r w:rsidRPr="0083073A">
        <w:rPr>
          <w:i/>
          <w:lang w:val="es-ES_tradnl"/>
        </w:rPr>
        <w:t>se cumple.</w:t>
      </w:r>
      <w:r w:rsidR="00D724FF">
        <w:rPr>
          <w:i/>
          <w:lang w:val="es-ES_tradnl"/>
        </w:rPr>
        <w:t xml:space="preserve"> La Empresa no acepta la oferta y realiza una contra oferta. 60 </w:t>
      </w:r>
      <w:proofErr w:type="spellStart"/>
      <w:r w:rsidR="00D724FF">
        <w:rPr>
          <w:i/>
          <w:lang w:val="es-ES_tradnl"/>
        </w:rPr>
        <w:t>ECUs</w:t>
      </w:r>
      <w:proofErr w:type="spellEnd"/>
      <w:r w:rsidR="00D724FF">
        <w:rPr>
          <w:i/>
          <w:lang w:val="es-ES_tradnl"/>
        </w:rPr>
        <w:t xml:space="preserve"> como salario y 140 </w:t>
      </w:r>
      <w:proofErr w:type="spellStart"/>
      <w:r w:rsidR="00D724FF">
        <w:rPr>
          <w:i/>
          <w:lang w:val="es-ES_tradnl"/>
        </w:rPr>
        <w:t>ECUs</w:t>
      </w:r>
      <w:proofErr w:type="spellEnd"/>
      <w:r w:rsidR="00D724FF">
        <w:rPr>
          <w:i/>
          <w:lang w:val="es-ES_tradnl"/>
        </w:rPr>
        <w:t xml:space="preserve"> para la ella. Sin embargo, l</w:t>
      </w:r>
      <w:r w:rsidR="00D724FF" w:rsidRPr="0083073A">
        <w:rPr>
          <w:i/>
          <w:lang w:val="es-ES_tradnl"/>
        </w:rPr>
        <w:t>a probabilidad de que el juego termine súbitamente (20%) se cumple</w:t>
      </w:r>
      <w:r w:rsidR="00D724FF">
        <w:rPr>
          <w:i/>
          <w:lang w:val="es-ES_tradnl"/>
        </w:rPr>
        <w:t xml:space="preserve">. </w:t>
      </w:r>
      <w:r w:rsidRPr="0083073A">
        <w:rPr>
          <w:i/>
          <w:lang w:val="es-ES_tradnl"/>
        </w:rPr>
        <w:t xml:space="preserve"> Los pagos finales son 0 </w:t>
      </w:r>
      <w:proofErr w:type="spellStart"/>
      <w:r w:rsidRPr="0083073A">
        <w:rPr>
          <w:i/>
          <w:lang w:val="es-ES_tradnl"/>
        </w:rPr>
        <w:t>ECUs</w:t>
      </w:r>
      <w:proofErr w:type="spellEnd"/>
      <w:r w:rsidRPr="0083073A">
        <w:rPr>
          <w:i/>
          <w:lang w:val="es-ES_tradnl"/>
        </w:rPr>
        <w:t xml:space="preserve"> para el Trabajador y 50 </w:t>
      </w:r>
      <w:proofErr w:type="spellStart"/>
      <w:r w:rsidRPr="0083073A">
        <w:rPr>
          <w:i/>
          <w:lang w:val="es-ES_tradnl"/>
        </w:rPr>
        <w:t>ECUs</w:t>
      </w:r>
      <w:proofErr w:type="spellEnd"/>
      <w:r w:rsidRPr="0083073A">
        <w:rPr>
          <w:i/>
          <w:lang w:val="es-ES_tradnl"/>
        </w:rPr>
        <w:t xml:space="preserve"> para la empresa.  </w:t>
      </w:r>
    </w:p>
    <w:p w14:paraId="10EFA0D4" w14:textId="77777777" w:rsidR="00D724FF" w:rsidRDefault="00D724FF" w:rsidP="00D9641C">
      <w:pPr>
        <w:pBdr>
          <w:top w:val="single" w:sz="6" w:space="1" w:color="auto"/>
        </w:pBdr>
        <w:spacing w:after="0" w:line="240" w:lineRule="auto"/>
        <w:rPr>
          <w:rFonts w:ascii="Helvetica" w:eastAsia="Times New Roman" w:hAnsi="Helvetica" w:cs="Helvetica"/>
          <w:color w:val="333333"/>
          <w:sz w:val="21"/>
          <w:szCs w:val="21"/>
          <w:lang w:eastAsia="es-MX"/>
        </w:rPr>
      </w:pPr>
    </w:p>
    <w:p w14:paraId="2F86D69D" w14:textId="77777777" w:rsidR="00D9641C" w:rsidRDefault="00D9641C" w:rsidP="00D9641C">
      <w:pPr>
        <w:pBdr>
          <w:top w:val="single" w:sz="6" w:space="1" w:color="auto"/>
        </w:pBdr>
        <w:spacing w:after="0" w:line="240" w:lineRule="auto"/>
        <w:rPr>
          <w:rFonts w:ascii="Helvetica" w:eastAsia="Times New Roman" w:hAnsi="Helvetica" w:cs="Helvetica"/>
          <w:color w:val="333333"/>
          <w:sz w:val="21"/>
          <w:szCs w:val="21"/>
          <w:lang w:eastAsia="es-MX"/>
        </w:rPr>
      </w:pPr>
    </w:p>
    <w:p w14:paraId="62E4064C" w14:textId="77777777" w:rsidR="00D9641C" w:rsidRDefault="00D9641C" w:rsidP="00D9641C">
      <w:pPr>
        <w:pBdr>
          <w:top w:val="single" w:sz="6" w:space="1" w:color="auto"/>
        </w:pBdr>
        <w:spacing w:after="0" w:line="240" w:lineRule="auto"/>
        <w:rPr>
          <w:rFonts w:ascii="Helvetica" w:eastAsia="Times New Roman" w:hAnsi="Helvetica" w:cs="Helvetica"/>
          <w:color w:val="333333"/>
          <w:sz w:val="21"/>
          <w:szCs w:val="21"/>
          <w:lang w:eastAsia="es-MX"/>
        </w:rPr>
      </w:pPr>
    </w:p>
    <w:p w14:paraId="60D27377" w14:textId="77777777" w:rsidR="00D9641C" w:rsidRDefault="00D9641C" w:rsidP="00D9641C">
      <w:pPr>
        <w:pBdr>
          <w:top w:val="single" w:sz="6" w:space="1" w:color="auto"/>
        </w:pBdr>
        <w:spacing w:after="0" w:line="240" w:lineRule="auto"/>
        <w:rPr>
          <w:rFonts w:ascii="Arial" w:eastAsia="Times New Roman" w:hAnsi="Arial" w:cs="Arial"/>
          <w:b/>
          <w:szCs w:val="16"/>
          <w:u w:val="single"/>
          <w:lang w:eastAsia="es-MX"/>
        </w:rPr>
      </w:pPr>
    </w:p>
    <w:p w14:paraId="0BEED855" w14:textId="4969C4DA" w:rsidR="00C149CC" w:rsidRPr="007978A5" w:rsidRDefault="00C149CC" w:rsidP="00AE04C2">
      <w:pPr>
        <w:pBdr>
          <w:top w:val="single" w:sz="6" w:space="1" w:color="auto"/>
        </w:pBdr>
        <w:spacing w:after="0" w:line="240" w:lineRule="auto"/>
        <w:jc w:val="center"/>
        <w:rPr>
          <w:rFonts w:ascii="Arial" w:eastAsia="Times New Roman" w:hAnsi="Arial" w:cs="Arial"/>
          <w:b/>
          <w:szCs w:val="16"/>
          <w:u w:val="single"/>
          <w:lang w:eastAsia="es-MX"/>
        </w:rPr>
      </w:pPr>
      <w:r w:rsidRPr="007978A5">
        <w:rPr>
          <w:rFonts w:ascii="Arial" w:eastAsia="Times New Roman" w:hAnsi="Arial" w:cs="Arial"/>
          <w:b/>
          <w:szCs w:val="16"/>
          <w:u w:val="single"/>
          <w:lang w:eastAsia="es-MX"/>
        </w:rPr>
        <w:lastRenderedPageBreak/>
        <w:t xml:space="preserve">Negociacion1: </w:t>
      </w:r>
      <w:r w:rsidR="00553AC9">
        <w:rPr>
          <w:rFonts w:ascii="Arial" w:eastAsia="Times New Roman" w:hAnsi="Arial" w:cs="Arial"/>
          <w:b/>
          <w:szCs w:val="16"/>
          <w:u w:val="single"/>
          <w:lang w:eastAsia="es-MX"/>
        </w:rPr>
        <w:t xml:space="preserve">Ejemplos de </w:t>
      </w:r>
      <w:r w:rsidRPr="007978A5">
        <w:rPr>
          <w:rFonts w:ascii="Arial" w:eastAsia="Times New Roman" w:hAnsi="Arial" w:cs="Arial"/>
          <w:b/>
          <w:szCs w:val="16"/>
          <w:u w:val="single"/>
          <w:lang w:eastAsia="es-MX"/>
        </w:rPr>
        <w:t xml:space="preserve">Ventanas del Proponente y </w:t>
      </w:r>
      <w:proofErr w:type="spellStart"/>
      <w:r w:rsidRPr="007978A5">
        <w:rPr>
          <w:rFonts w:ascii="Arial" w:eastAsia="Times New Roman" w:hAnsi="Arial" w:cs="Arial"/>
          <w:b/>
          <w:szCs w:val="16"/>
          <w:u w:val="single"/>
          <w:lang w:eastAsia="es-MX"/>
        </w:rPr>
        <w:t>Respondente</w:t>
      </w:r>
      <w:proofErr w:type="spellEnd"/>
      <w:r w:rsidRPr="007978A5">
        <w:rPr>
          <w:rFonts w:ascii="Arial" w:eastAsia="Times New Roman" w:hAnsi="Arial" w:cs="Arial"/>
          <w:b/>
          <w:szCs w:val="16"/>
          <w:u w:val="single"/>
          <w:lang w:eastAsia="es-MX"/>
        </w:rPr>
        <w:t xml:space="preserve">. Con y Sin </w:t>
      </w:r>
      <w:commentRangeStart w:id="9"/>
      <w:r w:rsidRPr="007978A5">
        <w:rPr>
          <w:rFonts w:ascii="Arial" w:eastAsia="Times New Roman" w:hAnsi="Arial" w:cs="Arial"/>
          <w:b/>
          <w:szCs w:val="16"/>
          <w:u w:val="single"/>
          <w:lang w:eastAsia="es-MX"/>
        </w:rPr>
        <w:t>foto</w:t>
      </w:r>
      <w:commentRangeEnd w:id="9"/>
      <w:r w:rsidR="00651DEA">
        <w:rPr>
          <w:rStyle w:val="Refdecomentario"/>
        </w:rPr>
        <w:commentReference w:id="9"/>
      </w:r>
      <w:r w:rsidRPr="007978A5">
        <w:rPr>
          <w:rFonts w:ascii="Arial" w:eastAsia="Times New Roman" w:hAnsi="Arial" w:cs="Arial"/>
          <w:b/>
          <w:szCs w:val="16"/>
          <w:u w:val="single"/>
          <w:lang w:eastAsia="es-MX"/>
        </w:rPr>
        <w:t>.</w:t>
      </w:r>
    </w:p>
    <w:p w14:paraId="64EDE6EE" w14:textId="77777777" w:rsidR="00C149CC" w:rsidRDefault="00C149CC" w:rsidP="00AE04C2">
      <w:pPr>
        <w:pBdr>
          <w:top w:val="single" w:sz="6" w:space="1" w:color="auto"/>
        </w:pBdr>
        <w:spacing w:after="0" w:line="240" w:lineRule="auto"/>
        <w:jc w:val="center"/>
        <w:rPr>
          <w:rFonts w:ascii="Arial" w:eastAsia="Times New Roman" w:hAnsi="Arial" w:cs="Arial"/>
          <w:sz w:val="16"/>
          <w:szCs w:val="16"/>
          <w:lang w:eastAsia="es-MX"/>
        </w:rPr>
      </w:pPr>
    </w:p>
    <w:p w14:paraId="15C11F31" w14:textId="77777777" w:rsidR="00AE04C2" w:rsidRDefault="009558BD" w:rsidP="00AE04C2">
      <w:pPr>
        <w:pStyle w:val="Ttulo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 xml:space="preserve">Ronda1 </w:t>
      </w:r>
    </w:p>
    <w:p w14:paraId="2CD64F67" w14:textId="77777777" w:rsidR="00AE04C2" w:rsidRDefault="00AE04C2" w:rsidP="00AE04C2">
      <w:pPr>
        <w:pStyle w:val="NormalWeb"/>
        <w:shd w:val="clear" w:color="auto" w:fill="FCF8E3"/>
        <w:spacing w:before="0" w:beforeAutospacing="0" w:after="150" w:afterAutospacing="0" w:line="400" w:lineRule="atLeast"/>
        <w:rPr>
          <w:rFonts w:ascii="Helvetica" w:hAnsi="Helvetica" w:cs="Helvetica"/>
          <w:color w:val="C09853"/>
          <w:sz w:val="21"/>
          <w:szCs w:val="21"/>
        </w:rPr>
      </w:pPr>
      <w:r>
        <w:rPr>
          <w:rFonts w:ascii="Helvetica" w:hAnsi="Helvetica" w:cs="Helvetica"/>
          <w:color w:val="C09853"/>
          <w:sz w:val="21"/>
          <w:szCs w:val="21"/>
        </w:rPr>
        <w:t xml:space="preserve">Tiempo restante para completar </w:t>
      </w:r>
      <w:r w:rsidR="002D3A55">
        <w:rPr>
          <w:rFonts w:ascii="Helvetica" w:hAnsi="Helvetica" w:cs="Helvetica"/>
          <w:color w:val="C09853"/>
          <w:sz w:val="21"/>
          <w:szCs w:val="21"/>
        </w:rPr>
        <w:t>su decisión</w:t>
      </w:r>
      <w:r>
        <w:rPr>
          <w:rFonts w:ascii="Helvetica" w:hAnsi="Helvetica" w:cs="Helvetica"/>
          <w:color w:val="C09853"/>
          <w:sz w:val="21"/>
          <w:szCs w:val="21"/>
        </w:rPr>
        <w:t>:</w:t>
      </w:r>
      <w:r w:rsidR="002D3A55">
        <w:rPr>
          <w:rStyle w:val="apple-converted-space"/>
          <w:rFonts w:ascii="Helvetica" w:hAnsi="Helvetica" w:cs="Helvetica"/>
          <w:color w:val="C09853"/>
          <w:sz w:val="21"/>
          <w:szCs w:val="21"/>
        </w:rPr>
        <w:t> </w:t>
      </w:r>
      <w:r w:rsidR="002D3A55">
        <w:rPr>
          <w:rStyle w:val="apple-converted-space"/>
          <w:rFonts w:ascii="Helvetica" w:hAnsi="Helvetica" w:cs="Helvetica"/>
          <w:b/>
          <w:bCs/>
          <w:color w:val="C09853"/>
          <w:sz w:val="21"/>
          <w:szCs w:val="21"/>
        </w:rPr>
        <w:t>1:00</w:t>
      </w:r>
    </w:p>
    <w:p w14:paraId="34B0E987" w14:textId="77777777" w:rsidR="00AE04C2" w:rsidRPr="003F1452" w:rsidRDefault="00AE04C2" w:rsidP="00AE04C2">
      <w:pPr>
        <w:pStyle w:val="z-Principiodelformulario"/>
        <w:rPr>
          <w:b/>
          <w:sz w:val="28"/>
          <w:szCs w:val="32"/>
        </w:rPr>
      </w:pPr>
      <w:r w:rsidRPr="003F1452">
        <w:rPr>
          <w:b/>
          <w:sz w:val="28"/>
          <w:szCs w:val="32"/>
        </w:rPr>
        <w:t>Principio del formulario</w:t>
      </w:r>
    </w:p>
    <w:p w14:paraId="01FBA1FC" w14:textId="77777777" w:rsidR="00AE04C2" w:rsidRPr="003F1452" w:rsidRDefault="00AE04C2" w:rsidP="00AE04C2">
      <w:pPr>
        <w:pStyle w:val="NormalWeb"/>
        <w:shd w:val="clear" w:color="auto" w:fill="FFFFFF"/>
        <w:spacing w:before="0" w:beforeAutospacing="0" w:after="150" w:afterAutospacing="0" w:line="400" w:lineRule="atLeast"/>
        <w:rPr>
          <w:rFonts w:ascii="Helvetica" w:hAnsi="Helvetica" w:cs="Helvetica"/>
          <w:b/>
          <w:color w:val="333333"/>
          <w:sz w:val="28"/>
          <w:szCs w:val="32"/>
        </w:rPr>
      </w:pPr>
      <w:r w:rsidRPr="003F1452">
        <w:rPr>
          <w:rFonts w:ascii="Helvetica" w:hAnsi="Helvetica" w:cs="Helvetica"/>
          <w:b/>
          <w:color w:val="333333"/>
          <w:sz w:val="28"/>
          <w:szCs w:val="32"/>
        </w:rPr>
        <w:t>Usted es el</w:t>
      </w:r>
      <w:r w:rsidRPr="003F1452">
        <w:rPr>
          <w:rStyle w:val="apple-converted-space"/>
          <w:rFonts w:ascii="Helvetica" w:hAnsi="Helvetica" w:cs="Helvetica"/>
          <w:b/>
          <w:color w:val="333333"/>
          <w:sz w:val="28"/>
          <w:szCs w:val="32"/>
        </w:rPr>
        <w:t> </w:t>
      </w:r>
      <w:r w:rsidR="00CC449A" w:rsidRPr="003F1452">
        <w:rPr>
          <w:rFonts w:ascii="Helvetica" w:hAnsi="Helvetica" w:cs="Helvetica"/>
          <w:b/>
          <w:color w:val="333333"/>
          <w:sz w:val="28"/>
          <w:szCs w:val="32"/>
        </w:rPr>
        <w:t>Proponente</w:t>
      </w:r>
    </w:p>
    <w:p w14:paraId="2D81EE08" w14:textId="77777777" w:rsidR="00AE04C2" w:rsidRDefault="002C5A9B" w:rsidP="00AE04C2">
      <w:pPr>
        <w:pStyle w:val="NormalWeb"/>
        <w:shd w:val="clear" w:color="auto" w:fill="FFFFFF"/>
        <w:spacing w:before="0" w:beforeAutospacing="0" w:after="150" w:afterAutospacing="0" w:line="400" w:lineRule="atLeast"/>
        <w:rPr>
          <w:rFonts w:ascii="Helvetica" w:hAnsi="Helvetica" w:cs="Helvetica"/>
          <w:color w:val="333333"/>
          <w:sz w:val="21"/>
          <w:szCs w:val="21"/>
        </w:rPr>
      </w:pPr>
      <w:r>
        <w:rPr>
          <w:rFonts w:ascii="Helvetica" w:hAnsi="Helvetica" w:cs="Helvetica"/>
          <w:color w:val="333333"/>
          <w:sz w:val="21"/>
          <w:szCs w:val="21"/>
        </w:rPr>
        <w:t>A ambos jugadores se les ha</w:t>
      </w:r>
      <w:r w:rsidR="00C149CC">
        <w:rPr>
          <w:rFonts w:ascii="Helvetica" w:hAnsi="Helvetica" w:cs="Helvetica"/>
          <w:color w:val="333333"/>
          <w:sz w:val="21"/>
          <w:szCs w:val="21"/>
        </w:rPr>
        <w:t xml:space="preserve"> entregado </w:t>
      </w:r>
      <w:r w:rsidR="00C149CC" w:rsidRPr="00576D7D">
        <w:rPr>
          <w:b/>
          <w:u w:val="single"/>
          <w:lang w:val="es-ES_tradnl"/>
        </w:rPr>
        <w:t xml:space="preserve">200 </w:t>
      </w:r>
      <w:proofErr w:type="spellStart"/>
      <w:r w:rsidR="00C149CC" w:rsidRPr="00576D7D">
        <w:rPr>
          <w:b/>
          <w:u w:val="single"/>
          <w:lang w:val="es-ES_tradnl"/>
        </w:rPr>
        <w:t>ECUs</w:t>
      </w:r>
      <w:proofErr w:type="spellEnd"/>
      <w:r w:rsidR="00C149CC">
        <w:rPr>
          <w:lang w:val="es-ES_tradnl"/>
        </w:rPr>
        <w:t>.</w:t>
      </w:r>
      <w:r w:rsidR="00AE04C2">
        <w:rPr>
          <w:rStyle w:val="apple-converted-space"/>
          <w:rFonts w:ascii="Helvetica" w:hAnsi="Helvetica" w:cs="Helvetica"/>
          <w:color w:val="333333"/>
          <w:sz w:val="21"/>
          <w:szCs w:val="21"/>
        </w:rPr>
        <w:t> </w:t>
      </w:r>
      <w:r w:rsidR="00AE04C2">
        <w:rPr>
          <w:rFonts w:ascii="Helvetica" w:hAnsi="Helvetica" w:cs="Helvetica"/>
          <w:color w:val="333333"/>
          <w:sz w:val="21"/>
          <w:szCs w:val="21"/>
        </w:rPr>
        <w:t>Introduzca la cantidad que desea ofrecer al</w:t>
      </w:r>
      <w:r w:rsidR="00CC449A">
        <w:rPr>
          <w:rFonts w:ascii="Helvetica" w:hAnsi="Helvetica" w:cs="Helvetica"/>
          <w:color w:val="333333"/>
          <w:sz w:val="21"/>
          <w:szCs w:val="21"/>
        </w:rPr>
        <w:t xml:space="preserve"> </w:t>
      </w:r>
      <w:proofErr w:type="spellStart"/>
      <w:r w:rsidR="00CC449A">
        <w:rPr>
          <w:rFonts w:ascii="Helvetica" w:hAnsi="Helvetica" w:cs="Helvetica"/>
          <w:color w:val="333333"/>
          <w:sz w:val="21"/>
          <w:szCs w:val="21"/>
        </w:rPr>
        <w:t>R</w:t>
      </w:r>
      <w:r w:rsidR="00AE04C2">
        <w:rPr>
          <w:rFonts w:ascii="Helvetica" w:hAnsi="Helvetica" w:cs="Helvetica"/>
          <w:color w:val="333333"/>
          <w:sz w:val="21"/>
          <w:szCs w:val="21"/>
        </w:rPr>
        <w:t>esponde</w:t>
      </w:r>
      <w:r w:rsidR="00CC449A">
        <w:rPr>
          <w:rFonts w:ascii="Helvetica" w:hAnsi="Helvetica" w:cs="Helvetica"/>
          <w:color w:val="333333"/>
          <w:sz w:val="21"/>
          <w:szCs w:val="21"/>
        </w:rPr>
        <w:t>nte</w:t>
      </w:r>
      <w:proofErr w:type="spellEnd"/>
      <w:r w:rsidR="00C149CC">
        <w:rPr>
          <w:rFonts w:ascii="Helvetica" w:hAnsi="Helvetica" w:cs="Helvetica"/>
          <w:color w:val="333333"/>
          <w:sz w:val="21"/>
          <w:szCs w:val="21"/>
        </w:rPr>
        <w:t xml:space="preserve"> de </w:t>
      </w:r>
      <w:r w:rsidR="009561A8">
        <w:rPr>
          <w:rFonts w:ascii="Helvetica" w:hAnsi="Helvetica" w:cs="Helvetica"/>
          <w:color w:val="333333"/>
          <w:sz w:val="21"/>
          <w:szCs w:val="21"/>
        </w:rPr>
        <w:t>los</w:t>
      </w:r>
      <w:r w:rsidR="00C149CC">
        <w:rPr>
          <w:rFonts w:ascii="Helvetica" w:hAnsi="Helvetica" w:cs="Helvetica"/>
          <w:color w:val="333333"/>
          <w:sz w:val="21"/>
          <w:szCs w:val="21"/>
        </w:rPr>
        <w:t xml:space="preserve"> 200 </w:t>
      </w:r>
      <w:proofErr w:type="spellStart"/>
      <w:r w:rsidR="00C149CC">
        <w:rPr>
          <w:rFonts w:ascii="Helvetica" w:hAnsi="Helvetica" w:cs="Helvetica"/>
          <w:color w:val="333333"/>
          <w:sz w:val="21"/>
          <w:szCs w:val="21"/>
        </w:rPr>
        <w:t>ECUs</w:t>
      </w:r>
      <w:proofErr w:type="spellEnd"/>
      <w:r w:rsidR="00AE04C2">
        <w:rPr>
          <w:rFonts w:ascii="Helvetica" w:hAnsi="Helvetica" w:cs="Helvetica"/>
          <w:color w:val="333333"/>
          <w:sz w:val="21"/>
          <w:szCs w:val="21"/>
        </w:rPr>
        <w:t>.</w:t>
      </w:r>
    </w:p>
    <w:p w14:paraId="6C956633" w14:textId="77777777" w:rsidR="00AE04C2" w:rsidRDefault="00AE04C2" w:rsidP="00AE04C2">
      <w:pPr>
        <w:shd w:val="clear" w:color="auto" w:fill="FFFFFF"/>
        <w:spacing w:line="400" w:lineRule="atLeast"/>
        <w:rPr>
          <w:rFonts w:ascii="Helvetica" w:hAnsi="Helvetica" w:cs="Helvetica"/>
          <w:color w:val="333333"/>
          <w:sz w:val="21"/>
          <w:szCs w:val="21"/>
        </w:rPr>
      </w:pPr>
      <w:r>
        <w:rPr>
          <w:rFonts w:ascii="Helvetica" w:hAnsi="Helvetica" w:cs="Helvetica"/>
          <w:color w:val="333333"/>
          <w:sz w:val="21"/>
          <w:szCs w:val="21"/>
        </w:rPr>
        <w:t>¿Cuánto le gustaría ofrecer?</w:t>
      </w:r>
      <w:r w:rsidR="00C149CC">
        <w:rPr>
          <w:rFonts w:ascii="Helvetica" w:hAnsi="Helvetica" w:cs="Helvetica"/>
          <w:color w:val="333333"/>
          <w:sz w:val="21"/>
          <w:szCs w:val="21"/>
        </w:rPr>
        <w:t xml:space="preserve"> </w:t>
      </w:r>
    </w:p>
    <w:p w14:paraId="3A7E9356" w14:textId="43691D16" w:rsidR="00AE04C2" w:rsidRDefault="00AE04C2" w:rsidP="00AE04C2">
      <w:pPr>
        <w:shd w:val="clear" w:color="auto" w:fill="FFFFFF"/>
        <w:spacing w:line="400" w:lineRule="atLeast"/>
        <w:rPr>
          <w:rFonts w:ascii="Helvetica" w:hAnsi="Helvetica" w:cs="Helvetica"/>
          <w:color w:val="333333"/>
          <w:sz w:val="21"/>
          <w:szCs w:val="21"/>
        </w:rPr>
      </w:pP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commentRangeStart w:id="10"/>
      <w:r w:rsidR="00E239A3">
        <w:rPr>
          <w:rFonts w:ascii="Helvetica" w:hAnsi="Helvetica" w:cs="Helvetica"/>
          <w:noProof/>
          <w:color w:val="333333"/>
          <w:sz w:val="21"/>
          <w:szCs w:val="21"/>
          <w:lang w:eastAsia="es-MX"/>
        </w:rPr>
        <w:drawing>
          <wp:inline distT="0" distB="0" distL="0" distR="0" wp14:anchorId="726FD0B9" wp14:editId="0CB97FD1">
            <wp:extent cx="1009650" cy="238125"/>
            <wp:effectExtent l="0" t="0" r="0" b="9525"/>
            <wp:docPr id="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238125"/>
                    </a:xfrm>
                    <a:prstGeom prst="rect">
                      <a:avLst/>
                    </a:prstGeom>
                    <a:noFill/>
                    <a:ln>
                      <a:noFill/>
                    </a:ln>
                  </pic:spPr>
                </pic:pic>
              </a:graphicData>
            </a:graphic>
          </wp:inline>
        </w:drawing>
      </w:r>
      <w:commentRangeEnd w:id="10"/>
      <w:r w:rsidR="000943FC">
        <w:rPr>
          <w:rStyle w:val="Refdecomentario"/>
        </w:rPr>
        <w:commentReference w:id="10"/>
      </w:r>
    </w:p>
    <w:p w14:paraId="24E717CC" w14:textId="77777777" w:rsidR="00C149CC" w:rsidRPr="00C149CC" w:rsidRDefault="00C149CC" w:rsidP="00AE04C2">
      <w:pPr>
        <w:shd w:val="clear" w:color="auto" w:fill="FFFFFF"/>
        <w:spacing w:line="400" w:lineRule="atLeast"/>
        <w:rPr>
          <w:rFonts w:ascii="Helvetica" w:hAnsi="Helvetica" w:cs="Helvetica"/>
          <w:color w:val="333333"/>
          <w:sz w:val="14"/>
          <w:szCs w:val="21"/>
        </w:rPr>
      </w:pPr>
      <w:r w:rsidRPr="00C149CC">
        <w:rPr>
          <w:rFonts w:ascii="Helvetica" w:hAnsi="Helvetica" w:cs="Helvetica"/>
          <w:color w:val="333333"/>
          <w:sz w:val="14"/>
          <w:szCs w:val="21"/>
        </w:rPr>
        <w:t xml:space="preserve">Haga </w:t>
      </w:r>
      <w:proofErr w:type="spellStart"/>
      <w:r w:rsidRPr="00C149CC">
        <w:rPr>
          <w:rFonts w:ascii="Helvetica" w:hAnsi="Helvetica" w:cs="Helvetica"/>
          <w:color w:val="333333"/>
          <w:sz w:val="14"/>
          <w:szCs w:val="21"/>
        </w:rPr>
        <w:t>click</w:t>
      </w:r>
      <w:proofErr w:type="spellEnd"/>
      <w:r w:rsidRPr="00C149CC">
        <w:rPr>
          <w:rFonts w:ascii="Helvetica" w:hAnsi="Helvetica" w:cs="Helvetica"/>
          <w:color w:val="333333"/>
          <w:sz w:val="14"/>
          <w:szCs w:val="21"/>
        </w:rPr>
        <w:t xml:space="preserve"> en el botón de próximo cuando su respuesta este lista.</w:t>
      </w:r>
    </w:p>
    <w:p w14:paraId="5088A082" w14:textId="5F62AB0E" w:rsidR="00AE04C2" w:rsidRDefault="00E239A3" w:rsidP="00AE04C2">
      <w:pPr>
        <w:pStyle w:val="NormalWeb"/>
        <w:shd w:val="clear" w:color="auto" w:fill="FFFFFF"/>
        <w:spacing w:before="0" w:beforeAutospacing="0" w:after="150" w:afterAutospacing="0" w:line="400" w:lineRule="atLeast"/>
        <w:rPr>
          <w:rFonts w:ascii="Helvetica" w:hAnsi="Helvetica" w:cs="Helvetica"/>
          <w:color w:val="333333"/>
          <w:sz w:val="21"/>
          <w:szCs w:val="21"/>
        </w:rPr>
      </w:pPr>
      <w:commentRangeStart w:id="11"/>
      <w:r>
        <w:rPr>
          <w:rFonts w:ascii="Helvetica" w:hAnsi="Helvetica" w:cs="Helvetica"/>
          <w:noProof/>
          <w:color w:val="333333"/>
          <w:sz w:val="21"/>
          <w:szCs w:val="21"/>
        </w:rPr>
        <w:drawing>
          <wp:inline distT="0" distB="0" distL="0" distR="0" wp14:anchorId="46A74836" wp14:editId="72591AB6">
            <wp:extent cx="514350" cy="285750"/>
            <wp:effectExtent l="0" t="0" r="0" b="0"/>
            <wp:docPr id="7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 cy="285750"/>
                    </a:xfrm>
                    <a:prstGeom prst="rect">
                      <a:avLst/>
                    </a:prstGeom>
                    <a:noFill/>
                    <a:ln>
                      <a:noFill/>
                    </a:ln>
                  </pic:spPr>
                </pic:pic>
              </a:graphicData>
            </a:graphic>
          </wp:inline>
        </w:drawing>
      </w:r>
      <w:commentRangeEnd w:id="11"/>
      <w:r w:rsidR="000943FC">
        <w:rPr>
          <w:rStyle w:val="Refdecomentario"/>
          <w:rFonts w:asciiTheme="minorHAnsi" w:eastAsiaTheme="minorHAnsi" w:hAnsiTheme="minorHAnsi" w:cstheme="minorBidi"/>
          <w:lang w:eastAsia="en-US"/>
        </w:rPr>
        <w:commentReference w:id="11"/>
      </w:r>
    </w:p>
    <w:p w14:paraId="24828C4C" w14:textId="77777777" w:rsidR="00CC449A" w:rsidRDefault="00CC449A" w:rsidP="00CC449A">
      <w:pPr>
        <w:pBdr>
          <w:top w:val="single" w:sz="6" w:space="1" w:color="auto"/>
        </w:pBdr>
        <w:spacing w:after="0" w:line="240" w:lineRule="auto"/>
        <w:jc w:val="center"/>
        <w:rPr>
          <w:rFonts w:ascii="Arial" w:eastAsia="Times New Roman" w:hAnsi="Arial" w:cs="Arial"/>
          <w:sz w:val="16"/>
          <w:szCs w:val="16"/>
          <w:lang w:eastAsia="es-MX"/>
        </w:rPr>
      </w:pPr>
    </w:p>
    <w:p w14:paraId="3F4CF6C2" w14:textId="77777777" w:rsidR="00C149CC" w:rsidRDefault="00C149CC" w:rsidP="00C149CC">
      <w:pPr>
        <w:pStyle w:val="Ttulo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Ronda1</w:t>
      </w:r>
    </w:p>
    <w:p w14:paraId="06A33E55" w14:textId="77777777" w:rsidR="00C149CC" w:rsidRDefault="00C149CC" w:rsidP="00C149CC">
      <w:pPr>
        <w:pStyle w:val="NormalWeb"/>
        <w:shd w:val="clear" w:color="auto" w:fill="FCF8E3"/>
        <w:spacing w:before="0" w:beforeAutospacing="0" w:after="150" w:afterAutospacing="0" w:line="400" w:lineRule="atLeast"/>
        <w:rPr>
          <w:rFonts w:ascii="Helvetica" w:hAnsi="Helvetica" w:cs="Helvetica"/>
          <w:color w:val="C09853"/>
          <w:sz w:val="21"/>
          <w:szCs w:val="21"/>
        </w:rPr>
      </w:pPr>
      <w:r>
        <w:rPr>
          <w:rFonts w:ascii="Helvetica" w:hAnsi="Helvetica" w:cs="Helvetica"/>
          <w:color w:val="C09853"/>
          <w:sz w:val="21"/>
          <w:szCs w:val="21"/>
        </w:rPr>
        <w:t>Tiempo restante para completar su decisión:</w:t>
      </w:r>
      <w:r>
        <w:rPr>
          <w:rStyle w:val="apple-converted-space"/>
          <w:rFonts w:ascii="Helvetica" w:hAnsi="Helvetica" w:cs="Helvetica"/>
          <w:color w:val="C09853"/>
          <w:sz w:val="21"/>
          <w:szCs w:val="21"/>
        </w:rPr>
        <w:t> </w:t>
      </w:r>
      <w:r>
        <w:rPr>
          <w:rStyle w:val="apple-converted-space"/>
          <w:rFonts w:ascii="Helvetica" w:hAnsi="Helvetica" w:cs="Helvetica"/>
          <w:b/>
          <w:bCs/>
          <w:color w:val="C09853"/>
          <w:sz w:val="21"/>
          <w:szCs w:val="21"/>
        </w:rPr>
        <w:t>1:00</w:t>
      </w:r>
    </w:p>
    <w:p w14:paraId="3F9AEBCA" w14:textId="77777777" w:rsidR="00C149CC" w:rsidRPr="003F1452" w:rsidRDefault="00C149CC" w:rsidP="00C149CC">
      <w:pPr>
        <w:pStyle w:val="z-Principiodelformulario"/>
        <w:rPr>
          <w:b/>
          <w:sz w:val="28"/>
          <w:szCs w:val="28"/>
        </w:rPr>
      </w:pPr>
      <w:r w:rsidRPr="003F1452">
        <w:rPr>
          <w:b/>
          <w:sz w:val="28"/>
          <w:szCs w:val="28"/>
        </w:rPr>
        <w:t>Principio del formulario</w:t>
      </w:r>
    </w:p>
    <w:p w14:paraId="355484F7" w14:textId="77777777" w:rsidR="00C149CC" w:rsidRPr="003F1452" w:rsidRDefault="00C149CC" w:rsidP="00C149CC">
      <w:pPr>
        <w:pStyle w:val="NormalWeb"/>
        <w:shd w:val="clear" w:color="auto" w:fill="FFFFFF"/>
        <w:spacing w:before="0" w:beforeAutospacing="0" w:after="150" w:afterAutospacing="0" w:line="400" w:lineRule="atLeast"/>
        <w:rPr>
          <w:rFonts w:ascii="Helvetica" w:hAnsi="Helvetica" w:cs="Helvetica"/>
          <w:b/>
          <w:color w:val="333333"/>
          <w:sz w:val="28"/>
          <w:szCs w:val="28"/>
        </w:rPr>
      </w:pPr>
      <w:r w:rsidRPr="003F1452">
        <w:rPr>
          <w:rFonts w:ascii="Helvetica" w:hAnsi="Helvetica" w:cs="Helvetica"/>
          <w:b/>
          <w:color w:val="333333"/>
          <w:sz w:val="28"/>
          <w:szCs w:val="28"/>
        </w:rPr>
        <w:t>Usted es el</w:t>
      </w:r>
      <w:r w:rsidRPr="003F1452">
        <w:rPr>
          <w:rStyle w:val="apple-converted-space"/>
          <w:rFonts w:ascii="Helvetica" w:hAnsi="Helvetica" w:cs="Helvetica"/>
          <w:b/>
          <w:color w:val="333333"/>
          <w:sz w:val="28"/>
          <w:szCs w:val="28"/>
        </w:rPr>
        <w:t> </w:t>
      </w:r>
      <w:proofErr w:type="spellStart"/>
      <w:r w:rsidRPr="003F1452">
        <w:rPr>
          <w:rFonts w:ascii="Helvetica" w:hAnsi="Helvetica" w:cs="Helvetica"/>
          <w:b/>
          <w:color w:val="333333"/>
          <w:sz w:val="28"/>
          <w:szCs w:val="28"/>
        </w:rPr>
        <w:t>Respondente</w:t>
      </w:r>
      <w:proofErr w:type="spellEnd"/>
    </w:p>
    <w:p w14:paraId="067DD6BE" w14:textId="77777777" w:rsidR="00C149CC" w:rsidRDefault="005539CF" w:rsidP="00C149CC">
      <w:pPr>
        <w:pStyle w:val="NormalWeb"/>
        <w:shd w:val="clear" w:color="auto" w:fill="FFFFFF"/>
        <w:spacing w:before="0" w:beforeAutospacing="0" w:after="150" w:afterAutospacing="0" w:line="400" w:lineRule="atLeast"/>
        <w:rPr>
          <w:rFonts w:ascii="Helvetica" w:hAnsi="Helvetica" w:cs="Helvetica"/>
          <w:color w:val="333333"/>
          <w:sz w:val="21"/>
          <w:szCs w:val="21"/>
        </w:rPr>
      </w:pPr>
      <w:r>
        <w:rPr>
          <w:rFonts w:ascii="Helvetica" w:hAnsi="Helvetica" w:cs="Helvetica"/>
          <w:noProof/>
          <w:color w:val="333333"/>
          <w:sz w:val="21"/>
          <w:szCs w:val="21"/>
        </w:rPr>
        <w:drawing>
          <wp:anchor distT="0" distB="0" distL="114300" distR="114300" simplePos="0" relativeHeight="251651072" behindDoc="0" locked="0" layoutInCell="1" allowOverlap="1" wp14:anchorId="1A8A14F7" wp14:editId="48FF2379">
            <wp:simplePos x="0" y="0"/>
            <wp:positionH relativeFrom="margin">
              <wp:align>center</wp:align>
            </wp:positionH>
            <wp:positionV relativeFrom="paragraph">
              <wp:posOffset>514350</wp:posOffset>
            </wp:positionV>
            <wp:extent cx="4238625" cy="390525"/>
            <wp:effectExtent l="0" t="0" r="0" b="47625"/>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14:sizeRelH relativeFrom="margin">
              <wp14:pctWidth>0</wp14:pctWidth>
            </wp14:sizeRelH>
            <wp14:sizeRelV relativeFrom="margin">
              <wp14:pctHeight>0</wp14:pctHeight>
            </wp14:sizeRelV>
          </wp:anchor>
        </w:drawing>
      </w:r>
      <w:r w:rsidR="00C149CC">
        <w:rPr>
          <w:rFonts w:ascii="Helvetica" w:hAnsi="Helvetica" w:cs="Helvetica"/>
          <w:color w:val="333333"/>
          <w:sz w:val="21"/>
          <w:szCs w:val="21"/>
        </w:rPr>
        <w:t xml:space="preserve">El Proponente le ha ofrecido </w:t>
      </w:r>
      <w:commentRangeStart w:id="12"/>
      <w:r w:rsidR="00C149CC" w:rsidRPr="00C149CC">
        <w:rPr>
          <w:rFonts w:ascii="Helvetica" w:hAnsi="Helvetica" w:cs="Helvetica"/>
          <w:b/>
          <w:color w:val="333333"/>
          <w:sz w:val="21"/>
          <w:szCs w:val="21"/>
          <w:u w:val="single"/>
        </w:rPr>
        <w:t xml:space="preserve">50 </w:t>
      </w:r>
      <w:proofErr w:type="spellStart"/>
      <w:r w:rsidR="00C149CC" w:rsidRPr="00C149CC">
        <w:rPr>
          <w:rFonts w:ascii="Helvetica" w:hAnsi="Helvetica" w:cs="Helvetica"/>
          <w:b/>
          <w:color w:val="333333"/>
          <w:sz w:val="21"/>
          <w:szCs w:val="21"/>
          <w:u w:val="single"/>
        </w:rPr>
        <w:t>ECUs</w:t>
      </w:r>
      <w:proofErr w:type="spellEnd"/>
      <w:r w:rsidR="00C149CC">
        <w:rPr>
          <w:rFonts w:ascii="Helvetica" w:hAnsi="Helvetica" w:cs="Helvetica"/>
          <w:color w:val="333333"/>
          <w:sz w:val="21"/>
          <w:szCs w:val="21"/>
        </w:rPr>
        <w:t>.</w:t>
      </w:r>
      <w:commentRangeEnd w:id="12"/>
      <w:r w:rsidR="000943FC">
        <w:rPr>
          <w:rStyle w:val="Refdecomentario"/>
          <w:rFonts w:asciiTheme="minorHAnsi" w:eastAsiaTheme="minorHAnsi" w:hAnsiTheme="minorHAnsi" w:cstheme="minorBidi"/>
          <w:lang w:eastAsia="en-US"/>
        </w:rPr>
        <w:commentReference w:id="12"/>
      </w:r>
      <w:r w:rsidR="00C149CC">
        <w:rPr>
          <w:rFonts w:ascii="Helvetica" w:hAnsi="Helvetica" w:cs="Helvetica"/>
          <w:color w:val="333333"/>
          <w:sz w:val="21"/>
          <w:szCs w:val="21"/>
        </w:rPr>
        <w:t xml:space="preserve"> Determin</w:t>
      </w:r>
      <w:r w:rsidR="000E11BC">
        <w:rPr>
          <w:rFonts w:ascii="Helvetica" w:hAnsi="Helvetica" w:cs="Helvetica"/>
          <w:color w:val="333333"/>
          <w:sz w:val="21"/>
          <w:szCs w:val="21"/>
        </w:rPr>
        <w:t xml:space="preserve">e si Acepta o Rechaza la oferta haciendo </w:t>
      </w:r>
      <w:proofErr w:type="spellStart"/>
      <w:r w:rsidR="000E11BC">
        <w:rPr>
          <w:rFonts w:ascii="Helvetica" w:hAnsi="Helvetica" w:cs="Helvetica"/>
          <w:color w:val="333333"/>
          <w:sz w:val="21"/>
          <w:szCs w:val="21"/>
        </w:rPr>
        <w:t>click</w:t>
      </w:r>
      <w:proofErr w:type="spellEnd"/>
      <w:r w:rsidR="000E11BC">
        <w:rPr>
          <w:rFonts w:ascii="Helvetica" w:hAnsi="Helvetica" w:cs="Helvetica"/>
          <w:color w:val="333333"/>
          <w:sz w:val="21"/>
          <w:szCs w:val="21"/>
        </w:rPr>
        <w:t xml:space="preserve"> en el recuadro correspondiente.</w:t>
      </w:r>
    </w:p>
    <w:p w14:paraId="24A3F6CA" w14:textId="77777777" w:rsidR="00C149CC" w:rsidRPr="00C149CC" w:rsidRDefault="00C149CC" w:rsidP="00C149CC">
      <w:pPr>
        <w:shd w:val="clear" w:color="auto" w:fill="FFFFFF"/>
        <w:spacing w:line="400" w:lineRule="atLeast"/>
        <w:rPr>
          <w:rFonts w:ascii="Helvetica" w:hAnsi="Helvetica" w:cs="Helvetica"/>
          <w:color w:val="333333"/>
          <w:sz w:val="14"/>
          <w:szCs w:val="21"/>
        </w:rPr>
      </w:pPr>
      <w:r w:rsidRPr="00C149CC">
        <w:rPr>
          <w:rFonts w:ascii="Helvetica" w:hAnsi="Helvetica" w:cs="Helvetica"/>
          <w:color w:val="333333"/>
          <w:sz w:val="14"/>
          <w:szCs w:val="21"/>
        </w:rPr>
        <w:t xml:space="preserve">Haga </w:t>
      </w:r>
      <w:proofErr w:type="spellStart"/>
      <w:r w:rsidRPr="00C149CC">
        <w:rPr>
          <w:rFonts w:ascii="Helvetica" w:hAnsi="Helvetica" w:cs="Helvetica"/>
          <w:color w:val="333333"/>
          <w:sz w:val="14"/>
          <w:szCs w:val="21"/>
        </w:rPr>
        <w:t>click</w:t>
      </w:r>
      <w:proofErr w:type="spellEnd"/>
      <w:r w:rsidRPr="00C149CC">
        <w:rPr>
          <w:rFonts w:ascii="Helvetica" w:hAnsi="Helvetica" w:cs="Helvetica"/>
          <w:color w:val="333333"/>
          <w:sz w:val="14"/>
          <w:szCs w:val="21"/>
        </w:rPr>
        <w:t xml:space="preserve"> en el botón de próximo cuando su respuesta este lista.</w:t>
      </w:r>
    </w:p>
    <w:p w14:paraId="413F6CF6" w14:textId="059A3D27" w:rsidR="00C149CC" w:rsidRDefault="00E239A3" w:rsidP="00C149CC">
      <w:pPr>
        <w:pStyle w:val="NormalWeb"/>
        <w:shd w:val="clear" w:color="auto" w:fill="FFFFFF"/>
        <w:spacing w:before="0" w:beforeAutospacing="0" w:after="150" w:afterAutospacing="0" w:line="400" w:lineRule="atLeast"/>
        <w:rPr>
          <w:rFonts w:ascii="Helvetica" w:hAnsi="Helvetica" w:cs="Helvetica"/>
          <w:color w:val="333333"/>
          <w:sz w:val="21"/>
          <w:szCs w:val="21"/>
        </w:rPr>
      </w:pPr>
      <w:commentRangeStart w:id="13"/>
      <w:r>
        <w:rPr>
          <w:rFonts w:ascii="Helvetica" w:hAnsi="Helvetica" w:cs="Helvetica"/>
          <w:noProof/>
          <w:color w:val="333333"/>
          <w:sz w:val="21"/>
          <w:szCs w:val="21"/>
        </w:rPr>
        <w:drawing>
          <wp:inline distT="0" distB="0" distL="0" distR="0" wp14:anchorId="0FD8194D" wp14:editId="1D1D3C2D">
            <wp:extent cx="514350" cy="285750"/>
            <wp:effectExtent l="0" t="0" r="0" b="0"/>
            <wp:docPr id="7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 cy="285750"/>
                    </a:xfrm>
                    <a:prstGeom prst="rect">
                      <a:avLst/>
                    </a:prstGeom>
                    <a:noFill/>
                    <a:ln>
                      <a:noFill/>
                    </a:ln>
                  </pic:spPr>
                </pic:pic>
              </a:graphicData>
            </a:graphic>
          </wp:inline>
        </w:drawing>
      </w:r>
      <w:commentRangeEnd w:id="13"/>
      <w:r w:rsidR="00EA688F">
        <w:rPr>
          <w:rStyle w:val="Refdecomentario"/>
          <w:rFonts w:asciiTheme="minorHAnsi" w:eastAsiaTheme="minorHAnsi" w:hAnsiTheme="minorHAnsi" w:cstheme="minorBidi"/>
          <w:lang w:eastAsia="en-US"/>
        </w:rPr>
        <w:commentReference w:id="13"/>
      </w:r>
    </w:p>
    <w:p w14:paraId="39440171" w14:textId="77777777" w:rsidR="00C149CC" w:rsidRDefault="00C149CC" w:rsidP="00CC449A">
      <w:pPr>
        <w:pBdr>
          <w:top w:val="single" w:sz="6" w:space="1" w:color="auto"/>
        </w:pBdr>
        <w:spacing w:after="0" w:line="240" w:lineRule="auto"/>
        <w:jc w:val="center"/>
        <w:rPr>
          <w:rFonts w:ascii="Arial" w:eastAsia="Times New Roman" w:hAnsi="Arial" w:cs="Arial"/>
          <w:sz w:val="16"/>
          <w:szCs w:val="16"/>
          <w:lang w:eastAsia="es-MX"/>
        </w:rPr>
      </w:pPr>
    </w:p>
    <w:p w14:paraId="00F8315C" w14:textId="77777777" w:rsidR="007978A5" w:rsidRDefault="007978A5" w:rsidP="00CC449A">
      <w:pPr>
        <w:pBdr>
          <w:top w:val="single" w:sz="6" w:space="1" w:color="auto"/>
        </w:pBdr>
        <w:spacing w:after="0" w:line="240" w:lineRule="auto"/>
        <w:jc w:val="center"/>
        <w:rPr>
          <w:rFonts w:ascii="Arial" w:eastAsia="Times New Roman" w:hAnsi="Arial" w:cs="Arial"/>
          <w:sz w:val="16"/>
          <w:szCs w:val="16"/>
          <w:lang w:eastAsia="es-MX"/>
        </w:rPr>
      </w:pPr>
    </w:p>
    <w:p w14:paraId="4C8A39B6" w14:textId="77777777" w:rsidR="007978A5" w:rsidRDefault="007978A5" w:rsidP="00CC449A">
      <w:pPr>
        <w:pBdr>
          <w:top w:val="single" w:sz="6" w:space="1" w:color="auto"/>
        </w:pBdr>
        <w:spacing w:after="0" w:line="240" w:lineRule="auto"/>
        <w:jc w:val="center"/>
        <w:rPr>
          <w:rFonts w:ascii="Arial" w:eastAsia="Times New Roman" w:hAnsi="Arial" w:cs="Arial"/>
          <w:sz w:val="16"/>
          <w:szCs w:val="16"/>
          <w:lang w:eastAsia="es-MX"/>
        </w:rPr>
      </w:pPr>
    </w:p>
    <w:p w14:paraId="6DD4EA29" w14:textId="77777777" w:rsidR="007978A5" w:rsidRDefault="007978A5" w:rsidP="00CC449A">
      <w:pPr>
        <w:pBdr>
          <w:top w:val="single" w:sz="6" w:space="1" w:color="auto"/>
        </w:pBdr>
        <w:spacing w:after="0" w:line="240" w:lineRule="auto"/>
        <w:jc w:val="center"/>
        <w:rPr>
          <w:rFonts w:ascii="Arial" w:eastAsia="Times New Roman" w:hAnsi="Arial" w:cs="Arial"/>
          <w:sz w:val="16"/>
          <w:szCs w:val="16"/>
          <w:lang w:eastAsia="es-MX"/>
        </w:rPr>
      </w:pPr>
    </w:p>
    <w:p w14:paraId="1C28138B" w14:textId="77777777" w:rsidR="007978A5" w:rsidRDefault="007978A5" w:rsidP="00CC449A">
      <w:pPr>
        <w:pBdr>
          <w:top w:val="single" w:sz="6" w:space="1" w:color="auto"/>
        </w:pBdr>
        <w:spacing w:after="0" w:line="240" w:lineRule="auto"/>
        <w:jc w:val="center"/>
        <w:rPr>
          <w:rFonts w:ascii="Arial" w:eastAsia="Times New Roman" w:hAnsi="Arial" w:cs="Arial"/>
          <w:sz w:val="16"/>
          <w:szCs w:val="16"/>
          <w:lang w:eastAsia="es-MX"/>
        </w:rPr>
      </w:pPr>
    </w:p>
    <w:p w14:paraId="48827DA8" w14:textId="77777777" w:rsidR="007978A5" w:rsidRDefault="007978A5" w:rsidP="00CC449A">
      <w:pPr>
        <w:pBdr>
          <w:top w:val="single" w:sz="6" w:space="1" w:color="auto"/>
        </w:pBdr>
        <w:spacing w:after="0" w:line="240" w:lineRule="auto"/>
        <w:jc w:val="center"/>
        <w:rPr>
          <w:rFonts w:ascii="Arial" w:eastAsia="Times New Roman" w:hAnsi="Arial" w:cs="Arial"/>
          <w:sz w:val="16"/>
          <w:szCs w:val="16"/>
          <w:lang w:eastAsia="es-MX"/>
        </w:rPr>
      </w:pPr>
    </w:p>
    <w:p w14:paraId="511B7EC8" w14:textId="77777777" w:rsidR="007978A5" w:rsidRDefault="007978A5" w:rsidP="00CC449A">
      <w:pPr>
        <w:pBdr>
          <w:top w:val="single" w:sz="6" w:space="1" w:color="auto"/>
        </w:pBdr>
        <w:spacing w:after="0" w:line="240" w:lineRule="auto"/>
        <w:jc w:val="center"/>
        <w:rPr>
          <w:rFonts w:ascii="Arial" w:eastAsia="Times New Roman" w:hAnsi="Arial" w:cs="Arial"/>
          <w:sz w:val="16"/>
          <w:szCs w:val="16"/>
          <w:lang w:eastAsia="es-MX"/>
        </w:rPr>
      </w:pPr>
    </w:p>
    <w:p w14:paraId="26DB95F3" w14:textId="77777777" w:rsidR="007978A5" w:rsidRDefault="007978A5" w:rsidP="00CC449A">
      <w:pPr>
        <w:pBdr>
          <w:top w:val="single" w:sz="6" w:space="1" w:color="auto"/>
        </w:pBdr>
        <w:spacing w:after="0" w:line="240" w:lineRule="auto"/>
        <w:jc w:val="center"/>
        <w:rPr>
          <w:rFonts w:ascii="Arial" w:eastAsia="Times New Roman" w:hAnsi="Arial" w:cs="Arial"/>
          <w:sz w:val="16"/>
          <w:szCs w:val="16"/>
          <w:lang w:eastAsia="es-MX"/>
        </w:rPr>
      </w:pPr>
    </w:p>
    <w:p w14:paraId="51145634" w14:textId="77777777" w:rsidR="007978A5" w:rsidRDefault="007978A5" w:rsidP="00CC449A">
      <w:pPr>
        <w:pBdr>
          <w:top w:val="single" w:sz="6" w:space="1" w:color="auto"/>
        </w:pBdr>
        <w:spacing w:after="0" w:line="240" w:lineRule="auto"/>
        <w:jc w:val="center"/>
        <w:rPr>
          <w:rFonts w:ascii="Arial" w:eastAsia="Times New Roman" w:hAnsi="Arial" w:cs="Arial"/>
          <w:sz w:val="16"/>
          <w:szCs w:val="16"/>
          <w:lang w:eastAsia="es-MX"/>
        </w:rPr>
      </w:pPr>
    </w:p>
    <w:p w14:paraId="143BFB4F" w14:textId="77777777" w:rsidR="007978A5" w:rsidRDefault="007978A5" w:rsidP="00CC449A">
      <w:pPr>
        <w:pBdr>
          <w:top w:val="single" w:sz="6" w:space="1" w:color="auto"/>
        </w:pBdr>
        <w:spacing w:after="0" w:line="240" w:lineRule="auto"/>
        <w:jc w:val="center"/>
        <w:rPr>
          <w:rFonts w:ascii="Arial" w:eastAsia="Times New Roman" w:hAnsi="Arial" w:cs="Arial"/>
          <w:sz w:val="16"/>
          <w:szCs w:val="16"/>
          <w:lang w:eastAsia="es-MX"/>
        </w:rPr>
      </w:pPr>
    </w:p>
    <w:p w14:paraId="5CF40031" w14:textId="77777777" w:rsidR="000943FC" w:rsidRDefault="000943FC" w:rsidP="00CC449A">
      <w:pPr>
        <w:pBdr>
          <w:top w:val="single" w:sz="6" w:space="1" w:color="auto"/>
        </w:pBdr>
        <w:spacing w:after="0" w:line="240" w:lineRule="auto"/>
        <w:jc w:val="center"/>
        <w:rPr>
          <w:rFonts w:ascii="Arial" w:eastAsia="Times New Roman" w:hAnsi="Arial" w:cs="Arial"/>
          <w:sz w:val="16"/>
          <w:szCs w:val="16"/>
          <w:lang w:eastAsia="es-MX"/>
        </w:rPr>
      </w:pPr>
    </w:p>
    <w:p w14:paraId="17B848B8" w14:textId="77777777" w:rsidR="000943FC" w:rsidRDefault="000943FC" w:rsidP="00CC449A">
      <w:pPr>
        <w:pBdr>
          <w:top w:val="single" w:sz="6" w:space="1" w:color="auto"/>
        </w:pBdr>
        <w:spacing w:after="0" w:line="240" w:lineRule="auto"/>
        <w:jc w:val="center"/>
        <w:rPr>
          <w:rFonts w:ascii="Arial" w:eastAsia="Times New Roman" w:hAnsi="Arial" w:cs="Arial"/>
          <w:sz w:val="16"/>
          <w:szCs w:val="16"/>
          <w:lang w:eastAsia="es-MX"/>
        </w:rPr>
      </w:pPr>
    </w:p>
    <w:p w14:paraId="13CA8A6C" w14:textId="77777777" w:rsidR="000943FC" w:rsidRDefault="000943FC" w:rsidP="00CC449A">
      <w:pPr>
        <w:pBdr>
          <w:top w:val="single" w:sz="6" w:space="1" w:color="auto"/>
        </w:pBdr>
        <w:spacing w:after="0" w:line="240" w:lineRule="auto"/>
        <w:jc w:val="center"/>
        <w:rPr>
          <w:rFonts w:ascii="Arial" w:eastAsia="Times New Roman" w:hAnsi="Arial" w:cs="Arial"/>
          <w:sz w:val="16"/>
          <w:szCs w:val="16"/>
          <w:lang w:eastAsia="es-MX"/>
        </w:rPr>
      </w:pPr>
    </w:p>
    <w:p w14:paraId="5C2D00F6" w14:textId="77777777" w:rsidR="000943FC" w:rsidRDefault="000943FC" w:rsidP="00CC449A">
      <w:pPr>
        <w:pBdr>
          <w:top w:val="single" w:sz="6" w:space="1" w:color="auto"/>
        </w:pBdr>
        <w:spacing w:after="0" w:line="240" w:lineRule="auto"/>
        <w:jc w:val="center"/>
        <w:rPr>
          <w:rFonts w:ascii="Arial" w:eastAsia="Times New Roman" w:hAnsi="Arial" w:cs="Arial"/>
          <w:sz w:val="16"/>
          <w:szCs w:val="16"/>
          <w:lang w:eastAsia="es-MX"/>
        </w:rPr>
      </w:pPr>
    </w:p>
    <w:p w14:paraId="458AD241" w14:textId="77777777" w:rsidR="000943FC" w:rsidRDefault="000943FC" w:rsidP="00CC449A">
      <w:pPr>
        <w:pBdr>
          <w:top w:val="single" w:sz="6" w:space="1" w:color="auto"/>
        </w:pBdr>
        <w:spacing w:after="0" w:line="240" w:lineRule="auto"/>
        <w:jc w:val="center"/>
        <w:rPr>
          <w:rFonts w:ascii="Arial" w:eastAsia="Times New Roman" w:hAnsi="Arial" w:cs="Arial"/>
          <w:sz w:val="16"/>
          <w:szCs w:val="16"/>
          <w:lang w:eastAsia="es-MX"/>
        </w:rPr>
      </w:pPr>
    </w:p>
    <w:p w14:paraId="79B0EF3C" w14:textId="77777777" w:rsidR="000943FC" w:rsidRDefault="000943FC" w:rsidP="00CC449A">
      <w:pPr>
        <w:pBdr>
          <w:top w:val="single" w:sz="6" w:space="1" w:color="auto"/>
        </w:pBdr>
        <w:spacing w:after="0" w:line="240" w:lineRule="auto"/>
        <w:jc w:val="center"/>
        <w:rPr>
          <w:rFonts w:ascii="Arial" w:eastAsia="Times New Roman" w:hAnsi="Arial" w:cs="Arial"/>
          <w:sz w:val="16"/>
          <w:szCs w:val="16"/>
          <w:lang w:eastAsia="es-MX"/>
        </w:rPr>
      </w:pPr>
    </w:p>
    <w:p w14:paraId="345050FC" w14:textId="77777777" w:rsidR="000943FC" w:rsidRDefault="000943FC" w:rsidP="000943FC">
      <w:pPr>
        <w:pStyle w:val="Ttulo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lastRenderedPageBreak/>
        <w:t xml:space="preserve">Ronda1 </w:t>
      </w:r>
    </w:p>
    <w:p w14:paraId="083FA7EB" w14:textId="52FC774F" w:rsidR="000943FC" w:rsidRDefault="000943FC" w:rsidP="000943FC">
      <w:pPr>
        <w:pStyle w:val="NormalWeb"/>
        <w:shd w:val="clear" w:color="auto" w:fill="FCF8E3"/>
        <w:spacing w:before="0" w:beforeAutospacing="0" w:after="150" w:afterAutospacing="0" w:line="400" w:lineRule="atLeast"/>
        <w:rPr>
          <w:rFonts w:ascii="Helvetica" w:hAnsi="Helvetica" w:cs="Helvetica"/>
          <w:color w:val="C09853"/>
          <w:sz w:val="21"/>
          <w:szCs w:val="21"/>
        </w:rPr>
      </w:pPr>
      <w:r>
        <w:rPr>
          <w:rFonts w:ascii="Helvetica" w:hAnsi="Helvetica" w:cs="Helvetica"/>
          <w:color w:val="C09853"/>
          <w:sz w:val="21"/>
          <w:szCs w:val="21"/>
        </w:rPr>
        <w:t>Tiempo restante:</w:t>
      </w:r>
      <w:r>
        <w:rPr>
          <w:rStyle w:val="apple-converted-space"/>
          <w:rFonts w:ascii="Helvetica" w:hAnsi="Helvetica" w:cs="Helvetica"/>
          <w:color w:val="C09853"/>
          <w:sz w:val="21"/>
          <w:szCs w:val="21"/>
        </w:rPr>
        <w:t> </w:t>
      </w:r>
      <w:r>
        <w:rPr>
          <w:rStyle w:val="apple-converted-space"/>
          <w:rFonts w:ascii="Helvetica" w:hAnsi="Helvetica" w:cs="Helvetica"/>
          <w:b/>
          <w:bCs/>
          <w:color w:val="C09853"/>
          <w:sz w:val="21"/>
          <w:szCs w:val="21"/>
        </w:rPr>
        <w:t>00:10</w:t>
      </w:r>
    </w:p>
    <w:p w14:paraId="669E2220" w14:textId="77777777" w:rsidR="000943FC" w:rsidRDefault="000943FC" w:rsidP="000943FC"/>
    <w:p w14:paraId="1D97C429" w14:textId="77777777" w:rsidR="000943FC" w:rsidRDefault="000943FC" w:rsidP="000943FC"/>
    <w:p w14:paraId="5B900CA6" w14:textId="2473B5ED" w:rsidR="000943FC" w:rsidRPr="000943FC" w:rsidRDefault="00553AC9" w:rsidP="000943FC">
      <w:pPr>
        <w:rPr>
          <w:rFonts w:ascii="Arial" w:eastAsia="Times New Roman" w:hAnsi="Arial" w:cs="Arial"/>
          <w:b/>
          <w:sz w:val="28"/>
          <w:szCs w:val="32"/>
          <w:lang w:eastAsia="es-MX"/>
        </w:rPr>
      </w:pPr>
      <w:r>
        <w:rPr>
          <w:rFonts w:ascii="Arial" w:eastAsia="Times New Roman" w:hAnsi="Arial" w:cs="Arial"/>
          <w:b/>
          <w:sz w:val="28"/>
          <w:szCs w:val="32"/>
          <w:lang w:eastAsia="es-MX"/>
        </w:rPr>
        <w:t>El Proponente ofertó</w:t>
      </w:r>
      <w:r w:rsidR="000943FC">
        <w:rPr>
          <w:rFonts w:ascii="Arial" w:eastAsia="Times New Roman" w:hAnsi="Arial" w:cs="Arial"/>
          <w:b/>
          <w:sz w:val="28"/>
          <w:szCs w:val="32"/>
          <w:lang w:eastAsia="es-MX"/>
        </w:rPr>
        <w:t xml:space="preserve"> 100 </w:t>
      </w:r>
      <w:proofErr w:type="spellStart"/>
      <w:r w:rsidR="000943FC">
        <w:rPr>
          <w:rFonts w:ascii="Arial" w:eastAsia="Times New Roman" w:hAnsi="Arial" w:cs="Arial"/>
          <w:b/>
          <w:sz w:val="28"/>
          <w:szCs w:val="32"/>
          <w:lang w:eastAsia="es-MX"/>
        </w:rPr>
        <w:t>ECUs</w:t>
      </w:r>
      <w:proofErr w:type="spellEnd"/>
      <w:r w:rsidR="000943FC">
        <w:rPr>
          <w:rFonts w:ascii="Arial" w:eastAsia="Times New Roman" w:hAnsi="Arial" w:cs="Arial"/>
          <w:b/>
          <w:sz w:val="28"/>
          <w:szCs w:val="32"/>
          <w:lang w:eastAsia="es-MX"/>
        </w:rPr>
        <w:t xml:space="preserve">. </w:t>
      </w:r>
      <w:r>
        <w:rPr>
          <w:rFonts w:ascii="Arial" w:eastAsia="Times New Roman" w:hAnsi="Arial" w:cs="Arial"/>
          <w:b/>
          <w:sz w:val="28"/>
          <w:szCs w:val="32"/>
          <w:lang w:eastAsia="es-MX"/>
        </w:rPr>
        <w:t xml:space="preserve">El </w:t>
      </w:r>
      <w:proofErr w:type="spellStart"/>
      <w:r>
        <w:rPr>
          <w:rFonts w:ascii="Arial" w:eastAsia="Times New Roman" w:hAnsi="Arial" w:cs="Arial"/>
          <w:b/>
          <w:sz w:val="28"/>
          <w:szCs w:val="32"/>
          <w:lang w:eastAsia="es-MX"/>
        </w:rPr>
        <w:t>Respondente</w:t>
      </w:r>
      <w:proofErr w:type="spellEnd"/>
      <w:r>
        <w:rPr>
          <w:rFonts w:ascii="Arial" w:eastAsia="Times New Roman" w:hAnsi="Arial" w:cs="Arial"/>
          <w:b/>
          <w:sz w:val="28"/>
          <w:szCs w:val="32"/>
          <w:lang w:eastAsia="es-MX"/>
        </w:rPr>
        <w:t xml:space="preserve"> Acepto</w:t>
      </w:r>
      <w:r w:rsidR="000943FC" w:rsidRPr="000943FC">
        <w:rPr>
          <w:rFonts w:ascii="Arial" w:eastAsia="Times New Roman" w:hAnsi="Arial" w:cs="Arial"/>
          <w:b/>
          <w:sz w:val="28"/>
          <w:szCs w:val="32"/>
          <w:lang w:eastAsia="es-MX"/>
        </w:rPr>
        <w:t xml:space="preserve"> la oferta.</w:t>
      </w:r>
    </w:p>
    <w:p w14:paraId="7A88F4BA" w14:textId="77777777" w:rsidR="000943FC" w:rsidRDefault="000943FC" w:rsidP="000943FC"/>
    <w:p w14:paraId="73217BFA" w14:textId="7A5E44D3" w:rsidR="000943FC" w:rsidRDefault="000943FC" w:rsidP="000943FC">
      <w:pPr>
        <w:rPr>
          <w:rFonts w:ascii="Arial" w:eastAsia="Times New Roman" w:hAnsi="Arial" w:cs="Arial"/>
          <w:b/>
          <w:i/>
          <w:sz w:val="28"/>
          <w:szCs w:val="32"/>
          <w:u w:val="single"/>
          <w:lang w:eastAsia="es-MX"/>
        </w:rPr>
      </w:pPr>
      <w:r w:rsidRPr="000943FC">
        <w:rPr>
          <w:rFonts w:ascii="Arial" w:eastAsia="Times New Roman" w:hAnsi="Arial" w:cs="Arial"/>
          <w:b/>
          <w:sz w:val="28"/>
          <w:szCs w:val="32"/>
          <w:lang w:eastAsia="es-MX"/>
        </w:rPr>
        <w:t xml:space="preserve">Pagos finales de la </w:t>
      </w:r>
      <w:r w:rsidRPr="000943FC">
        <w:rPr>
          <w:rFonts w:ascii="Arial" w:eastAsia="Times New Roman" w:hAnsi="Arial" w:cs="Arial"/>
          <w:b/>
          <w:i/>
          <w:sz w:val="28"/>
          <w:szCs w:val="32"/>
          <w:u w:val="single"/>
          <w:lang w:eastAsia="es-MX"/>
        </w:rPr>
        <w:t xml:space="preserve">Ronda </w:t>
      </w:r>
      <w:commentRangeStart w:id="14"/>
      <w:r w:rsidRPr="000943FC">
        <w:rPr>
          <w:rFonts w:ascii="Arial" w:eastAsia="Times New Roman" w:hAnsi="Arial" w:cs="Arial"/>
          <w:b/>
          <w:i/>
          <w:sz w:val="28"/>
          <w:szCs w:val="32"/>
          <w:u w:val="single"/>
          <w:lang w:eastAsia="es-MX"/>
        </w:rPr>
        <w:t>1</w:t>
      </w:r>
      <w:commentRangeEnd w:id="14"/>
      <w:r>
        <w:rPr>
          <w:rStyle w:val="Refdecomentario"/>
        </w:rPr>
        <w:commentReference w:id="14"/>
      </w:r>
      <w:r>
        <w:rPr>
          <w:rFonts w:ascii="Arial" w:eastAsia="Times New Roman" w:hAnsi="Arial" w:cs="Arial"/>
          <w:b/>
          <w:i/>
          <w:sz w:val="28"/>
          <w:szCs w:val="32"/>
          <w:u w:val="single"/>
          <w:lang w:eastAsia="es-MX"/>
        </w:rPr>
        <w:t>:</w:t>
      </w:r>
    </w:p>
    <w:p w14:paraId="371EB229" w14:textId="77777777" w:rsidR="000943FC" w:rsidRDefault="000943FC" w:rsidP="000943FC">
      <w:pPr>
        <w:rPr>
          <w:rFonts w:ascii="Arial" w:eastAsia="Times New Roman" w:hAnsi="Arial" w:cs="Arial"/>
          <w:b/>
          <w:i/>
          <w:sz w:val="28"/>
          <w:szCs w:val="32"/>
          <w:u w:val="single"/>
          <w:lang w:eastAsia="es-MX"/>
        </w:rPr>
      </w:pPr>
    </w:p>
    <w:p w14:paraId="2FA59E2C" w14:textId="41B44BD3" w:rsidR="000943FC" w:rsidRDefault="000943FC" w:rsidP="000943FC">
      <w:pPr>
        <w:pStyle w:val="Prrafodelista"/>
        <w:numPr>
          <w:ilvl w:val="0"/>
          <w:numId w:val="8"/>
        </w:numPr>
        <w:rPr>
          <w:rFonts w:ascii="Arial" w:eastAsia="Times New Roman" w:hAnsi="Arial" w:cs="Arial"/>
          <w:b/>
          <w:i/>
          <w:sz w:val="28"/>
          <w:szCs w:val="32"/>
          <w:u w:val="single"/>
          <w:lang w:eastAsia="es-MX"/>
        </w:rPr>
      </w:pPr>
      <w:r>
        <w:rPr>
          <w:rFonts w:ascii="Arial" w:eastAsia="Times New Roman" w:hAnsi="Arial" w:cs="Arial"/>
          <w:b/>
          <w:i/>
          <w:sz w:val="28"/>
          <w:szCs w:val="32"/>
          <w:u w:val="single"/>
          <w:lang w:eastAsia="es-MX"/>
        </w:rPr>
        <w:t xml:space="preserve">Proponente: </w:t>
      </w:r>
      <w:r>
        <w:rPr>
          <w:rFonts w:ascii="Arial" w:eastAsia="Times New Roman" w:hAnsi="Arial" w:cs="Arial"/>
          <w:sz w:val="28"/>
          <w:szCs w:val="32"/>
          <w:lang w:eastAsia="es-MX"/>
        </w:rPr>
        <w:t xml:space="preserve">100 </w:t>
      </w:r>
      <w:proofErr w:type="spellStart"/>
      <w:r>
        <w:rPr>
          <w:rFonts w:ascii="Arial" w:eastAsia="Times New Roman" w:hAnsi="Arial" w:cs="Arial"/>
          <w:sz w:val="28"/>
          <w:szCs w:val="32"/>
          <w:lang w:eastAsia="es-MX"/>
        </w:rPr>
        <w:t>ECUs</w:t>
      </w:r>
      <w:proofErr w:type="spellEnd"/>
    </w:p>
    <w:p w14:paraId="05FFCEFC" w14:textId="77777777" w:rsidR="000943FC" w:rsidRDefault="000943FC" w:rsidP="000943FC">
      <w:pPr>
        <w:pStyle w:val="Prrafodelista"/>
        <w:rPr>
          <w:rFonts w:ascii="Arial" w:eastAsia="Times New Roman" w:hAnsi="Arial" w:cs="Arial"/>
          <w:b/>
          <w:i/>
          <w:sz w:val="28"/>
          <w:szCs w:val="32"/>
          <w:u w:val="single"/>
          <w:lang w:eastAsia="es-MX"/>
        </w:rPr>
      </w:pPr>
    </w:p>
    <w:p w14:paraId="2317EE15" w14:textId="3A55D656" w:rsidR="000943FC" w:rsidRPr="000943FC" w:rsidRDefault="000943FC" w:rsidP="000943FC">
      <w:pPr>
        <w:pStyle w:val="Prrafodelista"/>
        <w:numPr>
          <w:ilvl w:val="0"/>
          <w:numId w:val="8"/>
        </w:numPr>
        <w:rPr>
          <w:rFonts w:ascii="Arial" w:eastAsia="Times New Roman" w:hAnsi="Arial" w:cs="Arial"/>
          <w:b/>
          <w:i/>
          <w:sz w:val="28"/>
          <w:szCs w:val="32"/>
          <w:u w:val="single"/>
          <w:lang w:eastAsia="es-MX"/>
        </w:rPr>
      </w:pPr>
      <w:proofErr w:type="spellStart"/>
      <w:r>
        <w:rPr>
          <w:rFonts w:ascii="Arial" w:eastAsia="Times New Roman" w:hAnsi="Arial" w:cs="Arial"/>
          <w:b/>
          <w:i/>
          <w:sz w:val="28"/>
          <w:szCs w:val="32"/>
          <w:u w:val="single"/>
          <w:lang w:eastAsia="es-MX"/>
        </w:rPr>
        <w:t>Respondente</w:t>
      </w:r>
      <w:proofErr w:type="spellEnd"/>
      <w:r>
        <w:rPr>
          <w:rFonts w:ascii="Arial" w:eastAsia="Times New Roman" w:hAnsi="Arial" w:cs="Arial"/>
          <w:b/>
          <w:i/>
          <w:sz w:val="28"/>
          <w:szCs w:val="32"/>
          <w:u w:val="single"/>
          <w:lang w:eastAsia="es-MX"/>
        </w:rPr>
        <w:t xml:space="preserve">: </w:t>
      </w:r>
      <w:commentRangeStart w:id="15"/>
      <w:r>
        <w:rPr>
          <w:rFonts w:ascii="Arial" w:eastAsia="Times New Roman" w:hAnsi="Arial" w:cs="Arial"/>
          <w:sz w:val="28"/>
          <w:szCs w:val="32"/>
          <w:lang w:eastAsia="es-MX"/>
        </w:rPr>
        <w:t>100ECUs</w:t>
      </w:r>
      <w:commentRangeEnd w:id="15"/>
      <w:r>
        <w:rPr>
          <w:rStyle w:val="Refdecomentario"/>
        </w:rPr>
        <w:commentReference w:id="15"/>
      </w:r>
    </w:p>
    <w:p w14:paraId="46F9DB48" w14:textId="77777777" w:rsidR="000943FC" w:rsidRDefault="000943FC" w:rsidP="000943FC">
      <w:pPr>
        <w:rPr>
          <w:rFonts w:ascii="Arial" w:eastAsia="Times New Roman" w:hAnsi="Arial" w:cs="Arial"/>
          <w:b/>
          <w:sz w:val="28"/>
          <w:szCs w:val="32"/>
          <w:lang w:eastAsia="es-MX"/>
        </w:rPr>
      </w:pPr>
    </w:p>
    <w:p w14:paraId="239934DC" w14:textId="77777777" w:rsidR="000943FC" w:rsidRDefault="000943FC" w:rsidP="000943FC">
      <w:pPr>
        <w:rPr>
          <w:rFonts w:ascii="Arial" w:eastAsia="Times New Roman" w:hAnsi="Arial" w:cs="Arial"/>
          <w:b/>
          <w:sz w:val="28"/>
          <w:szCs w:val="32"/>
          <w:lang w:eastAsia="es-MX"/>
        </w:rPr>
      </w:pPr>
    </w:p>
    <w:p w14:paraId="478D94F1" w14:textId="77777777" w:rsidR="000943FC" w:rsidRPr="000943FC" w:rsidRDefault="000943FC" w:rsidP="000943FC">
      <w:pPr>
        <w:rPr>
          <w:rFonts w:ascii="Arial" w:eastAsia="Times New Roman" w:hAnsi="Arial" w:cs="Arial"/>
          <w:b/>
          <w:sz w:val="28"/>
          <w:szCs w:val="32"/>
          <w:lang w:eastAsia="es-MX"/>
        </w:rPr>
      </w:pPr>
      <w:r>
        <w:rPr>
          <w:rStyle w:val="Refdecomentario"/>
        </w:rPr>
        <w:commentReference w:id="16"/>
      </w:r>
    </w:p>
    <w:p w14:paraId="4E162911" w14:textId="77777777" w:rsidR="000943FC" w:rsidRDefault="000943FC" w:rsidP="000943FC">
      <w:pPr>
        <w:pStyle w:val="z-Principiodelformulario"/>
        <w:rPr>
          <w:b/>
          <w:vanish w:val="0"/>
          <w:sz w:val="28"/>
          <w:szCs w:val="32"/>
        </w:rPr>
      </w:pPr>
    </w:p>
    <w:p w14:paraId="09FA4CD7" w14:textId="77777777" w:rsidR="00B6511A" w:rsidRDefault="00B6511A" w:rsidP="000943FC">
      <w:pPr>
        <w:pBdr>
          <w:top w:val="single" w:sz="6" w:space="0" w:color="auto"/>
        </w:pBdr>
        <w:spacing w:after="0" w:line="240" w:lineRule="auto"/>
        <w:jc w:val="center"/>
        <w:rPr>
          <w:rFonts w:ascii="Arial" w:eastAsia="Times New Roman" w:hAnsi="Arial" w:cs="Arial"/>
          <w:sz w:val="16"/>
          <w:szCs w:val="16"/>
          <w:lang w:eastAsia="es-MX"/>
        </w:rPr>
      </w:pPr>
    </w:p>
    <w:p w14:paraId="626283C2" w14:textId="77777777" w:rsidR="00B6511A" w:rsidRDefault="00B6511A" w:rsidP="000943FC">
      <w:pPr>
        <w:pBdr>
          <w:top w:val="single" w:sz="6" w:space="0" w:color="auto"/>
        </w:pBdr>
        <w:spacing w:after="0" w:line="240" w:lineRule="auto"/>
        <w:jc w:val="center"/>
        <w:rPr>
          <w:rFonts w:ascii="Arial" w:eastAsia="Times New Roman" w:hAnsi="Arial" w:cs="Arial"/>
          <w:sz w:val="16"/>
          <w:szCs w:val="16"/>
          <w:lang w:eastAsia="es-MX"/>
        </w:rPr>
      </w:pPr>
    </w:p>
    <w:p w14:paraId="78659765" w14:textId="77777777" w:rsidR="00B6511A" w:rsidRDefault="00B6511A" w:rsidP="000943FC">
      <w:pPr>
        <w:pBdr>
          <w:top w:val="single" w:sz="6" w:space="0" w:color="auto"/>
        </w:pBdr>
        <w:spacing w:after="0" w:line="240" w:lineRule="auto"/>
        <w:jc w:val="center"/>
        <w:rPr>
          <w:rFonts w:ascii="Arial" w:eastAsia="Times New Roman" w:hAnsi="Arial" w:cs="Arial"/>
          <w:sz w:val="16"/>
          <w:szCs w:val="16"/>
          <w:lang w:eastAsia="es-MX"/>
        </w:rPr>
      </w:pPr>
    </w:p>
    <w:p w14:paraId="6C6DE970" w14:textId="77777777" w:rsidR="00B6511A" w:rsidRDefault="00B6511A" w:rsidP="000943FC">
      <w:pPr>
        <w:pBdr>
          <w:top w:val="single" w:sz="6" w:space="0" w:color="auto"/>
        </w:pBdr>
        <w:spacing w:after="0" w:line="240" w:lineRule="auto"/>
        <w:jc w:val="center"/>
        <w:rPr>
          <w:rFonts w:ascii="Arial" w:eastAsia="Times New Roman" w:hAnsi="Arial" w:cs="Arial"/>
          <w:sz w:val="16"/>
          <w:szCs w:val="16"/>
          <w:lang w:eastAsia="es-MX"/>
        </w:rPr>
      </w:pPr>
    </w:p>
    <w:p w14:paraId="4FA14F52" w14:textId="77777777" w:rsidR="00B6511A" w:rsidRDefault="00B6511A" w:rsidP="000943FC">
      <w:pPr>
        <w:pBdr>
          <w:top w:val="single" w:sz="6" w:space="0" w:color="auto"/>
        </w:pBdr>
        <w:spacing w:after="0" w:line="240" w:lineRule="auto"/>
        <w:jc w:val="center"/>
        <w:rPr>
          <w:rFonts w:ascii="Arial" w:eastAsia="Times New Roman" w:hAnsi="Arial" w:cs="Arial"/>
          <w:sz w:val="16"/>
          <w:szCs w:val="16"/>
          <w:lang w:eastAsia="es-MX"/>
        </w:rPr>
      </w:pPr>
    </w:p>
    <w:p w14:paraId="3D364F73" w14:textId="77777777" w:rsidR="00553AC9" w:rsidRDefault="00553AC9" w:rsidP="000943FC">
      <w:pPr>
        <w:pBdr>
          <w:top w:val="single" w:sz="6" w:space="0" w:color="auto"/>
        </w:pBdr>
        <w:spacing w:after="0" w:line="240" w:lineRule="auto"/>
        <w:jc w:val="center"/>
        <w:rPr>
          <w:rFonts w:ascii="Arial" w:eastAsia="Times New Roman" w:hAnsi="Arial" w:cs="Arial"/>
          <w:sz w:val="16"/>
          <w:szCs w:val="16"/>
          <w:lang w:eastAsia="es-MX"/>
        </w:rPr>
      </w:pPr>
    </w:p>
    <w:p w14:paraId="6792CADD" w14:textId="77777777" w:rsidR="00553AC9" w:rsidRDefault="00553AC9" w:rsidP="000943FC">
      <w:pPr>
        <w:pBdr>
          <w:top w:val="single" w:sz="6" w:space="0" w:color="auto"/>
        </w:pBdr>
        <w:spacing w:after="0" w:line="240" w:lineRule="auto"/>
        <w:jc w:val="center"/>
        <w:rPr>
          <w:rFonts w:ascii="Arial" w:eastAsia="Times New Roman" w:hAnsi="Arial" w:cs="Arial"/>
          <w:sz w:val="16"/>
          <w:szCs w:val="16"/>
          <w:lang w:eastAsia="es-MX"/>
        </w:rPr>
      </w:pPr>
    </w:p>
    <w:p w14:paraId="057D6332" w14:textId="77777777" w:rsidR="00553AC9" w:rsidRDefault="00553AC9" w:rsidP="000943FC">
      <w:pPr>
        <w:pBdr>
          <w:top w:val="single" w:sz="6" w:space="0" w:color="auto"/>
        </w:pBdr>
        <w:spacing w:after="0" w:line="240" w:lineRule="auto"/>
        <w:jc w:val="center"/>
        <w:rPr>
          <w:rFonts w:ascii="Arial" w:eastAsia="Times New Roman" w:hAnsi="Arial" w:cs="Arial"/>
          <w:sz w:val="16"/>
          <w:szCs w:val="16"/>
          <w:lang w:eastAsia="es-MX"/>
        </w:rPr>
      </w:pPr>
    </w:p>
    <w:p w14:paraId="36531FA6" w14:textId="77777777" w:rsidR="00553AC9" w:rsidRDefault="00553AC9" w:rsidP="000943FC">
      <w:pPr>
        <w:pBdr>
          <w:top w:val="single" w:sz="6" w:space="0" w:color="auto"/>
        </w:pBdr>
        <w:spacing w:after="0" w:line="240" w:lineRule="auto"/>
        <w:jc w:val="center"/>
        <w:rPr>
          <w:rFonts w:ascii="Arial" w:eastAsia="Times New Roman" w:hAnsi="Arial" w:cs="Arial"/>
          <w:sz w:val="16"/>
          <w:szCs w:val="16"/>
          <w:lang w:eastAsia="es-MX"/>
        </w:rPr>
      </w:pPr>
    </w:p>
    <w:p w14:paraId="2DF1FCC5" w14:textId="77777777" w:rsidR="00553AC9" w:rsidRDefault="00553AC9" w:rsidP="000943FC">
      <w:pPr>
        <w:pBdr>
          <w:top w:val="single" w:sz="6" w:space="0" w:color="auto"/>
        </w:pBdr>
        <w:spacing w:after="0" w:line="240" w:lineRule="auto"/>
        <w:jc w:val="center"/>
        <w:rPr>
          <w:rFonts w:ascii="Arial" w:eastAsia="Times New Roman" w:hAnsi="Arial" w:cs="Arial"/>
          <w:sz w:val="16"/>
          <w:szCs w:val="16"/>
          <w:lang w:eastAsia="es-MX"/>
        </w:rPr>
      </w:pPr>
    </w:p>
    <w:p w14:paraId="377AE6C3" w14:textId="77777777" w:rsidR="00553AC9" w:rsidRDefault="00553AC9" w:rsidP="000943FC">
      <w:pPr>
        <w:pBdr>
          <w:top w:val="single" w:sz="6" w:space="0" w:color="auto"/>
        </w:pBdr>
        <w:spacing w:after="0" w:line="240" w:lineRule="auto"/>
        <w:jc w:val="center"/>
        <w:rPr>
          <w:rFonts w:ascii="Arial" w:eastAsia="Times New Roman" w:hAnsi="Arial" w:cs="Arial"/>
          <w:sz w:val="16"/>
          <w:szCs w:val="16"/>
          <w:lang w:eastAsia="es-MX"/>
        </w:rPr>
      </w:pPr>
    </w:p>
    <w:p w14:paraId="00F38E7A" w14:textId="77777777" w:rsidR="00553AC9" w:rsidRDefault="00553AC9" w:rsidP="000943FC">
      <w:pPr>
        <w:pBdr>
          <w:top w:val="single" w:sz="6" w:space="0" w:color="auto"/>
        </w:pBdr>
        <w:spacing w:after="0" w:line="240" w:lineRule="auto"/>
        <w:jc w:val="center"/>
        <w:rPr>
          <w:rFonts w:ascii="Arial" w:eastAsia="Times New Roman" w:hAnsi="Arial" w:cs="Arial"/>
          <w:sz w:val="16"/>
          <w:szCs w:val="16"/>
          <w:lang w:eastAsia="es-MX"/>
        </w:rPr>
      </w:pPr>
    </w:p>
    <w:p w14:paraId="1AAD8450" w14:textId="77777777" w:rsidR="00553AC9" w:rsidRDefault="00553AC9" w:rsidP="000943FC">
      <w:pPr>
        <w:pBdr>
          <w:top w:val="single" w:sz="6" w:space="0" w:color="auto"/>
        </w:pBdr>
        <w:spacing w:after="0" w:line="240" w:lineRule="auto"/>
        <w:jc w:val="center"/>
        <w:rPr>
          <w:rFonts w:ascii="Arial" w:eastAsia="Times New Roman" w:hAnsi="Arial" w:cs="Arial"/>
          <w:sz w:val="16"/>
          <w:szCs w:val="16"/>
          <w:lang w:eastAsia="es-MX"/>
        </w:rPr>
      </w:pPr>
    </w:p>
    <w:p w14:paraId="0DB9A810" w14:textId="77777777" w:rsidR="00553AC9" w:rsidRDefault="00553AC9" w:rsidP="000943FC">
      <w:pPr>
        <w:pBdr>
          <w:top w:val="single" w:sz="6" w:space="0" w:color="auto"/>
        </w:pBdr>
        <w:spacing w:after="0" w:line="240" w:lineRule="auto"/>
        <w:jc w:val="center"/>
        <w:rPr>
          <w:rFonts w:ascii="Arial" w:eastAsia="Times New Roman" w:hAnsi="Arial" w:cs="Arial"/>
          <w:sz w:val="16"/>
          <w:szCs w:val="16"/>
          <w:lang w:eastAsia="es-MX"/>
        </w:rPr>
      </w:pPr>
    </w:p>
    <w:p w14:paraId="2671393B" w14:textId="77777777" w:rsidR="00553AC9" w:rsidRDefault="00553AC9" w:rsidP="000943FC">
      <w:pPr>
        <w:pBdr>
          <w:top w:val="single" w:sz="6" w:space="0" w:color="auto"/>
        </w:pBdr>
        <w:spacing w:after="0" w:line="240" w:lineRule="auto"/>
        <w:jc w:val="center"/>
        <w:rPr>
          <w:rFonts w:ascii="Arial" w:eastAsia="Times New Roman" w:hAnsi="Arial" w:cs="Arial"/>
          <w:sz w:val="16"/>
          <w:szCs w:val="16"/>
          <w:lang w:eastAsia="es-MX"/>
        </w:rPr>
      </w:pPr>
    </w:p>
    <w:p w14:paraId="60AD4C3C" w14:textId="77777777" w:rsidR="00553AC9" w:rsidRDefault="00553AC9" w:rsidP="000943FC">
      <w:pPr>
        <w:pBdr>
          <w:top w:val="single" w:sz="6" w:space="0" w:color="auto"/>
        </w:pBdr>
        <w:spacing w:after="0" w:line="240" w:lineRule="auto"/>
        <w:jc w:val="center"/>
        <w:rPr>
          <w:rFonts w:ascii="Arial" w:eastAsia="Times New Roman" w:hAnsi="Arial" w:cs="Arial"/>
          <w:sz w:val="16"/>
          <w:szCs w:val="16"/>
          <w:lang w:eastAsia="es-MX"/>
        </w:rPr>
      </w:pPr>
    </w:p>
    <w:p w14:paraId="73527A0A" w14:textId="77777777" w:rsidR="00553AC9" w:rsidRDefault="00553AC9" w:rsidP="000943FC">
      <w:pPr>
        <w:pBdr>
          <w:top w:val="single" w:sz="6" w:space="0" w:color="auto"/>
        </w:pBdr>
        <w:spacing w:after="0" w:line="240" w:lineRule="auto"/>
        <w:jc w:val="center"/>
        <w:rPr>
          <w:rFonts w:ascii="Arial" w:eastAsia="Times New Roman" w:hAnsi="Arial" w:cs="Arial"/>
          <w:sz w:val="16"/>
          <w:szCs w:val="16"/>
          <w:lang w:eastAsia="es-MX"/>
        </w:rPr>
      </w:pPr>
    </w:p>
    <w:p w14:paraId="3E20CADE" w14:textId="77777777" w:rsidR="00553AC9" w:rsidRDefault="00553AC9" w:rsidP="000943FC">
      <w:pPr>
        <w:pBdr>
          <w:top w:val="single" w:sz="6" w:space="0" w:color="auto"/>
        </w:pBdr>
        <w:spacing w:after="0" w:line="240" w:lineRule="auto"/>
        <w:jc w:val="center"/>
        <w:rPr>
          <w:rFonts w:ascii="Arial" w:eastAsia="Times New Roman" w:hAnsi="Arial" w:cs="Arial"/>
          <w:sz w:val="16"/>
          <w:szCs w:val="16"/>
          <w:lang w:eastAsia="es-MX"/>
        </w:rPr>
      </w:pPr>
    </w:p>
    <w:p w14:paraId="0B137C98" w14:textId="77777777" w:rsidR="00553AC9" w:rsidRDefault="00553AC9" w:rsidP="000943FC">
      <w:pPr>
        <w:pBdr>
          <w:top w:val="single" w:sz="6" w:space="0" w:color="auto"/>
        </w:pBdr>
        <w:spacing w:after="0" w:line="240" w:lineRule="auto"/>
        <w:jc w:val="center"/>
        <w:rPr>
          <w:rFonts w:ascii="Arial" w:eastAsia="Times New Roman" w:hAnsi="Arial" w:cs="Arial"/>
          <w:sz w:val="16"/>
          <w:szCs w:val="16"/>
          <w:lang w:eastAsia="es-MX"/>
        </w:rPr>
      </w:pPr>
    </w:p>
    <w:p w14:paraId="059F93D0" w14:textId="77777777" w:rsidR="00553AC9" w:rsidRDefault="00553AC9" w:rsidP="000943FC">
      <w:pPr>
        <w:pBdr>
          <w:top w:val="single" w:sz="6" w:space="0" w:color="auto"/>
        </w:pBdr>
        <w:spacing w:after="0" w:line="240" w:lineRule="auto"/>
        <w:jc w:val="center"/>
        <w:rPr>
          <w:rFonts w:ascii="Arial" w:eastAsia="Times New Roman" w:hAnsi="Arial" w:cs="Arial"/>
          <w:sz w:val="16"/>
          <w:szCs w:val="16"/>
          <w:lang w:eastAsia="es-MX"/>
        </w:rPr>
      </w:pPr>
    </w:p>
    <w:p w14:paraId="55F635B4" w14:textId="77777777" w:rsidR="00553AC9" w:rsidRDefault="00553AC9" w:rsidP="000943FC">
      <w:pPr>
        <w:pBdr>
          <w:top w:val="single" w:sz="6" w:space="0" w:color="auto"/>
        </w:pBdr>
        <w:spacing w:after="0" w:line="240" w:lineRule="auto"/>
        <w:jc w:val="center"/>
        <w:rPr>
          <w:rFonts w:ascii="Arial" w:eastAsia="Times New Roman" w:hAnsi="Arial" w:cs="Arial"/>
          <w:sz w:val="16"/>
          <w:szCs w:val="16"/>
          <w:lang w:eastAsia="es-MX"/>
        </w:rPr>
      </w:pPr>
    </w:p>
    <w:p w14:paraId="61771B7F" w14:textId="77777777" w:rsidR="00553AC9" w:rsidRDefault="00553AC9" w:rsidP="000943FC">
      <w:pPr>
        <w:pBdr>
          <w:top w:val="single" w:sz="6" w:space="0" w:color="auto"/>
        </w:pBdr>
        <w:spacing w:after="0" w:line="240" w:lineRule="auto"/>
        <w:jc w:val="center"/>
        <w:rPr>
          <w:rFonts w:ascii="Arial" w:eastAsia="Times New Roman" w:hAnsi="Arial" w:cs="Arial"/>
          <w:sz w:val="16"/>
          <w:szCs w:val="16"/>
          <w:lang w:eastAsia="es-MX"/>
        </w:rPr>
      </w:pPr>
    </w:p>
    <w:p w14:paraId="3166C090" w14:textId="77777777" w:rsidR="00553AC9" w:rsidRDefault="00553AC9" w:rsidP="000943FC">
      <w:pPr>
        <w:pBdr>
          <w:top w:val="single" w:sz="6" w:space="0" w:color="auto"/>
        </w:pBdr>
        <w:spacing w:after="0" w:line="240" w:lineRule="auto"/>
        <w:jc w:val="center"/>
        <w:rPr>
          <w:rFonts w:ascii="Arial" w:eastAsia="Times New Roman" w:hAnsi="Arial" w:cs="Arial"/>
          <w:sz w:val="16"/>
          <w:szCs w:val="16"/>
          <w:lang w:eastAsia="es-MX"/>
        </w:rPr>
      </w:pPr>
    </w:p>
    <w:p w14:paraId="4DF61D98" w14:textId="77777777" w:rsidR="00553AC9" w:rsidRDefault="00553AC9" w:rsidP="000943FC">
      <w:pPr>
        <w:pBdr>
          <w:top w:val="single" w:sz="6" w:space="0" w:color="auto"/>
        </w:pBdr>
        <w:spacing w:after="0" w:line="240" w:lineRule="auto"/>
        <w:jc w:val="center"/>
        <w:rPr>
          <w:rFonts w:ascii="Arial" w:eastAsia="Times New Roman" w:hAnsi="Arial" w:cs="Arial"/>
          <w:sz w:val="16"/>
          <w:szCs w:val="16"/>
          <w:lang w:eastAsia="es-MX"/>
        </w:rPr>
      </w:pPr>
    </w:p>
    <w:p w14:paraId="75DA1C6B" w14:textId="77777777" w:rsidR="00553AC9" w:rsidRDefault="00553AC9" w:rsidP="000943FC">
      <w:pPr>
        <w:pBdr>
          <w:top w:val="single" w:sz="6" w:space="0" w:color="auto"/>
        </w:pBdr>
        <w:spacing w:after="0" w:line="240" w:lineRule="auto"/>
        <w:jc w:val="center"/>
        <w:rPr>
          <w:rFonts w:ascii="Arial" w:eastAsia="Times New Roman" w:hAnsi="Arial" w:cs="Arial"/>
          <w:sz w:val="16"/>
          <w:szCs w:val="16"/>
          <w:lang w:eastAsia="es-MX"/>
        </w:rPr>
      </w:pPr>
    </w:p>
    <w:p w14:paraId="4B812AA8" w14:textId="77777777" w:rsidR="00553AC9" w:rsidRDefault="00553AC9" w:rsidP="000943FC">
      <w:pPr>
        <w:pBdr>
          <w:top w:val="single" w:sz="6" w:space="0" w:color="auto"/>
        </w:pBdr>
        <w:spacing w:after="0" w:line="240" w:lineRule="auto"/>
        <w:jc w:val="center"/>
        <w:rPr>
          <w:rFonts w:ascii="Arial" w:eastAsia="Times New Roman" w:hAnsi="Arial" w:cs="Arial"/>
          <w:sz w:val="16"/>
          <w:szCs w:val="16"/>
          <w:lang w:eastAsia="es-MX"/>
        </w:rPr>
      </w:pPr>
    </w:p>
    <w:p w14:paraId="354E5D8D" w14:textId="77777777" w:rsidR="00553AC9" w:rsidRDefault="00553AC9" w:rsidP="000943FC">
      <w:pPr>
        <w:pBdr>
          <w:top w:val="single" w:sz="6" w:space="0" w:color="auto"/>
        </w:pBdr>
        <w:spacing w:after="0" w:line="240" w:lineRule="auto"/>
        <w:jc w:val="center"/>
        <w:rPr>
          <w:rFonts w:ascii="Arial" w:eastAsia="Times New Roman" w:hAnsi="Arial" w:cs="Arial"/>
          <w:sz w:val="16"/>
          <w:szCs w:val="16"/>
          <w:lang w:eastAsia="es-MX"/>
        </w:rPr>
      </w:pPr>
    </w:p>
    <w:p w14:paraId="1A67C0FE" w14:textId="77777777" w:rsidR="00553AC9" w:rsidRDefault="00553AC9" w:rsidP="000943FC">
      <w:pPr>
        <w:pBdr>
          <w:top w:val="single" w:sz="6" w:space="0" w:color="auto"/>
        </w:pBdr>
        <w:spacing w:after="0" w:line="240" w:lineRule="auto"/>
        <w:jc w:val="center"/>
        <w:rPr>
          <w:rFonts w:ascii="Arial" w:eastAsia="Times New Roman" w:hAnsi="Arial" w:cs="Arial"/>
          <w:sz w:val="16"/>
          <w:szCs w:val="16"/>
          <w:lang w:eastAsia="es-MX"/>
        </w:rPr>
      </w:pPr>
    </w:p>
    <w:p w14:paraId="196390CA" w14:textId="77777777" w:rsidR="00553AC9" w:rsidRDefault="00553AC9" w:rsidP="000943FC">
      <w:pPr>
        <w:pBdr>
          <w:top w:val="single" w:sz="6" w:space="0" w:color="auto"/>
        </w:pBdr>
        <w:spacing w:after="0" w:line="240" w:lineRule="auto"/>
        <w:jc w:val="center"/>
        <w:rPr>
          <w:rFonts w:ascii="Arial" w:eastAsia="Times New Roman" w:hAnsi="Arial" w:cs="Arial"/>
          <w:sz w:val="16"/>
          <w:szCs w:val="16"/>
          <w:lang w:eastAsia="es-MX"/>
        </w:rPr>
      </w:pPr>
    </w:p>
    <w:p w14:paraId="1BB657EC" w14:textId="77777777" w:rsidR="00553AC9" w:rsidRDefault="00553AC9" w:rsidP="000943FC">
      <w:pPr>
        <w:pBdr>
          <w:top w:val="single" w:sz="6" w:space="0" w:color="auto"/>
        </w:pBdr>
        <w:spacing w:after="0" w:line="240" w:lineRule="auto"/>
        <w:jc w:val="center"/>
        <w:rPr>
          <w:rFonts w:ascii="Arial" w:eastAsia="Times New Roman" w:hAnsi="Arial" w:cs="Arial"/>
          <w:sz w:val="16"/>
          <w:szCs w:val="16"/>
          <w:lang w:eastAsia="es-MX"/>
        </w:rPr>
      </w:pPr>
    </w:p>
    <w:p w14:paraId="3D57B79A" w14:textId="77777777" w:rsidR="00553AC9" w:rsidRDefault="00553AC9" w:rsidP="000943FC">
      <w:pPr>
        <w:pBdr>
          <w:top w:val="single" w:sz="6" w:space="0" w:color="auto"/>
        </w:pBdr>
        <w:spacing w:after="0" w:line="240" w:lineRule="auto"/>
        <w:jc w:val="center"/>
        <w:rPr>
          <w:rFonts w:ascii="Arial" w:eastAsia="Times New Roman" w:hAnsi="Arial" w:cs="Arial"/>
          <w:sz w:val="16"/>
          <w:szCs w:val="16"/>
          <w:lang w:eastAsia="es-MX"/>
        </w:rPr>
      </w:pPr>
    </w:p>
    <w:p w14:paraId="692B51A1" w14:textId="77777777" w:rsidR="00553AC9" w:rsidRDefault="00553AC9" w:rsidP="000943FC">
      <w:pPr>
        <w:pBdr>
          <w:top w:val="single" w:sz="6" w:space="0" w:color="auto"/>
        </w:pBdr>
        <w:spacing w:after="0" w:line="240" w:lineRule="auto"/>
        <w:jc w:val="center"/>
        <w:rPr>
          <w:rFonts w:ascii="Arial" w:eastAsia="Times New Roman" w:hAnsi="Arial" w:cs="Arial"/>
          <w:sz w:val="16"/>
          <w:szCs w:val="16"/>
          <w:lang w:eastAsia="es-MX"/>
        </w:rPr>
      </w:pPr>
    </w:p>
    <w:p w14:paraId="3DE780A7" w14:textId="77777777" w:rsidR="00553AC9" w:rsidRDefault="00553AC9" w:rsidP="000943FC">
      <w:pPr>
        <w:pBdr>
          <w:top w:val="single" w:sz="6" w:space="0" w:color="auto"/>
        </w:pBdr>
        <w:spacing w:after="0" w:line="240" w:lineRule="auto"/>
        <w:jc w:val="center"/>
        <w:rPr>
          <w:rFonts w:ascii="Arial" w:eastAsia="Times New Roman" w:hAnsi="Arial" w:cs="Arial"/>
          <w:sz w:val="16"/>
          <w:szCs w:val="16"/>
          <w:lang w:eastAsia="es-MX"/>
        </w:rPr>
      </w:pPr>
    </w:p>
    <w:p w14:paraId="753F6779" w14:textId="77777777" w:rsidR="00553AC9" w:rsidRDefault="00553AC9" w:rsidP="000943FC">
      <w:pPr>
        <w:pBdr>
          <w:top w:val="single" w:sz="6" w:space="0" w:color="auto"/>
        </w:pBdr>
        <w:spacing w:after="0" w:line="240" w:lineRule="auto"/>
        <w:jc w:val="center"/>
        <w:rPr>
          <w:rFonts w:ascii="Arial" w:eastAsia="Times New Roman" w:hAnsi="Arial" w:cs="Arial"/>
          <w:sz w:val="16"/>
          <w:szCs w:val="16"/>
          <w:lang w:eastAsia="es-MX"/>
        </w:rPr>
      </w:pPr>
    </w:p>
    <w:p w14:paraId="1C7180E0" w14:textId="77777777" w:rsidR="00553AC9" w:rsidRDefault="00553AC9" w:rsidP="000943FC">
      <w:pPr>
        <w:pBdr>
          <w:top w:val="single" w:sz="6" w:space="0" w:color="auto"/>
        </w:pBdr>
        <w:spacing w:after="0" w:line="240" w:lineRule="auto"/>
        <w:jc w:val="center"/>
        <w:rPr>
          <w:rFonts w:ascii="Arial" w:eastAsia="Times New Roman" w:hAnsi="Arial" w:cs="Arial"/>
          <w:sz w:val="16"/>
          <w:szCs w:val="16"/>
          <w:lang w:eastAsia="es-MX"/>
        </w:rPr>
      </w:pPr>
    </w:p>
    <w:p w14:paraId="7A6CCA56" w14:textId="77777777" w:rsidR="007978A5" w:rsidRDefault="007978A5" w:rsidP="007978A5">
      <w:pPr>
        <w:pStyle w:val="Ttulo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lastRenderedPageBreak/>
        <w:t xml:space="preserve">Ronda12 </w:t>
      </w:r>
    </w:p>
    <w:p w14:paraId="3A9B455F" w14:textId="77777777" w:rsidR="007978A5" w:rsidRDefault="007978A5" w:rsidP="007978A5">
      <w:pPr>
        <w:pStyle w:val="NormalWeb"/>
        <w:shd w:val="clear" w:color="auto" w:fill="FCF8E3"/>
        <w:spacing w:before="0" w:beforeAutospacing="0" w:after="150" w:afterAutospacing="0" w:line="400" w:lineRule="atLeast"/>
        <w:rPr>
          <w:rFonts w:ascii="Helvetica" w:hAnsi="Helvetica" w:cs="Helvetica"/>
          <w:color w:val="C09853"/>
          <w:sz w:val="21"/>
          <w:szCs w:val="21"/>
        </w:rPr>
      </w:pPr>
      <w:r>
        <w:rPr>
          <w:rFonts w:ascii="Helvetica" w:hAnsi="Helvetica" w:cs="Helvetica"/>
          <w:color w:val="C09853"/>
          <w:sz w:val="21"/>
          <w:szCs w:val="21"/>
        </w:rPr>
        <w:t>Tiempo restante para completar su decisión:</w:t>
      </w:r>
      <w:r>
        <w:rPr>
          <w:rStyle w:val="apple-converted-space"/>
          <w:rFonts w:ascii="Helvetica" w:hAnsi="Helvetica" w:cs="Helvetica"/>
          <w:color w:val="C09853"/>
          <w:sz w:val="21"/>
          <w:szCs w:val="21"/>
        </w:rPr>
        <w:t> </w:t>
      </w:r>
      <w:r>
        <w:rPr>
          <w:rStyle w:val="apple-converted-space"/>
          <w:rFonts w:ascii="Helvetica" w:hAnsi="Helvetica" w:cs="Helvetica"/>
          <w:b/>
          <w:bCs/>
          <w:color w:val="C09853"/>
          <w:sz w:val="21"/>
          <w:szCs w:val="21"/>
        </w:rPr>
        <w:t>1:00</w:t>
      </w:r>
    </w:p>
    <w:p w14:paraId="71C1185D" w14:textId="77777777" w:rsidR="007978A5" w:rsidRPr="003F1452" w:rsidRDefault="007978A5" w:rsidP="007978A5">
      <w:pPr>
        <w:pStyle w:val="z-Principiodelformulario"/>
        <w:rPr>
          <w:b/>
          <w:sz w:val="28"/>
          <w:szCs w:val="28"/>
        </w:rPr>
      </w:pPr>
      <w:r w:rsidRPr="003F1452">
        <w:rPr>
          <w:b/>
          <w:sz w:val="28"/>
          <w:szCs w:val="28"/>
        </w:rPr>
        <w:t>Principio del formulario</w:t>
      </w:r>
    </w:p>
    <w:p w14:paraId="0946678D" w14:textId="3FA3B21F" w:rsidR="007978A5" w:rsidRPr="003F1452" w:rsidRDefault="007978A5" w:rsidP="007978A5">
      <w:pPr>
        <w:pStyle w:val="NormalWeb"/>
        <w:shd w:val="clear" w:color="auto" w:fill="FFFFFF"/>
        <w:spacing w:before="0" w:beforeAutospacing="0" w:after="150" w:afterAutospacing="0" w:line="400" w:lineRule="atLeast"/>
        <w:rPr>
          <w:rFonts w:ascii="Helvetica" w:hAnsi="Helvetica" w:cs="Helvetica"/>
          <w:b/>
          <w:color w:val="333333"/>
          <w:sz w:val="28"/>
          <w:szCs w:val="28"/>
        </w:rPr>
      </w:pPr>
      <w:r w:rsidRPr="003F1452">
        <w:rPr>
          <w:rFonts w:ascii="Helvetica" w:hAnsi="Helvetica" w:cs="Helvetica"/>
          <w:b/>
          <w:color w:val="333333"/>
          <w:sz w:val="28"/>
          <w:szCs w:val="28"/>
        </w:rPr>
        <w:t>Usted es el</w:t>
      </w:r>
      <w:r w:rsidRPr="003F1452">
        <w:rPr>
          <w:rStyle w:val="apple-converted-space"/>
          <w:rFonts w:ascii="Helvetica" w:hAnsi="Helvetica" w:cs="Helvetica"/>
          <w:b/>
          <w:color w:val="333333"/>
          <w:sz w:val="28"/>
          <w:szCs w:val="28"/>
        </w:rPr>
        <w:t> </w:t>
      </w:r>
      <w:r w:rsidRPr="003F1452">
        <w:rPr>
          <w:rFonts w:ascii="Helvetica" w:hAnsi="Helvetica" w:cs="Helvetica"/>
          <w:b/>
          <w:color w:val="333333"/>
          <w:sz w:val="28"/>
          <w:szCs w:val="28"/>
        </w:rPr>
        <w:t xml:space="preserve">Proponente </w:t>
      </w:r>
    </w:p>
    <w:p w14:paraId="6CFF3727" w14:textId="77777777" w:rsidR="007978A5" w:rsidRDefault="007978A5" w:rsidP="007978A5">
      <w:pPr>
        <w:pStyle w:val="NormalWeb"/>
        <w:shd w:val="clear" w:color="auto" w:fill="FFFFFF"/>
        <w:spacing w:before="0" w:beforeAutospacing="0" w:after="150" w:afterAutospacing="0" w:line="400" w:lineRule="atLeast"/>
        <w:rPr>
          <w:rFonts w:ascii="Helvetica" w:hAnsi="Helvetica" w:cs="Helvetica"/>
          <w:color w:val="333333"/>
          <w:sz w:val="21"/>
          <w:szCs w:val="21"/>
        </w:rPr>
      </w:pPr>
      <w:r>
        <w:rPr>
          <w:rFonts w:ascii="Helvetica" w:hAnsi="Helvetica" w:cs="Helvetica"/>
          <w:color w:val="333333"/>
          <w:sz w:val="21"/>
          <w:szCs w:val="21"/>
        </w:rPr>
        <w:t xml:space="preserve">A ambos jugadores se les han entregado </w:t>
      </w:r>
      <w:r w:rsidRPr="00576D7D">
        <w:rPr>
          <w:b/>
          <w:u w:val="single"/>
          <w:lang w:val="es-ES_tradnl"/>
        </w:rPr>
        <w:t xml:space="preserve">200 </w:t>
      </w:r>
      <w:proofErr w:type="spellStart"/>
      <w:r w:rsidRPr="00576D7D">
        <w:rPr>
          <w:b/>
          <w:u w:val="single"/>
          <w:lang w:val="es-ES_tradnl"/>
        </w:rPr>
        <w:t>ECUs</w:t>
      </w:r>
      <w:proofErr w:type="spellEnd"/>
      <w:r>
        <w:rPr>
          <w:lang w:val="es-ES_tradnl"/>
        </w:rPr>
        <w:t>.</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Introduzca la cantidad que desea ofrecer al </w:t>
      </w:r>
      <w:proofErr w:type="spellStart"/>
      <w:r>
        <w:rPr>
          <w:rFonts w:ascii="Helvetica" w:hAnsi="Helvetica" w:cs="Helvetica"/>
          <w:color w:val="333333"/>
          <w:sz w:val="21"/>
          <w:szCs w:val="21"/>
        </w:rPr>
        <w:t>Respondente</w:t>
      </w:r>
      <w:proofErr w:type="spellEnd"/>
      <w:r>
        <w:rPr>
          <w:rFonts w:ascii="Helvetica" w:hAnsi="Helvetica" w:cs="Helvetica"/>
          <w:color w:val="333333"/>
          <w:sz w:val="21"/>
          <w:szCs w:val="21"/>
        </w:rPr>
        <w:t xml:space="preserve"> de esos 200 </w:t>
      </w:r>
      <w:proofErr w:type="spellStart"/>
      <w:r>
        <w:rPr>
          <w:rFonts w:ascii="Helvetica" w:hAnsi="Helvetica" w:cs="Helvetica"/>
          <w:color w:val="333333"/>
          <w:sz w:val="21"/>
          <w:szCs w:val="21"/>
        </w:rPr>
        <w:t>ECUs</w:t>
      </w:r>
      <w:proofErr w:type="spellEnd"/>
      <w:r>
        <w:rPr>
          <w:rFonts w:ascii="Helvetica" w:hAnsi="Helvetica" w:cs="Helvetica"/>
          <w:color w:val="333333"/>
          <w:sz w:val="21"/>
          <w:szCs w:val="21"/>
        </w:rPr>
        <w:t>.</w:t>
      </w:r>
    </w:p>
    <w:p w14:paraId="15F3D672" w14:textId="73BF7EEA" w:rsidR="007978A5" w:rsidRDefault="007978A5" w:rsidP="007978A5">
      <w:pPr>
        <w:shd w:val="clear" w:color="auto" w:fill="FFFFFF"/>
        <w:spacing w:line="400" w:lineRule="atLeast"/>
        <w:rPr>
          <w:rFonts w:ascii="Helvetica" w:hAnsi="Helvetica" w:cs="Helvetica"/>
          <w:color w:val="333333"/>
          <w:sz w:val="21"/>
          <w:szCs w:val="21"/>
        </w:rPr>
      </w:pPr>
      <w:r>
        <w:rPr>
          <w:rFonts w:ascii="Helvetica" w:hAnsi="Helvetica" w:cs="Helvetica"/>
          <w:color w:val="333333"/>
          <w:sz w:val="21"/>
          <w:szCs w:val="21"/>
        </w:rPr>
        <w:t>¿Cuánto le gustaría ofrecer</w:t>
      </w:r>
      <w:r w:rsidR="00DE2477">
        <w:rPr>
          <w:rFonts w:ascii="Helvetica" w:hAnsi="Helvetica" w:cs="Helvetica"/>
          <w:color w:val="333333"/>
          <w:sz w:val="21"/>
          <w:szCs w:val="21"/>
        </w:rPr>
        <w:t xml:space="preserve"> al siguiente </w:t>
      </w:r>
      <w:proofErr w:type="spellStart"/>
      <w:r w:rsidR="00DE2477">
        <w:rPr>
          <w:rFonts w:ascii="Helvetica" w:hAnsi="Helvetica" w:cs="Helvetica"/>
          <w:color w:val="333333"/>
          <w:sz w:val="21"/>
          <w:szCs w:val="21"/>
        </w:rPr>
        <w:t>Respondente</w:t>
      </w:r>
      <w:proofErr w:type="spellEnd"/>
      <w:r>
        <w:rPr>
          <w:rFonts w:ascii="Helvetica" w:hAnsi="Helvetica" w:cs="Helvetica"/>
          <w:color w:val="333333"/>
          <w:sz w:val="21"/>
          <w:szCs w:val="21"/>
        </w:rPr>
        <w:t xml:space="preserve">? </w:t>
      </w:r>
    </w:p>
    <w:p w14:paraId="24E7C387" w14:textId="6A7FD398" w:rsidR="00787729" w:rsidRDefault="00787729" w:rsidP="00787729">
      <w:pPr>
        <w:shd w:val="clear" w:color="auto" w:fill="FFFFFF"/>
        <w:spacing w:line="400" w:lineRule="atLeast"/>
        <w:jc w:val="center"/>
        <w:rPr>
          <w:rFonts w:ascii="Helvetica" w:hAnsi="Helvetica" w:cs="Helvetica"/>
          <w:color w:val="333333"/>
          <w:sz w:val="21"/>
          <w:szCs w:val="21"/>
        </w:rPr>
      </w:pPr>
      <w:r>
        <w:rPr>
          <w:rFonts w:ascii="Helvetica" w:hAnsi="Helvetica" w:cs="Helvetica"/>
          <w:noProof/>
          <w:color w:val="333333"/>
          <w:sz w:val="21"/>
          <w:szCs w:val="21"/>
          <w:lang w:eastAsia="es-MX"/>
        </w:rPr>
        <mc:AlternateContent>
          <mc:Choice Requires="wps">
            <w:drawing>
              <wp:anchor distT="0" distB="0" distL="114300" distR="114300" simplePos="0" relativeHeight="251664384" behindDoc="0" locked="0" layoutInCell="1" allowOverlap="1" wp14:anchorId="5F3D04DD" wp14:editId="7F00A7DA">
                <wp:simplePos x="0" y="0"/>
                <wp:positionH relativeFrom="column">
                  <wp:posOffset>3486150</wp:posOffset>
                </wp:positionH>
                <wp:positionV relativeFrom="paragraph">
                  <wp:posOffset>76200</wp:posOffset>
                </wp:positionV>
                <wp:extent cx="1257300" cy="1600200"/>
                <wp:effectExtent l="0" t="0" r="19050" b="1905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1257300" cy="1600200"/>
                        </a:xfrm>
                        <a:prstGeom prst="rect">
                          <a:avLst/>
                        </a:prstGeom>
                        <a:noFill/>
                        <a:ln>
                          <a:solidFill>
                            <a:srgbClr val="000000"/>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A09774" w14:textId="77777777" w:rsidR="003A236C" w:rsidRDefault="003A236C"/>
                          <w:p w14:paraId="0F7947C3" w14:textId="77777777" w:rsidR="003A236C" w:rsidRDefault="003A236C"/>
                          <w:p w14:paraId="550AE6C5" w14:textId="1E440383" w:rsidR="003A236C" w:rsidRDefault="003A236C" w:rsidP="00787729">
                            <w:pPr>
                              <w:jc w:val="center"/>
                            </w:pPr>
                            <w:r>
                              <w:t>FOTO</w:t>
                            </w:r>
                          </w:p>
                          <w:p w14:paraId="67A79C23" w14:textId="77777777" w:rsidR="003A236C" w:rsidRDefault="003A236C"/>
                          <w:p w14:paraId="241DE1EE" w14:textId="77777777" w:rsidR="003A236C" w:rsidRDefault="003A236C"/>
                          <w:p w14:paraId="29711A90" w14:textId="77777777" w:rsidR="003A236C" w:rsidRDefault="003A236C"/>
                          <w:p w14:paraId="7314DB81" w14:textId="77777777" w:rsidR="003A236C" w:rsidRDefault="003A236C"/>
                          <w:p w14:paraId="0235D1DD" w14:textId="77777777" w:rsidR="003A236C" w:rsidRDefault="003A236C"/>
                          <w:p w14:paraId="65C0B146" w14:textId="77777777" w:rsidR="003A236C" w:rsidRDefault="003A236C"/>
                          <w:p w14:paraId="2C5DA7CB" w14:textId="1FFAEDAA" w:rsidR="003A236C" w:rsidRDefault="003A236C">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D04DD" id="_x0000_t202" coordsize="21600,21600" o:spt="202" path="m,l,21600r21600,l21600,xe">
                <v:stroke joinstyle="miter"/>
                <v:path gradientshapeok="t" o:connecttype="rect"/>
              </v:shapetype>
              <v:shape id="Cuadro de texto 13" o:spid="_x0000_s1026" type="#_x0000_t202" style="position:absolute;left:0;text-align:left;margin-left:274.5pt;margin-top:6pt;width:99pt;height:1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" filled="f">
                <v:textbox>
                  <w:txbxContent>
                    <w:p w14:paraId="13A09774" w14:textId="77777777" w:rsidR="003A236C" w:rsidRDefault="003A236C"/>
                    <w:p w14:paraId="0F7947C3" w14:textId="77777777" w:rsidR="003A236C" w:rsidRDefault="003A236C"/>
                    <w:p w14:paraId="550AE6C5" w14:textId="1E440383" w:rsidR="003A236C" w:rsidRDefault="003A236C" w:rsidP="00787729">
                      <w:pPr>
                        <w:jc w:val="center"/>
                      </w:pPr>
                      <w:r>
                        <w:t>FOTO</w:t>
                      </w:r>
                    </w:p>
                    <w:p w14:paraId="67A79C23" w14:textId="77777777" w:rsidR="003A236C" w:rsidRDefault="003A236C"/>
                    <w:p w14:paraId="241DE1EE" w14:textId="77777777" w:rsidR="003A236C" w:rsidRDefault="003A236C"/>
                    <w:p w14:paraId="29711A90" w14:textId="77777777" w:rsidR="003A236C" w:rsidRDefault="003A236C"/>
                    <w:p w14:paraId="7314DB81" w14:textId="77777777" w:rsidR="003A236C" w:rsidRDefault="003A236C"/>
                    <w:p w14:paraId="0235D1DD" w14:textId="77777777" w:rsidR="003A236C" w:rsidRDefault="003A236C"/>
                    <w:p w14:paraId="65C0B146" w14:textId="77777777" w:rsidR="003A236C" w:rsidRDefault="003A236C"/>
                    <w:p w14:paraId="2C5DA7CB" w14:textId="1FFAEDAA" w:rsidR="003A236C" w:rsidRDefault="003A236C">
                      <w:r>
                        <w:t>F</w:t>
                      </w:r>
                    </w:p>
                  </w:txbxContent>
                </v:textbox>
                <w10:wrap type="square"/>
              </v:shape>
            </w:pict>
          </mc:Fallback>
        </mc:AlternateContent>
      </w:r>
    </w:p>
    <w:p w14:paraId="45A45D12" w14:textId="58951628" w:rsidR="00DE2477" w:rsidRDefault="00DE2477" w:rsidP="00787729">
      <w:pPr>
        <w:shd w:val="clear" w:color="auto" w:fill="FFFFFF"/>
        <w:spacing w:line="400" w:lineRule="atLeast"/>
        <w:jc w:val="center"/>
        <w:rPr>
          <w:rFonts w:ascii="Helvetica" w:hAnsi="Helvetica" w:cs="Helvetica"/>
          <w:color w:val="333333"/>
          <w:sz w:val="21"/>
          <w:szCs w:val="21"/>
        </w:rPr>
      </w:pPr>
    </w:p>
    <w:p w14:paraId="46768FE2" w14:textId="4F5CE111" w:rsidR="007978A5" w:rsidRDefault="007978A5" w:rsidP="007978A5">
      <w:pPr>
        <w:shd w:val="clear" w:color="auto" w:fill="FFFFFF"/>
        <w:spacing w:line="400" w:lineRule="atLeast"/>
        <w:rPr>
          <w:rFonts w:ascii="Helvetica" w:hAnsi="Helvetica" w:cs="Helvetica"/>
          <w:color w:val="333333"/>
          <w:sz w:val="21"/>
          <w:szCs w:val="21"/>
        </w:rPr>
      </w:pP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sidR="00E239A3">
        <w:rPr>
          <w:rFonts w:ascii="Helvetica" w:hAnsi="Helvetica" w:cs="Helvetica"/>
          <w:noProof/>
          <w:color w:val="333333"/>
          <w:sz w:val="21"/>
          <w:szCs w:val="21"/>
          <w:lang w:eastAsia="es-MX"/>
        </w:rPr>
        <w:drawing>
          <wp:inline distT="0" distB="0" distL="0" distR="0" wp14:anchorId="6475C402" wp14:editId="25948FC9">
            <wp:extent cx="1009650" cy="238125"/>
            <wp:effectExtent l="0" t="0" r="0" b="9525"/>
            <wp:docPr id="7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238125"/>
                    </a:xfrm>
                    <a:prstGeom prst="rect">
                      <a:avLst/>
                    </a:prstGeom>
                    <a:noFill/>
                    <a:ln>
                      <a:noFill/>
                    </a:ln>
                  </pic:spPr>
                </pic:pic>
              </a:graphicData>
            </a:graphic>
          </wp:inline>
        </w:drawing>
      </w:r>
    </w:p>
    <w:p w14:paraId="6DC4EC29" w14:textId="77777777" w:rsidR="00787729" w:rsidRDefault="00787729" w:rsidP="007978A5">
      <w:pPr>
        <w:shd w:val="clear" w:color="auto" w:fill="FFFFFF"/>
        <w:spacing w:line="400" w:lineRule="atLeast"/>
        <w:rPr>
          <w:rFonts w:ascii="Helvetica" w:hAnsi="Helvetica" w:cs="Helvetica"/>
          <w:color w:val="333333"/>
          <w:sz w:val="21"/>
          <w:szCs w:val="21"/>
        </w:rPr>
      </w:pPr>
    </w:p>
    <w:p w14:paraId="36A4E4FE" w14:textId="77777777" w:rsidR="00787729" w:rsidRDefault="00787729" w:rsidP="007978A5">
      <w:pPr>
        <w:shd w:val="clear" w:color="auto" w:fill="FFFFFF"/>
        <w:spacing w:line="400" w:lineRule="atLeast"/>
        <w:rPr>
          <w:rFonts w:ascii="Helvetica" w:hAnsi="Helvetica" w:cs="Helvetica"/>
          <w:color w:val="333333"/>
          <w:sz w:val="21"/>
          <w:szCs w:val="21"/>
        </w:rPr>
      </w:pPr>
    </w:p>
    <w:p w14:paraId="4D7A9AFB" w14:textId="77777777" w:rsidR="007978A5" w:rsidRPr="00C149CC" w:rsidRDefault="007978A5" w:rsidP="007978A5">
      <w:pPr>
        <w:shd w:val="clear" w:color="auto" w:fill="FFFFFF"/>
        <w:spacing w:line="400" w:lineRule="atLeast"/>
        <w:rPr>
          <w:rFonts w:ascii="Helvetica" w:hAnsi="Helvetica" w:cs="Helvetica"/>
          <w:color w:val="333333"/>
          <w:sz w:val="14"/>
          <w:szCs w:val="21"/>
        </w:rPr>
      </w:pPr>
      <w:r w:rsidRPr="00C149CC">
        <w:rPr>
          <w:rFonts w:ascii="Helvetica" w:hAnsi="Helvetica" w:cs="Helvetica"/>
          <w:color w:val="333333"/>
          <w:sz w:val="14"/>
          <w:szCs w:val="21"/>
        </w:rPr>
        <w:t xml:space="preserve">Haga </w:t>
      </w:r>
      <w:proofErr w:type="spellStart"/>
      <w:r w:rsidRPr="00C149CC">
        <w:rPr>
          <w:rFonts w:ascii="Helvetica" w:hAnsi="Helvetica" w:cs="Helvetica"/>
          <w:color w:val="333333"/>
          <w:sz w:val="14"/>
          <w:szCs w:val="21"/>
        </w:rPr>
        <w:t>click</w:t>
      </w:r>
      <w:proofErr w:type="spellEnd"/>
      <w:r w:rsidRPr="00C149CC">
        <w:rPr>
          <w:rFonts w:ascii="Helvetica" w:hAnsi="Helvetica" w:cs="Helvetica"/>
          <w:color w:val="333333"/>
          <w:sz w:val="14"/>
          <w:szCs w:val="21"/>
        </w:rPr>
        <w:t xml:space="preserve"> en el botón de próximo cuando su respuesta este lista.</w:t>
      </w:r>
    </w:p>
    <w:p w14:paraId="73986CC4" w14:textId="0FBB2F37" w:rsidR="007978A5" w:rsidRDefault="00E239A3" w:rsidP="007978A5">
      <w:pPr>
        <w:pStyle w:val="NormalWeb"/>
        <w:shd w:val="clear" w:color="auto" w:fill="FFFFFF"/>
        <w:spacing w:before="0" w:beforeAutospacing="0" w:after="150" w:afterAutospacing="0" w:line="4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14ED6B47" wp14:editId="4E96F17D">
            <wp:extent cx="514350" cy="285750"/>
            <wp:effectExtent l="0" t="0" r="0" b="0"/>
            <wp:docPr id="6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 cy="285750"/>
                    </a:xfrm>
                    <a:prstGeom prst="rect">
                      <a:avLst/>
                    </a:prstGeom>
                    <a:noFill/>
                    <a:ln>
                      <a:noFill/>
                    </a:ln>
                  </pic:spPr>
                </pic:pic>
              </a:graphicData>
            </a:graphic>
          </wp:inline>
        </w:drawing>
      </w:r>
    </w:p>
    <w:p w14:paraId="39919663" w14:textId="77777777" w:rsidR="007978A5" w:rsidRDefault="007978A5" w:rsidP="007978A5">
      <w:pPr>
        <w:pStyle w:val="Ttulo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Ronda12</w:t>
      </w:r>
    </w:p>
    <w:p w14:paraId="21431F1F" w14:textId="77777777" w:rsidR="007978A5" w:rsidRDefault="007978A5" w:rsidP="007978A5">
      <w:pPr>
        <w:pStyle w:val="NormalWeb"/>
        <w:shd w:val="clear" w:color="auto" w:fill="FCF8E3"/>
        <w:spacing w:before="0" w:beforeAutospacing="0" w:after="150" w:afterAutospacing="0" w:line="400" w:lineRule="atLeast"/>
        <w:rPr>
          <w:rFonts w:ascii="Helvetica" w:hAnsi="Helvetica" w:cs="Helvetica"/>
          <w:color w:val="C09853"/>
          <w:sz w:val="21"/>
          <w:szCs w:val="21"/>
        </w:rPr>
      </w:pPr>
      <w:r>
        <w:rPr>
          <w:rFonts w:ascii="Helvetica" w:hAnsi="Helvetica" w:cs="Helvetica"/>
          <w:color w:val="C09853"/>
          <w:sz w:val="21"/>
          <w:szCs w:val="21"/>
        </w:rPr>
        <w:t>Tiempo restante para completar su decisión:</w:t>
      </w:r>
      <w:r>
        <w:rPr>
          <w:rStyle w:val="apple-converted-space"/>
          <w:rFonts w:ascii="Helvetica" w:hAnsi="Helvetica" w:cs="Helvetica"/>
          <w:color w:val="C09853"/>
          <w:sz w:val="21"/>
          <w:szCs w:val="21"/>
        </w:rPr>
        <w:t> </w:t>
      </w:r>
      <w:r>
        <w:rPr>
          <w:rStyle w:val="apple-converted-space"/>
          <w:rFonts w:ascii="Helvetica" w:hAnsi="Helvetica" w:cs="Helvetica"/>
          <w:b/>
          <w:bCs/>
          <w:color w:val="C09853"/>
          <w:sz w:val="21"/>
          <w:szCs w:val="21"/>
        </w:rPr>
        <w:t>1:00</w:t>
      </w:r>
    </w:p>
    <w:p w14:paraId="270DA2DC" w14:textId="77777777" w:rsidR="007978A5" w:rsidRPr="003F1452" w:rsidRDefault="007978A5" w:rsidP="007978A5">
      <w:pPr>
        <w:pStyle w:val="z-Principiodelformulario"/>
        <w:rPr>
          <w:b/>
          <w:sz w:val="28"/>
          <w:szCs w:val="28"/>
        </w:rPr>
      </w:pPr>
      <w:r w:rsidRPr="003F1452">
        <w:rPr>
          <w:b/>
          <w:sz w:val="28"/>
          <w:szCs w:val="28"/>
        </w:rPr>
        <w:t>Principio del formulario</w:t>
      </w:r>
    </w:p>
    <w:p w14:paraId="2D35B18E" w14:textId="290B7E0F" w:rsidR="00474402" w:rsidRPr="003F1452" w:rsidRDefault="007978A5" w:rsidP="007978A5">
      <w:pPr>
        <w:pStyle w:val="NormalWeb"/>
        <w:shd w:val="clear" w:color="auto" w:fill="FFFFFF"/>
        <w:spacing w:before="0" w:beforeAutospacing="0" w:after="150" w:afterAutospacing="0" w:line="400" w:lineRule="atLeast"/>
        <w:rPr>
          <w:rFonts w:ascii="Helvetica" w:hAnsi="Helvetica" w:cs="Helvetica"/>
          <w:b/>
          <w:color w:val="333333"/>
          <w:sz w:val="28"/>
          <w:szCs w:val="28"/>
        </w:rPr>
      </w:pPr>
      <w:r w:rsidRPr="003F1452">
        <w:rPr>
          <w:rFonts w:ascii="Helvetica" w:hAnsi="Helvetica" w:cs="Helvetica"/>
          <w:b/>
          <w:color w:val="333333"/>
          <w:sz w:val="28"/>
          <w:szCs w:val="28"/>
        </w:rPr>
        <w:t>Usted es el</w:t>
      </w:r>
      <w:r w:rsidRPr="003F1452">
        <w:rPr>
          <w:rStyle w:val="apple-converted-space"/>
          <w:rFonts w:ascii="Helvetica" w:hAnsi="Helvetica" w:cs="Helvetica"/>
          <w:b/>
          <w:color w:val="333333"/>
          <w:sz w:val="28"/>
          <w:szCs w:val="28"/>
        </w:rPr>
        <w:t> </w:t>
      </w:r>
      <w:proofErr w:type="spellStart"/>
      <w:r w:rsidRPr="003F1452">
        <w:rPr>
          <w:rFonts w:ascii="Helvetica" w:hAnsi="Helvetica" w:cs="Helvetica"/>
          <w:b/>
          <w:color w:val="333333"/>
          <w:sz w:val="28"/>
          <w:szCs w:val="28"/>
        </w:rPr>
        <w:t>Respondente</w:t>
      </w:r>
      <w:proofErr w:type="spellEnd"/>
    </w:p>
    <w:p w14:paraId="7FE96B0D" w14:textId="6AB73E5C" w:rsidR="007978A5" w:rsidRDefault="00894E27" w:rsidP="007978A5">
      <w:pPr>
        <w:pStyle w:val="NormalWeb"/>
        <w:shd w:val="clear" w:color="auto" w:fill="FFFFFF"/>
        <w:spacing w:before="0" w:beforeAutospacing="0" w:after="150" w:afterAutospacing="0" w:line="400" w:lineRule="atLeast"/>
        <w:rPr>
          <w:rFonts w:ascii="Helvetica" w:hAnsi="Helvetica" w:cs="Helvetica"/>
          <w:color w:val="333333"/>
          <w:sz w:val="21"/>
          <w:szCs w:val="21"/>
        </w:rPr>
      </w:pPr>
      <w:r>
        <w:rPr>
          <w:rFonts w:ascii="Helvetica" w:hAnsi="Helvetica" w:cs="Helvetica"/>
          <w:noProof/>
          <w:color w:val="333333"/>
          <w:sz w:val="21"/>
          <w:szCs w:val="21"/>
        </w:rPr>
        <mc:AlternateContent>
          <mc:Choice Requires="wps">
            <w:drawing>
              <wp:anchor distT="0" distB="0" distL="114300" distR="114300" simplePos="0" relativeHeight="251666432" behindDoc="0" locked="0" layoutInCell="1" allowOverlap="1" wp14:anchorId="2D565A34" wp14:editId="573460A9">
                <wp:simplePos x="0" y="0"/>
                <wp:positionH relativeFrom="column">
                  <wp:posOffset>3514725</wp:posOffset>
                </wp:positionH>
                <wp:positionV relativeFrom="paragraph">
                  <wp:posOffset>523875</wp:posOffset>
                </wp:positionV>
                <wp:extent cx="1257300" cy="1600200"/>
                <wp:effectExtent l="0" t="0" r="19050" b="1905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1257300" cy="1600200"/>
                        </a:xfrm>
                        <a:prstGeom prst="rect">
                          <a:avLst/>
                        </a:prstGeom>
                        <a:noFill/>
                        <a:ln>
                          <a:solidFill>
                            <a:srgbClr val="000000"/>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344E1F0" w14:textId="77777777" w:rsidR="003A236C" w:rsidRDefault="003A236C" w:rsidP="00787729"/>
                          <w:p w14:paraId="149CA329" w14:textId="77777777" w:rsidR="003A236C" w:rsidRDefault="003A236C" w:rsidP="00787729"/>
                          <w:p w14:paraId="582C0FBE" w14:textId="77777777" w:rsidR="003A236C" w:rsidRDefault="003A236C" w:rsidP="00787729">
                            <w:pPr>
                              <w:jc w:val="center"/>
                            </w:pPr>
                            <w:r>
                              <w:t>FOTO</w:t>
                            </w:r>
                          </w:p>
                          <w:p w14:paraId="2D64E08A" w14:textId="77777777" w:rsidR="003A236C" w:rsidRDefault="003A236C" w:rsidP="00787729"/>
                          <w:p w14:paraId="1206D2EC" w14:textId="77777777" w:rsidR="003A236C" w:rsidRDefault="003A236C" w:rsidP="00787729"/>
                          <w:p w14:paraId="2AD65179" w14:textId="77777777" w:rsidR="003A236C" w:rsidRDefault="003A236C" w:rsidP="00787729"/>
                          <w:p w14:paraId="7B004919" w14:textId="77777777" w:rsidR="003A236C" w:rsidRDefault="003A236C" w:rsidP="00787729"/>
                          <w:p w14:paraId="5501427C" w14:textId="77777777" w:rsidR="003A236C" w:rsidRDefault="003A236C" w:rsidP="00787729"/>
                          <w:p w14:paraId="2C60795F" w14:textId="77777777" w:rsidR="003A236C" w:rsidRDefault="003A236C" w:rsidP="00787729"/>
                          <w:p w14:paraId="0C1D01B0" w14:textId="77777777" w:rsidR="003A236C" w:rsidRDefault="003A236C" w:rsidP="00787729">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65A34" id="Cuadro de texto 14" o:spid="_x0000_s1027" type="#_x0000_t202" style="position:absolute;margin-left:276.75pt;margin-top:41.25pt;width:99pt;height:1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" filled="f">
                <v:textbox>
                  <w:txbxContent>
                    <w:p w14:paraId="5344E1F0" w14:textId="77777777" w:rsidR="003A236C" w:rsidRDefault="003A236C" w:rsidP="00787729"/>
                    <w:p w14:paraId="149CA329" w14:textId="77777777" w:rsidR="003A236C" w:rsidRDefault="003A236C" w:rsidP="00787729"/>
                    <w:p w14:paraId="582C0FBE" w14:textId="77777777" w:rsidR="003A236C" w:rsidRDefault="003A236C" w:rsidP="00787729">
                      <w:pPr>
                        <w:jc w:val="center"/>
                      </w:pPr>
                      <w:r>
                        <w:t>FOTO</w:t>
                      </w:r>
                    </w:p>
                    <w:p w14:paraId="2D64E08A" w14:textId="77777777" w:rsidR="003A236C" w:rsidRDefault="003A236C" w:rsidP="00787729"/>
                    <w:p w14:paraId="1206D2EC" w14:textId="77777777" w:rsidR="003A236C" w:rsidRDefault="003A236C" w:rsidP="00787729"/>
                    <w:p w14:paraId="2AD65179" w14:textId="77777777" w:rsidR="003A236C" w:rsidRDefault="003A236C" w:rsidP="00787729"/>
                    <w:p w14:paraId="7B004919" w14:textId="77777777" w:rsidR="003A236C" w:rsidRDefault="003A236C" w:rsidP="00787729"/>
                    <w:p w14:paraId="5501427C" w14:textId="77777777" w:rsidR="003A236C" w:rsidRDefault="003A236C" w:rsidP="00787729"/>
                    <w:p w14:paraId="2C60795F" w14:textId="77777777" w:rsidR="003A236C" w:rsidRDefault="003A236C" w:rsidP="00787729"/>
                    <w:p w14:paraId="0C1D01B0" w14:textId="77777777" w:rsidR="003A236C" w:rsidRDefault="003A236C" w:rsidP="00787729">
                      <w:r>
                        <w:t>F</w:t>
                      </w:r>
                    </w:p>
                  </w:txbxContent>
                </v:textbox>
                <w10:wrap type="square"/>
              </v:shape>
            </w:pict>
          </mc:Fallback>
        </mc:AlternateContent>
      </w:r>
      <w:r w:rsidR="007978A5">
        <w:rPr>
          <w:rFonts w:ascii="Helvetica" w:hAnsi="Helvetica" w:cs="Helvetica"/>
          <w:color w:val="333333"/>
          <w:sz w:val="21"/>
          <w:szCs w:val="21"/>
        </w:rPr>
        <w:t xml:space="preserve">El </w:t>
      </w:r>
      <w:r w:rsidR="00DE2477">
        <w:rPr>
          <w:rFonts w:ascii="Helvetica" w:hAnsi="Helvetica" w:cs="Helvetica"/>
          <w:color w:val="333333"/>
          <w:sz w:val="21"/>
          <w:szCs w:val="21"/>
        </w:rPr>
        <w:t xml:space="preserve"> siguiente </w:t>
      </w:r>
      <w:r w:rsidR="007978A5">
        <w:rPr>
          <w:rFonts w:ascii="Helvetica" w:hAnsi="Helvetica" w:cs="Helvetica"/>
          <w:color w:val="333333"/>
          <w:sz w:val="21"/>
          <w:szCs w:val="21"/>
        </w:rPr>
        <w:t xml:space="preserve">Proponente le ha ofrecido </w:t>
      </w:r>
      <w:r w:rsidR="007978A5" w:rsidRPr="00C149CC">
        <w:rPr>
          <w:rFonts w:ascii="Helvetica" w:hAnsi="Helvetica" w:cs="Helvetica"/>
          <w:b/>
          <w:color w:val="333333"/>
          <w:sz w:val="21"/>
          <w:szCs w:val="21"/>
          <w:u w:val="single"/>
        </w:rPr>
        <w:t xml:space="preserve">50 </w:t>
      </w:r>
      <w:proofErr w:type="spellStart"/>
      <w:r w:rsidR="007978A5" w:rsidRPr="00C149CC">
        <w:rPr>
          <w:rFonts w:ascii="Helvetica" w:hAnsi="Helvetica" w:cs="Helvetica"/>
          <w:b/>
          <w:color w:val="333333"/>
          <w:sz w:val="21"/>
          <w:szCs w:val="21"/>
          <w:u w:val="single"/>
        </w:rPr>
        <w:t>ECUs</w:t>
      </w:r>
      <w:proofErr w:type="spellEnd"/>
      <w:r w:rsidR="007978A5">
        <w:rPr>
          <w:rFonts w:ascii="Helvetica" w:hAnsi="Helvetica" w:cs="Helvetica"/>
          <w:color w:val="333333"/>
          <w:sz w:val="21"/>
          <w:szCs w:val="21"/>
        </w:rPr>
        <w:t xml:space="preserve">. Determine si Acepta o Rechaza la oferta haciendo </w:t>
      </w:r>
      <w:proofErr w:type="spellStart"/>
      <w:r w:rsidR="007978A5">
        <w:rPr>
          <w:rFonts w:ascii="Helvetica" w:hAnsi="Helvetica" w:cs="Helvetica"/>
          <w:color w:val="333333"/>
          <w:sz w:val="21"/>
          <w:szCs w:val="21"/>
        </w:rPr>
        <w:t>click</w:t>
      </w:r>
      <w:proofErr w:type="spellEnd"/>
      <w:r w:rsidR="007978A5">
        <w:rPr>
          <w:rFonts w:ascii="Helvetica" w:hAnsi="Helvetica" w:cs="Helvetica"/>
          <w:color w:val="333333"/>
          <w:sz w:val="21"/>
          <w:szCs w:val="21"/>
        </w:rPr>
        <w:t xml:space="preserve"> en el recuadro correspondiente.</w:t>
      </w:r>
    </w:p>
    <w:p w14:paraId="28CE7D5C" w14:textId="29C44C7E" w:rsidR="00DE2477" w:rsidRDefault="00DE2477" w:rsidP="007978A5">
      <w:pPr>
        <w:pStyle w:val="NormalWeb"/>
        <w:shd w:val="clear" w:color="auto" w:fill="FFFFFF"/>
        <w:spacing w:before="0" w:beforeAutospacing="0" w:after="150" w:afterAutospacing="0" w:line="400" w:lineRule="atLeast"/>
        <w:rPr>
          <w:rFonts w:ascii="Helvetica" w:hAnsi="Helvetica" w:cs="Helvetica"/>
          <w:color w:val="333333"/>
          <w:sz w:val="21"/>
          <w:szCs w:val="21"/>
        </w:rPr>
      </w:pPr>
    </w:p>
    <w:p w14:paraId="14ABF496" w14:textId="6E81C229" w:rsidR="00DE2477" w:rsidRDefault="00787729" w:rsidP="007978A5">
      <w:pPr>
        <w:pStyle w:val="NormalWeb"/>
        <w:shd w:val="clear" w:color="auto" w:fill="FFFFFF"/>
        <w:spacing w:before="0" w:beforeAutospacing="0" w:after="150" w:afterAutospacing="0" w:line="400" w:lineRule="atLeast"/>
        <w:rPr>
          <w:rFonts w:ascii="Helvetica" w:hAnsi="Helvetica" w:cs="Helvetica"/>
          <w:color w:val="333333"/>
          <w:sz w:val="21"/>
          <w:szCs w:val="21"/>
        </w:rPr>
      </w:pPr>
      <w:r>
        <w:rPr>
          <w:rFonts w:ascii="Helvetica" w:hAnsi="Helvetica" w:cs="Helvetica"/>
          <w:noProof/>
          <w:color w:val="333333"/>
          <w:sz w:val="21"/>
          <w:szCs w:val="21"/>
        </w:rPr>
        <w:drawing>
          <wp:anchor distT="0" distB="0" distL="114300" distR="114300" simplePos="0" relativeHeight="251654144" behindDoc="0" locked="0" layoutInCell="1" allowOverlap="1" wp14:anchorId="7E8E25A5" wp14:editId="0F6D2703">
            <wp:simplePos x="0" y="0"/>
            <wp:positionH relativeFrom="margin">
              <wp:posOffset>-228600</wp:posOffset>
            </wp:positionH>
            <wp:positionV relativeFrom="paragraph">
              <wp:posOffset>171450</wp:posOffset>
            </wp:positionV>
            <wp:extent cx="4238625" cy="390525"/>
            <wp:effectExtent l="0" t="0" r="0" b="47625"/>
            <wp:wrapTopAndBottom/>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14:sizeRelH relativeFrom="margin">
              <wp14:pctWidth>0</wp14:pctWidth>
            </wp14:sizeRelH>
            <wp14:sizeRelV relativeFrom="margin">
              <wp14:pctHeight>0</wp14:pctHeight>
            </wp14:sizeRelV>
          </wp:anchor>
        </w:drawing>
      </w:r>
    </w:p>
    <w:p w14:paraId="3C767E0D" w14:textId="63DB48B9" w:rsidR="00DE2477" w:rsidRDefault="00DE2477" w:rsidP="007978A5">
      <w:pPr>
        <w:pStyle w:val="NormalWeb"/>
        <w:shd w:val="clear" w:color="auto" w:fill="FFFFFF"/>
        <w:spacing w:before="0" w:beforeAutospacing="0" w:after="150" w:afterAutospacing="0" w:line="400" w:lineRule="atLeast"/>
        <w:rPr>
          <w:rFonts w:ascii="Helvetica" w:hAnsi="Helvetica" w:cs="Helvetica"/>
          <w:color w:val="333333"/>
          <w:sz w:val="21"/>
          <w:szCs w:val="21"/>
        </w:rPr>
      </w:pPr>
    </w:p>
    <w:p w14:paraId="4A2691CF" w14:textId="77777777" w:rsidR="00787729" w:rsidRDefault="00787729" w:rsidP="007978A5">
      <w:pPr>
        <w:pStyle w:val="NormalWeb"/>
        <w:shd w:val="clear" w:color="auto" w:fill="FFFFFF"/>
        <w:spacing w:before="0" w:beforeAutospacing="0" w:after="150" w:afterAutospacing="0" w:line="400" w:lineRule="atLeast"/>
        <w:rPr>
          <w:rFonts w:ascii="Helvetica" w:hAnsi="Helvetica" w:cs="Helvetica"/>
          <w:color w:val="333333"/>
          <w:sz w:val="21"/>
          <w:szCs w:val="21"/>
        </w:rPr>
      </w:pPr>
    </w:p>
    <w:p w14:paraId="38BCC317" w14:textId="77777777" w:rsidR="007978A5" w:rsidRPr="00C149CC" w:rsidRDefault="007978A5" w:rsidP="007978A5">
      <w:pPr>
        <w:shd w:val="clear" w:color="auto" w:fill="FFFFFF"/>
        <w:spacing w:line="400" w:lineRule="atLeast"/>
        <w:rPr>
          <w:rFonts w:ascii="Helvetica" w:hAnsi="Helvetica" w:cs="Helvetica"/>
          <w:color w:val="333333"/>
          <w:sz w:val="14"/>
          <w:szCs w:val="21"/>
        </w:rPr>
      </w:pPr>
      <w:r w:rsidRPr="00C149CC">
        <w:rPr>
          <w:rFonts w:ascii="Helvetica" w:hAnsi="Helvetica" w:cs="Helvetica"/>
          <w:color w:val="333333"/>
          <w:sz w:val="14"/>
          <w:szCs w:val="21"/>
        </w:rPr>
        <w:t xml:space="preserve">Haga </w:t>
      </w:r>
      <w:proofErr w:type="spellStart"/>
      <w:r w:rsidRPr="00C149CC">
        <w:rPr>
          <w:rFonts w:ascii="Helvetica" w:hAnsi="Helvetica" w:cs="Helvetica"/>
          <w:color w:val="333333"/>
          <w:sz w:val="14"/>
          <w:szCs w:val="21"/>
        </w:rPr>
        <w:t>click</w:t>
      </w:r>
      <w:proofErr w:type="spellEnd"/>
      <w:r w:rsidRPr="00C149CC">
        <w:rPr>
          <w:rFonts w:ascii="Helvetica" w:hAnsi="Helvetica" w:cs="Helvetica"/>
          <w:color w:val="333333"/>
          <w:sz w:val="14"/>
          <w:szCs w:val="21"/>
        </w:rPr>
        <w:t xml:space="preserve"> en el botón de próximo cuando su respuesta este lista.</w:t>
      </w:r>
    </w:p>
    <w:p w14:paraId="39F7C954" w14:textId="183E7086" w:rsidR="00B85DA9" w:rsidRPr="008C31F4" w:rsidRDefault="00E239A3" w:rsidP="008C31F4">
      <w:pPr>
        <w:pStyle w:val="NormalWeb"/>
        <w:shd w:val="clear" w:color="auto" w:fill="FFFFFF"/>
        <w:spacing w:before="0" w:beforeAutospacing="0" w:after="150" w:afterAutospacing="0" w:line="4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C407152" wp14:editId="00D8B69C">
            <wp:extent cx="514350" cy="285750"/>
            <wp:effectExtent l="0" t="0" r="0" b="0"/>
            <wp:docPr id="2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 cy="285750"/>
                    </a:xfrm>
                    <a:prstGeom prst="rect">
                      <a:avLst/>
                    </a:prstGeom>
                    <a:noFill/>
                    <a:ln>
                      <a:noFill/>
                    </a:ln>
                  </pic:spPr>
                </pic:pic>
              </a:graphicData>
            </a:graphic>
          </wp:inline>
        </w:drawing>
      </w:r>
    </w:p>
    <w:p w14:paraId="71F37175" w14:textId="77777777" w:rsidR="00B85DA9" w:rsidRDefault="00B85DA9" w:rsidP="00CC449A">
      <w:pPr>
        <w:pBdr>
          <w:top w:val="single" w:sz="6" w:space="1" w:color="auto"/>
        </w:pBdr>
        <w:spacing w:after="0" w:line="240" w:lineRule="auto"/>
        <w:jc w:val="center"/>
        <w:rPr>
          <w:rFonts w:ascii="Arial" w:eastAsia="Times New Roman" w:hAnsi="Arial" w:cs="Arial"/>
          <w:sz w:val="16"/>
          <w:szCs w:val="16"/>
          <w:lang w:eastAsia="es-MX"/>
        </w:rPr>
      </w:pPr>
    </w:p>
    <w:p w14:paraId="36644D04" w14:textId="77777777" w:rsidR="00B85DA9" w:rsidRDefault="00B85DA9" w:rsidP="000A40BF">
      <w:pPr>
        <w:pBdr>
          <w:top w:val="single" w:sz="6" w:space="1" w:color="auto"/>
        </w:pBdr>
        <w:spacing w:after="0" w:line="240" w:lineRule="auto"/>
        <w:rPr>
          <w:rFonts w:ascii="Arial" w:eastAsia="Times New Roman" w:hAnsi="Arial" w:cs="Arial"/>
          <w:sz w:val="16"/>
          <w:szCs w:val="16"/>
          <w:lang w:eastAsia="es-MX"/>
        </w:rPr>
      </w:pPr>
    </w:p>
    <w:p w14:paraId="56010B54" w14:textId="19D9600E" w:rsidR="005D6A95" w:rsidRPr="000A40BF" w:rsidRDefault="00B85DA9" w:rsidP="000A40BF">
      <w:pPr>
        <w:pBdr>
          <w:top w:val="single" w:sz="6" w:space="1" w:color="auto"/>
        </w:pBdr>
        <w:spacing w:after="0" w:line="240" w:lineRule="auto"/>
        <w:jc w:val="center"/>
        <w:rPr>
          <w:rFonts w:ascii="Arial" w:eastAsia="Times New Roman" w:hAnsi="Arial" w:cs="Arial"/>
          <w:b/>
          <w:szCs w:val="16"/>
          <w:u w:val="single"/>
          <w:lang w:eastAsia="es-MX"/>
        </w:rPr>
      </w:pPr>
      <w:r w:rsidRPr="007978A5">
        <w:rPr>
          <w:rFonts w:ascii="Arial" w:eastAsia="Times New Roman" w:hAnsi="Arial" w:cs="Arial"/>
          <w:b/>
          <w:szCs w:val="16"/>
          <w:u w:val="single"/>
          <w:lang w:eastAsia="es-MX"/>
        </w:rPr>
        <w:t>Negociacion</w:t>
      </w:r>
      <w:r>
        <w:rPr>
          <w:rFonts w:ascii="Arial" w:eastAsia="Times New Roman" w:hAnsi="Arial" w:cs="Arial"/>
          <w:b/>
          <w:szCs w:val="16"/>
          <w:u w:val="single"/>
          <w:lang w:eastAsia="es-MX"/>
        </w:rPr>
        <w:t xml:space="preserve">2: Ventanas de la Empresa y el </w:t>
      </w:r>
      <w:proofErr w:type="spellStart"/>
      <w:r>
        <w:rPr>
          <w:rFonts w:ascii="Arial" w:eastAsia="Times New Roman" w:hAnsi="Arial" w:cs="Arial"/>
          <w:b/>
          <w:szCs w:val="16"/>
          <w:u w:val="single"/>
          <w:lang w:eastAsia="es-MX"/>
        </w:rPr>
        <w:t>Trabjador</w:t>
      </w:r>
      <w:proofErr w:type="spellEnd"/>
      <w:r w:rsidRPr="007978A5">
        <w:rPr>
          <w:rFonts w:ascii="Arial" w:eastAsia="Times New Roman" w:hAnsi="Arial" w:cs="Arial"/>
          <w:b/>
          <w:szCs w:val="16"/>
          <w:u w:val="single"/>
          <w:lang w:eastAsia="es-MX"/>
        </w:rPr>
        <w:t>. Sin foto.</w:t>
      </w:r>
    </w:p>
    <w:p w14:paraId="6A69AFC7" w14:textId="45204E22" w:rsidR="000A40BF" w:rsidRDefault="000A40BF" w:rsidP="000A40BF">
      <w:pPr>
        <w:pStyle w:val="Ttulo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 xml:space="preserve">Ronda 3 </w:t>
      </w:r>
    </w:p>
    <w:p w14:paraId="738966B1" w14:textId="7466E802" w:rsidR="000A40BF" w:rsidRDefault="000A40BF" w:rsidP="000A40BF">
      <w:pPr>
        <w:pStyle w:val="NormalWeb"/>
        <w:shd w:val="clear" w:color="auto" w:fill="FCF8E3"/>
        <w:spacing w:before="0" w:beforeAutospacing="0" w:after="150" w:afterAutospacing="0" w:line="400" w:lineRule="atLeast"/>
        <w:rPr>
          <w:rFonts w:ascii="Helvetica" w:hAnsi="Helvetica" w:cs="Helvetica"/>
          <w:color w:val="C09853"/>
          <w:sz w:val="21"/>
          <w:szCs w:val="21"/>
        </w:rPr>
      </w:pPr>
      <w:r>
        <w:rPr>
          <w:rFonts w:ascii="Helvetica" w:hAnsi="Helvetica" w:cs="Helvetica"/>
          <w:color w:val="C09853"/>
          <w:sz w:val="21"/>
          <w:szCs w:val="21"/>
        </w:rPr>
        <w:t>Tiempo restante para completar su decisión:</w:t>
      </w:r>
      <w:r>
        <w:rPr>
          <w:rStyle w:val="apple-converted-space"/>
          <w:rFonts w:ascii="Helvetica" w:hAnsi="Helvetica" w:cs="Helvetica"/>
          <w:color w:val="C09853"/>
          <w:sz w:val="21"/>
          <w:szCs w:val="21"/>
        </w:rPr>
        <w:t> </w:t>
      </w:r>
      <w:r>
        <w:rPr>
          <w:rStyle w:val="apple-converted-space"/>
          <w:rFonts w:ascii="Helvetica" w:hAnsi="Helvetica" w:cs="Helvetica"/>
          <w:b/>
          <w:bCs/>
          <w:color w:val="C09853"/>
          <w:sz w:val="21"/>
          <w:szCs w:val="21"/>
        </w:rPr>
        <w:t>00:40</w:t>
      </w:r>
    </w:p>
    <w:p w14:paraId="793588BC" w14:textId="77777777" w:rsidR="000A40BF" w:rsidRPr="003F1452" w:rsidRDefault="000A40BF" w:rsidP="000A40BF">
      <w:pPr>
        <w:pStyle w:val="z-Principiodelformulario"/>
        <w:rPr>
          <w:b/>
          <w:sz w:val="28"/>
          <w:szCs w:val="32"/>
        </w:rPr>
      </w:pPr>
      <w:r w:rsidRPr="003F1452">
        <w:rPr>
          <w:b/>
          <w:sz w:val="28"/>
          <w:szCs w:val="32"/>
        </w:rPr>
        <w:t>Principio del formulario</w:t>
      </w:r>
    </w:p>
    <w:p w14:paraId="15CB9EFE" w14:textId="03624007" w:rsidR="000A40BF" w:rsidRPr="003F1452" w:rsidRDefault="000A40BF" w:rsidP="000A40BF">
      <w:pPr>
        <w:pStyle w:val="NormalWeb"/>
        <w:shd w:val="clear" w:color="auto" w:fill="FFFFFF"/>
        <w:spacing w:before="0" w:beforeAutospacing="0" w:after="150" w:afterAutospacing="0" w:line="400" w:lineRule="atLeast"/>
        <w:rPr>
          <w:rFonts w:ascii="Helvetica" w:hAnsi="Helvetica" w:cs="Helvetica"/>
          <w:b/>
          <w:color w:val="333333"/>
          <w:sz w:val="28"/>
          <w:szCs w:val="32"/>
        </w:rPr>
      </w:pPr>
      <w:r w:rsidRPr="003F1452">
        <w:rPr>
          <w:rFonts w:ascii="Helvetica" w:hAnsi="Helvetica" w:cs="Helvetica"/>
          <w:b/>
          <w:color w:val="333333"/>
          <w:sz w:val="28"/>
          <w:szCs w:val="32"/>
        </w:rPr>
        <w:t xml:space="preserve">Usted es </w:t>
      </w:r>
      <w:r>
        <w:rPr>
          <w:rFonts w:ascii="Helvetica" w:hAnsi="Helvetica" w:cs="Helvetica"/>
          <w:b/>
          <w:color w:val="333333"/>
          <w:sz w:val="28"/>
          <w:szCs w:val="32"/>
        </w:rPr>
        <w:t xml:space="preserve">la Empresa </w:t>
      </w:r>
      <w:r w:rsidRPr="000A40BF">
        <w:rPr>
          <w:rFonts w:ascii="Helvetica" w:hAnsi="Helvetica" w:cs="Helvetica"/>
          <w:b/>
          <w:color w:val="333333"/>
          <w:sz w:val="28"/>
          <w:szCs w:val="32"/>
          <w:highlight w:val="yellow"/>
        </w:rPr>
        <w:t xml:space="preserve">(Pantalla </w:t>
      </w:r>
      <w:commentRangeStart w:id="17"/>
      <w:r w:rsidRPr="000A40BF">
        <w:rPr>
          <w:rFonts w:ascii="Helvetica" w:hAnsi="Helvetica" w:cs="Helvetica"/>
          <w:b/>
          <w:color w:val="333333"/>
          <w:sz w:val="28"/>
          <w:szCs w:val="32"/>
          <w:highlight w:val="yellow"/>
        </w:rPr>
        <w:t>1</w:t>
      </w:r>
      <w:commentRangeEnd w:id="17"/>
      <w:r>
        <w:rPr>
          <w:rStyle w:val="Refdecomentario"/>
          <w:rFonts w:asciiTheme="minorHAnsi" w:eastAsiaTheme="minorHAnsi" w:hAnsiTheme="minorHAnsi" w:cstheme="minorBidi"/>
          <w:lang w:eastAsia="en-US"/>
        </w:rPr>
        <w:commentReference w:id="17"/>
      </w:r>
      <w:r w:rsidRPr="000A40BF">
        <w:rPr>
          <w:rFonts w:ascii="Helvetica" w:hAnsi="Helvetica" w:cs="Helvetica"/>
          <w:b/>
          <w:color w:val="333333"/>
          <w:sz w:val="28"/>
          <w:szCs w:val="32"/>
          <w:highlight w:val="yellow"/>
        </w:rPr>
        <w:t>)</w:t>
      </w:r>
    </w:p>
    <w:p w14:paraId="3F9F3224" w14:textId="4346C177" w:rsidR="000A40BF" w:rsidRDefault="000A40BF" w:rsidP="006D2964">
      <w:pPr>
        <w:pStyle w:val="NormalWeb"/>
        <w:shd w:val="clear" w:color="auto" w:fill="FFFFFF"/>
        <w:spacing w:before="0" w:beforeAutospacing="0" w:after="150" w:afterAutospacing="0" w:line="400" w:lineRule="atLeast"/>
        <w:jc w:val="both"/>
        <w:rPr>
          <w:rFonts w:ascii="Helvetica" w:hAnsi="Helvetica" w:cs="Helvetica"/>
          <w:color w:val="333333"/>
          <w:sz w:val="21"/>
          <w:szCs w:val="21"/>
        </w:rPr>
      </w:pPr>
      <w:r>
        <w:rPr>
          <w:rFonts w:asciiTheme="minorHAnsi" w:eastAsiaTheme="minorHAnsi" w:hAnsiTheme="minorHAnsi" w:cstheme="minorBidi"/>
          <w:sz w:val="22"/>
          <w:szCs w:val="22"/>
          <w:lang w:val="es-ES_tradnl" w:eastAsia="en-US"/>
        </w:rPr>
        <w:t xml:space="preserve">Usted es contratado(a) para realizar un proyecto con un pago de </w:t>
      </w:r>
      <w:r w:rsidRPr="000A40BF">
        <w:rPr>
          <w:b/>
          <w:u w:val="single"/>
          <w:lang w:val="es-ES_tradnl"/>
        </w:rPr>
        <w:t xml:space="preserve">200 </w:t>
      </w:r>
      <w:proofErr w:type="spellStart"/>
      <w:r w:rsidRPr="000A40BF">
        <w:rPr>
          <w:b/>
          <w:u w:val="single"/>
          <w:lang w:val="es-ES_tradnl"/>
        </w:rPr>
        <w:t>ECUs</w:t>
      </w:r>
      <w:proofErr w:type="spellEnd"/>
      <w:r>
        <w:rPr>
          <w:rFonts w:asciiTheme="minorHAnsi" w:eastAsiaTheme="minorHAnsi" w:hAnsiTheme="minorHAnsi" w:cstheme="minorBidi"/>
          <w:sz w:val="22"/>
          <w:szCs w:val="22"/>
          <w:lang w:val="es-ES_tradnl" w:eastAsia="en-US"/>
        </w:rPr>
        <w:t xml:space="preserve">. Para honrar el contrato, debe contratar al </w:t>
      </w:r>
      <w:r w:rsidRPr="0083073A">
        <w:rPr>
          <w:rFonts w:asciiTheme="minorHAnsi" w:eastAsiaTheme="minorHAnsi" w:hAnsiTheme="minorHAnsi" w:cstheme="minorBidi"/>
          <w:b/>
          <w:sz w:val="22"/>
          <w:szCs w:val="22"/>
          <w:u w:val="single"/>
          <w:lang w:val="es-ES_tradnl" w:eastAsia="en-US"/>
        </w:rPr>
        <w:t>único Trabajador(a) disponible</w:t>
      </w:r>
      <w:r>
        <w:rPr>
          <w:rFonts w:asciiTheme="minorHAnsi" w:eastAsiaTheme="minorHAnsi" w:hAnsiTheme="minorHAnsi" w:cstheme="minorBidi"/>
          <w:sz w:val="22"/>
          <w:szCs w:val="22"/>
          <w:lang w:val="es-ES_tradnl" w:eastAsia="en-US"/>
        </w:rPr>
        <w:t>.</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Introduzca la cantidad que desea ofrecer al Trabajador como salario de los </w:t>
      </w:r>
      <w:r w:rsidRPr="006D2964">
        <w:rPr>
          <w:b/>
          <w:u w:val="single"/>
          <w:lang w:val="es-ES_tradnl"/>
        </w:rPr>
        <w:t xml:space="preserve">200 </w:t>
      </w:r>
      <w:proofErr w:type="spellStart"/>
      <w:r w:rsidRPr="006D2964">
        <w:rPr>
          <w:b/>
          <w:u w:val="single"/>
          <w:lang w:val="es-ES_tradnl"/>
        </w:rPr>
        <w:t>ECUs</w:t>
      </w:r>
      <w:proofErr w:type="spellEnd"/>
      <w:r w:rsidR="006D2964">
        <w:rPr>
          <w:rFonts w:ascii="Helvetica" w:hAnsi="Helvetica" w:cs="Helvetica"/>
          <w:color w:val="333333"/>
          <w:sz w:val="21"/>
          <w:szCs w:val="21"/>
        </w:rPr>
        <w:t xml:space="preserve"> disponibles</w:t>
      </w:r>
      <w:r>
        <w:rPr>
          <w:rFonts w:ascii="Helvetica" w:hAnsi="Helvetica" w:cs="Helvetica"/>
          <w:color w:val="333333"/>
          <w:sz w:val="21"/>
          <w:szCs w:val="21"/>
        </w:rPr>
        <w:t>.</w:t>
      </w:r>
    </w:p>
    <w:p w14:paraId="59536DF0" w14:textId="1463C675" w:rsidR="000A40BF" w:rsidRDefault="000A40BF" w:rsidP="000A40BF">
      <w:pPr>
        <w:shd w:val="clear" w:color="auto" w:fill="FFFFFF"/>
        <w:spacing w:line="400" w:lineRule="atLeast"/>
        <w:rPr>
          <w:rFonts w:ascii="Helvetica" w:hAnsi="Helvetica" w:cs="Helvetica"/>
          <w:color w:val="333333"/>
          <w:sz w:val="21"/>
          <w:szCs w:val="21"/>
        </w:rPr>
      </w:pPr>
      <w:r>
        <w:rPr>
          <w:rFonts w:ascii="Helvetica" w:hAnsi="Helvetica" w:cs="Helvetica"/>
          <w:color w:val="333333"/>
          <w:sz w:val="21"/>
          <w:szCs w:val="21"/>
        </w:rPr>
        <w:t xml:space="preserve">¿Cuánto le gustaría ofrecer como salario? </w:t>
      </w:r>
    </w:p>
    <w:p w14:paraId="70AD6860" w14:textId="090906AB" w:rsidR="000A40BF" w:rsidRDefault="000A40BF" w:rsidP="000A40BF">
      <w:pPr>
        <w:shd w:val="clear" w:color="auto" w:fill="FFFFFF"/>
        <w:spacing w:line="400" w:lineRule="atLeast"/>
        <w:rPr>
          <w:rFonts w:ascii="Helvetica" w:hAnsi="Helvetica" w:cs="Helvetica"/>
          <w:color w:val="333333"/>
          <w:sz w:val="21"/>
          <w:szCs w:val="21"/>
        </w:rPr>
      </w:pP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commentRangeStart w:id="18"/>
      <w:r>
        <w:rPr>
          <w:rFonts w:ascii="Helvetica" w:hAnsi="Helvetica" w:cs="Helvetica"/>
          <w:noProof/>
          <w:color w:val="333333"/>
          <w:sz w:val="21"/>
          <w:szCs w:val="21"/>
          <w:lang w:eastAsia="es-MX"/>
        </w:rPr>
        <w:drawing>
          <wp:inline distT="0" distB="0" distL="0" distR="0" wp14:anchorId="64BADDA2" wp14:editId="697E5BFA">
            <wp:extent cx="1008380" cy="230505"/>
            <wp:effectExtent l="0" t="0" r="7620" b="0"/>
            <wp:docPr id="1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8380" cy="230505"/>
                    </a:xfrm>
                    <a:prstGeom prst="rect">
                      <a:avLst/>
                    </a:prstGeom>
                    <a:noFill/>
                    <a:ln>
                      <a:noFill/>
                    </a:ln>
                  </pic:spPr>
                </pic:pic>
              </a:graphicData>
            </a:graphic>
          </wp:inline>
        </w:drawing>
      </w:r>
      <w:commentRangeEnd w:id="18"/>
      <w:r>
        <w:rPr>
          <w:rStyle w:val="Refdecomentario"/>
        </w:rPr>
        <w:commentReference w:id="18"/>
      </w:r>
    </w:p>
    <w:p w14:paraId="478A230F" w14:textId="77777777" w:rsidR="000A40BF" w:rsidRPr="00C149CC" w:rsidRDefault="000A40BF" w:rsidP="000A40BF">
      <w:pPr>
        <w:shd w:val="clear" w:color="auto" w:fill="FFFFFF"/>
        <w:spacing w:line="400" w:lineRule="atLeast"/>
        <w:rPr>
          <w:rFonts w:ascii="Helvetica" w:hAnsi="Helvetica" w:cs="Helvetica"/>
          <w:color w:val="333333"/>
          <w:sz w:val="14"/>
          <w:szCs w:val="21"/>
        </w:rPr>
      </w:pPr>
      <w:r w:rsidRPr="00C149CC">
        <w:rPr>
          <w:rFonts w:ascii="Helvetica" w:hAnsi="Helvetica" w:cs="Helvetica"/>
          <w:color w:val="333333"/>
          <w:sz w:val="14"/>
          <w:szCs w:val="21"/>
        </w:rPr>
        <w:t xml:space="preserve">Haga </w:t>
      </w:r>
      <w:proofErr w:type="spellStart"/>
      <w:r w:rsidRPr="00C149CC">
        <w:rPr>
          <w:rFonts w:ascii="Helvetica" w:hAnsi="Helvetica" w:cs="Helvetica"/>
          <w:color w:val="333333"/>
          <w:sz w:val="14"/>
          <w:szCs w:val="21"/>
        </w:rPr>
        <w:t>click</w:t>
      </w:r>
      <w:proofErr w:type="spellEnd"/>
      <w:r w:rsidRPr="00C149CC">
        <w:rPr>
          <w:rFonts w:ascii="Helvetica" w:hAnsi="Helvetica" w:cs="Helvetica"/>
          <w:color w:val="333333"/>
          <w:sz w:val="14"/>
          <w:szCs w:val="21"/>
        </w:rPr>
        <w:t xml:space="preserve"> en el botón de próximo cuando su respuesta este lista.</w:t>
      </w:r>
    </w:p>
    <w:p w14:paraId="196FDDC7" w14:textId="3E098701" w:rsidR="000A40BF" w:rsidRDefault="000A40BF" w:rsidP="000A40BF">
      <w:pPr>
        <w:pStyle w:val="NormalWeb"/>
        <w:shd w:val="clear" w:color="auto" w:fill="FFFFFF"/>
        <w:spacing w:before="0" w:beforeAutospacing="0" w:after="150" w:afterAutospacing="0" w:line="400" w:lineRule="atLeast"/>
        <w:rPr>
          <w:rFonts w:ascii="Helvetica" w:hAnsi="Helvetica" w:cs="Helvetica"/>
          <w:color w:val="333333"/>
          <w:sz w:val="21"/>
          <w:szCs w:val="21"/>
        </w:rPr>
      </w:pPr>
      <w:commentRangeStart w:id="19"/>
      <w:r>
        <w:rPr>
          <w:rFonts w:ascii="Helvetica" w:hAnsi="Helvetica" w:cs="Helvetica"/>
          <w:noProof/>
          <w:color w:val="333333"/>
          <w:sz w:val="21"/>
          <w:szCs w:val="21"/>
        </w:rPr>
        <w:drawing>
          <wp:inline distT="0" distB="0" distL="0" distR="0" wp14:anchorId="6FD57155" wp14:editId="2F9B875F">
            <wp:extent cx="521335" cy="281940"/>
            <wp:effectExtent l="0" t="0" r="1206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335" cy="281940"/>
                    </a:xfrm>
                    <a:prstGeom prst="rect">
                      <a:avLst/>
                    </a:prstGeom>
                    <a:noFill/>
                    <a:ln>
                      <a:noFill/>
                    </a:ln>
                  </pic:spPr>
                </pic:pic>
              </a:graphicData>
            </a:graphic>
          </wp:inline>
        </w:drawing>
      </w:r>
      <w:commentRangeEnd w:id="19"/>
      <w:r>
        <w:rPr>
          <w:rStyle w:val="Refdecomentario"/>
          <w:rFonts w:asciiTheme="minorHAnsi" w:eastAsiaTheme="minorHAnsi" w:hAnsiTheme="minorHAnsi" w:cstheme="minorBidi"/>
          <w:lang w:eastAsia="en-US"/>
        </w:rPr>
        <w:commentReference w:id="19"/>
      </w:r>
    </w:p>
    <w:p w14:paraId="328A2A27" w14:textId="77777777" w:rsidR="000A40BF" w:rsidRDefault="000A40BF"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6EC9B1ED" w14:textId="13E02482" w:rsidR="006D2964" w:rsidRDefault="006D2964" w:rsidP="006D2964">
      <w:pPr>
        <w:pStyle w:val="Ttulo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Ronda 3</w:t>
      </w:r>
    </w:p>
    <w:p w14:paraId="4ABBC250" w14:textId="4B5A3918" w:rsidR="006D2964" w:rsidRDefault="006D2964" w:rsidP="006D2964">
      <w:pPr>
        <w:pStyle w:val="NormalWeb"/>
        <w:shd w:val="clear" w:color="auto" w:fill="FCF8E3"/>
        <w:spacing w:before="0" w:beforeAutospacing="0" w:after="150" w:afterAutospacing="0" w:line="400" w:lineRule="atLeast"/>
        <w:rPr>
          <w:rFonts w:ascii="Helvetica" w:hAnsi="Helvetica" w:cs="Helvetica"/>
          <w:color w:val="C09853"/>
          <w:sz w:val="21"/>
          <w:szCs w:val="21"/>
        </w:rPr>
      </w:pPr>
      <w:r>
        <w:rPr>
          <w:rFonts w:ascii="Helvetica" w:hAnsi="Helvetica" w:cs="Helvetica"/>
          <w:color w:val="C09853"/>
          <w:sz w:val="21"/>
          <w:szCs w:val="21"/>
        </w:rPr>
        <w:t>Tiempo restante para completar su decisión:</w:t>
      </w:r>
      <w:r>
        <w:rPr>
          <w:rStyle w:val="apple-converted-space"/>
          <w:rFonts w:ascii="Helvetica" w:hAnsi="Helvetica" w:cs="Helvetica"/>
          <w:color w:val="C09853"/>
          <w:sz w:val="21"/>
          <w:szCs w:val="21"/>
        </w:rPr>
        <w:t> </w:t>
      </w:r>
      <w:r>
        <w:rPr>
          <w:rStyle w:val="apple-converted-space"/>
          <w:rFonts w:ascii="Helvetica" w:hAnsi="Helvetica" w:cs="Helvetica"/>
          <w:b/>
          <w:bCs/>
          <w:color w:val="C09853"/>
          <w:sz w:val="21"/>
          <w:szCs w:val="21"/>
        </w:rPr>
        <w:t>00:40</w:t>
      </w:r>
    </w:p>
    <w:p w14:paraId="201A6296" w14:textId="77777777" w:rsidR="006D2964" w:rsidRPr="003F1452" w:rsidRDefault="006D2964" w:rsidP="006D2964">
      <w:pPr>
        <w:pStyle w:val="z-Principiodelformulario"/>
        <w:rPr>
          <w:b/>
          <w:sz w:val="28"/>
          <w:szCs w:val="28"/>
        </w:rPr>
      </w:pPr>
      <w:r w:rsidRPr="003F1452">
        <w:rPr>
          <w:b/>
          <w:sz w:val="28"/>
          <w:szCs w:val="28"/>
        </w:rPr>
        <w:t>Principio del formulario</w:t>
      </w:r>
    </w:p>
    <w:p w14:paraId="2F44E112" w14:textId="0D8980A7" w:rsidR="006D2964" w:rsidRPr="003F1452" w:rsidRDefault="006D2964" w:rsidP="006D2964">
      <w:pPr>
        <w:pStyle w:val="NormalWeb"/>
        <w:shd w:val="clear" w:color="auto" w:fill="FFFFFF"/>
        <w:spacing w:before="0" w:beforeAutospacing="0" w:after="150" w:afterAutospacing="0" w:line="400" w:lineRule="atLeast"/>
        <w:rPr>
          <w:rFonts w:ascii="Helvetica" w:hAnsi="Helvetica" w:cs="Helvetica"/>
          <w:b/>
          <w:color w:val="333333"/>
          <w:sz w:val="28"/>
          <w:szCs w:val="28"/>
        </w:rPr>
      </w:pPr>
      <w:r w:rsidRPr="003F1452">
        <w:rPr>
          <w:rFonts w:ascii="Helvetica" w:hAnsi="Helvetica" w:cs="Helvetica"/>
          <w:b/>
          <w:color w:val="333333"/>
          <w:sz w:val="28"/>
          <w:szCs w:val="28"/>
        </w:rPr>
        <w:t>Usted es el</w:t>
      </w:r>
      <w:r w:rsidRPr="003F1452">
        <w:rPr>
          <w:rStyle w:val="apple-converted-space"/>
          <w:rFonts w:ascii="Helvetica" w:hAnsi="Helvetica" w:cs="Helvetica"/>
          <w:b/>
          <w:color w:val="333333"/>
          <w:sz w:val="28"/>
          <w:szCs w:val="28"/>
        </w:rPr>
        <w:t> </w:t>
      </w:r>
      <w:r>
        <w:rPr>
          <w:rFonts w:ascii="Helvetica" w:hAnsi="Helvetica" w:cs="Helvetica"/>
          <w:b/>
          <w:color w:val="333333"/>
          <w:sz w:val="28"/>
          <w:szCs w:val="28"/>
        </w:rPr>
        <w:t xml:space="preserve">Trabajador </w:t>
      </w:r>
      <w:r w:rsidRPr="000A40BF">
        <w:rPr>
          <w:rFonts w:ascii="Helvetica" w:hAnsi="Helvetica" w:cs="Helvetica"/>
          <w:b/>
          <w:color w:val="333333"/>
          <w:sz w:val="28"/>
          <w:szCs w:val="32"/>
          <w:highlight w:val="yellow"/>
        </w:rPr>
        <w:t xml:space="preserve">(Pantalla </w:t>
      </w:r>
      <w:commentRangeStart w:id="20"/>
      <w:r w:rsidRPr="000A40BF">
        <w:rPr>
          <w:rFonts w:ascii="Helvetica" w:hAnsi="Helvetica" w:cs="Helvetica"/>
          <w:b/>
          <w:color w:val="333333"/>
          <w:sz w:val="28"/>
          <w:szCs w:val="32"/>
          <w:highlight w:val="yellow"/>
        </w:rPr>
        <w:t>1</w:t>
      </w:r>
      <w:commentRangeEnd w:id="20"/>
      <w:r>
        <w:rPr>
          <w:rStyle w:val="Refdecomentario"/>
          <w:rFonts w:asciiTheme="minorHAnsi" w:eastAsiaTheme="minorHAnsi" w:hAnsiTheme="minorHAnsi" w:cstheme="minorBidi"/>
          <w:lang w:eastAsia="en-US"/>
        </w:rPr>
        <w:commentReference w:id="20"/>
      </w:r>
      <w:r w:rsidR="00F45859">
        <w:rPr>
          <w:rFonts w:ascii="Helvetica" w:hAnsi="Helvetica" w:cs="Helvetica"/>
          <w:b/>
          <w:color w:val="333333"/>
          <w:sz w:val="28"/>
          <w:szCs w:val="32"/>
          <w:highlight w:val="yellow"/>
        </w:rPr>
        <w:t xml:space="preserve">a y </w:t>
      </w:r>
      <w:proofErr w:type="gramStart"/>
      <w:r w:rsidR="00F45859">
        <w:rPr>
          <w:rFonts w:ascii="Helvetica" w:hAnsi="Helvetica" w:cs="Helvetica"/>
          <w:b/>
          <w:color w:val="333333"/>
          <w:sz w:val="28"/>
          <w:szCs w:val="32"/>
          <w:highlight w:val="yellow"/>
        </w:rPr>
        <w:t xml:space="preserve">1b </w:t>
      </w:r>
      <w:r w:rsidRPr="000A40BF">
        <w:rPr>
          <w:rFonts w:ascii="Helvetica" w:hAnsi="Helvetica" w:cs="Helvetica"/>
          <w:b/>
          <w:color w:val="333333"/>
          <w:sz w:val="28"/>
          <w:szCs w:val="32"/>
          <w:highlight w:val="yellow"/>
        </w:rPr>
        <w:t>)</w:t>
      </w:r>
      <w:proofErr w:type="gramEnd"/>
    </w:p>
    <w:p w14:paraId="007B3B72" w14:textId="5D92AEB0" w:rsidR="006D2964" w:rsidRDefault="006D2964" w:rsidP="006D2964">
      <w:pPr>
        <w:pStyle w:val="NormalWeb"/>
        <w:shd w:val="clear" w:color="auto" w:fill="FFFFFF"/>
        <w:spacing w:before="0" w:beforeAutospacing="0" w:after="150" w:afterAutospacing="0" w:line="400" w:lineRule="atLeast"/>
        <w:rPr>
          <w:rFonts w:ascii="Helvetica" w:hAnsi="Helvetica" w:cs="Helvetica"/>
          <w:color w:val="333333"/>
          <w:sz w:val="21"/>
          <w:szCs w:val="21"/>
        </w:rPr>
      </w:pPr>
      <w:r>
        <w:rPr>
          <w:rFonts w:ascii="Helvetica" w:hAnsi="Helvetica" w:cs="Helvetica"/>
          <w:noProof/>
          <w:color w:val="333333"/>
          <w:sz w:val="21"/>
          <w:szCs w:val="21"/>
        </w:rPr>
        <w:drawing>
          <wp:anchor distT="0" distB="0" distL="114300" distR="114300" simplePos="0" relativeHeight="251669504" behindDoc="0" locked="0" layoutInCell="1" allowOverlap="1" wp14:anchorId="35B87E7D" wp14:editId="7CA52385">
            <wp:simplePos x="0" y="0"/>
            <wp:positionH relativeFrom="margin">
              <wp:posOffset>1371600</wp:posOffset>
            </wp:positionH>
            <wp:positionV relativeFrom="paragraph">
              <wp:posOffset>655955</wp:posOffset>
            </wp:positionV>
            <wp:extent cx="4238625" cy="390525"/>
            <wp:effectExtent l="0" t="0" r="0" b="47625"/>
            <wp:wrapTopAndBottom/>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14:sizeRelH relativeFrom="margin">
              <wp14:pctWidth>0</wp14:pctWidth>
            </wp14:sizeRelH>
            <wp14:sizeRelV relativeFrom="margin">
              <wp14:pctHeight>0</wp14:pctHeight>
            </wp14:sizeRelV>
          </wp:anchor>
        </w:drawing>
      </w:r>
      <w:r w:rsidR="00D64170">
        <w:rPr>
          <w:rFonts w:ascii="Helvetica" w:hAnsi="Helvetica" w:cs="Helvetica"/>
          <w:color w:val="333333"/>
          <w:sz w:val="21"/>
          <w:szCs w:val="21"/>
        </w:rPr>
        <w:t xml:space="preserve">1a) </w:t>
      </w:r>
      <w:r>
        <w:rPr>
          <w:rFonts w:ascii="Helvetica" w:hAnsi="Helvetica" w:cs="Helvetica"/>
          <w:color w:val="333333"/>
          <w:sz w:val="21"/>
          <w:szCs w:val="21"/>
        </w:rPr>
        <w:t xml:space="preserve">La Empresa ha ofrecido como salario </w:t>
      </w:r>
      <w:r>
        <w:rPr>
          <w:rFonts w:ascii="Helvetica" w:hAnsi="Helvetica" w:cs="Helvetica"/>
          <w:b/>
          <w:color w:val="333333"/>
          <w:sz w:val="21"/>
          <w:szCs w:val="21"/>
          <w:u w:val="single"/>
        </w:rPr>
        <w:t>X</w:t>
      </w:r>
      <w:r w:rsidR="00D64170" w:rsidRPr="00D64170">
        <w:rPr>
          <w:rFonts w:ascii="Helvetica" w:hAnsi="Helvetica" w:cs="Helvetica"/>
          <w:b/>
          <w:color w:val="333333"/>
          <w:sz w:val="21"/>
          <w:szCs w:val="21"/>
          <w:u w:val="single"/>
          <w:vertAlign w:val="subscript"/>
        </w:rPr>
        <w:t>1</w:t>
      </w:r>
      <w:r w:rsidRPr="00C149CC">
        <w:rPr>
          <w:rFonts w:ascii="Helvetica" w:hAnsi="Helvetica" w:cs="Helvetica"/>
          <w:b/>
          <w:color w:val="333333"/>
          <w:sz w:val="21"/>
          <w:szCs w:val="21"/>
          <w:u w:val="single"/>
        </w:rPr>
        <w:t xml:space="preserve"> </w:t>
      </w:r>
      <w:proofErr w:type="spellStart"/>
      <w:r w:rsidRPr="00C149CC">
        <w:rPr>
          <w:rFonts w:ascii="Helvetica" w:hAnsi="Helvetica" w:cs="Helvetica"/>
          <w:b/>
          <w:color w:val="333333"/>
          <w:sz w:val="21"/>
          <w:szCs w:val="21"/>
          <w:u w:val="single"/>
        </w:rPr>
        <w:t>ECUs</w:t>
      </w:r>
      <w:proofErr w:type="spellEnd"/>
      <w:r>
        <w:rPr>
          <w:rFonts w:ascii="Helvetica" w:hAnsi="Helvetica" w:cs="Helvetica"/>
          <w:color w:val="333333"/>
          <w:sz w:val="21"/>
          <w:szCs w:val="21"/>
        </w:rPr>
        <w:t xml:space="preserve"> y ha decidido quedarse con </w:t>
      </w:r>
      <w:r w:rsidRPr="006D2964">
        <w:rPr>
          <w:rFonts w:ascii="Helvetica" w:hAnsi="Helvetica" w:cs="Helvetica"/>
          <w:b/>
          <w:color w:val="333333"/>
          <w:sz w:val="21"/>
          <w:szCs w:val="21"/>
          <w:u w:val="single"/>
        </w:rPr>
        <w:t>(200-X</w:t>
      </w:r>
      <w:r w:rsidR="00D64170" w:rsidRPr="00D64170">
        <w:rPr>
          <w:rFonts w:ascii="Helvetica" w:hAnsi="Helvetica" w:cs="Helvetica"/>
          <w:b/>
          <w:color w:val="333333"/>
          <w:sz w:val="21"/>
          <w:szCs w:val="21"/>
          <w:u w:val="single"/>
          <w:vertAlign w:val="subscript"/>
        </w:rPr>
        <w:t>1</w:t>
      </w:r>
      <w:r w:rsidRPr="006D2964">
        <w:rPr>
          <w:rFonts w:ascii="Helvetica" w:hAnsi="Helvetica" w:cs="Helvetica"/>
          <w:b/>
          <w:color w:val="333333"/>
          <w:sz w:val="21"/>
          <w:szCs w:val="21"/>
          <w:u w:val="single"/>
        </w:rPr>
        <w:t xml:space="preserve">) </w:t>
      </w:r>
      <w:proofErr w:type="spellStart"/>
      <w:r w:rsidRPr="006D2964">
        <w:rPr>
          <w:rFonts w:ascii="Helvetica" w:hAnsi="Helvetica" w:cs="Helvetica"/>
          <w:b/>
          <w:color w:val="333333"/>
          <w:sz w:val="21"/>
          <w:szCs w:val="21"/>
          <w:u w:val="single"/>
        </w:rPr>
        <w:t>ECUs</w:t>
      </w:r>
      <w:proofErr w:type="spellEnd"/>
      <w:r>
        <w:rPr>
          <w:rFonts w:ascii="Helvetica" w:hAnsi="Helvetica" w:cs="Helvetica"/>
          <w:color w:val="333333"/>
          <w:sz w:val="21"/>
          <w:szCs w:val="21"/>
        </w:rPr>
        <w:t xml:space="preserve">. Determine si Acepta o Rechaza la oferta haciendo </w:t>
      </w:r>
      <w:proofErr w:type="spellStart"/>
      <w:r>
        <w:rPr>
          <w:rFonts w:ascii="Helvetica" w:hAnsi="Helvetica" w:cs="Helvetica"/>
          <w:color w:val="333333"/>
          <w:sz w:val="21"/>
          <w:szCs w:val="21"/>
        </w:rPr>
        <w:t>click</w:t>
      </w:r>
      <w:proofErr w:type="spellEnd"/>
      <w:r>
        <w:rPr>
          <w:rFonts w:ascii="Helvetica" w:hAnsi="Helvetica" w:cs="Helvetica"/>
          <w:color w:val="333333"/>
          <w:sz w:val="21"/>
          <w:szCs w:val="21"/>
        </w:rPr>
        <w:t xml:space="preserve"> en el recuadro correspondiente.</w:t>
      </w:r>
    </w:p>
    <w:p w14:paraId="34C1A7CD" w14:textId="451A0769" w:rsidR="006D2964" w:rsidRDefault="00D64170" w:rsidP="006D2964">
      <w:pPr>
        <w:shd w:val="clear" w:color="auto" w:fill="FFFFFF"/>
        <w:spacing w:line="400" w:lineRule="atLeast"/>
        <w:rPr>
          <w:rFonts w:ascii="Helvetica" w:hAnsi="Helvetica" w:cs="Helvetica"/>
          <w:color w:val="333333"/>
          <w:sz w:val="14"/>
          <w:szCs w:val="21"/>
        </w:rPr>
      </w:pPr>
      <w:r>
        <w:rPr>
          <w:rFonts w:ascii="Helvetica" w:hAnsi="Helvetica" w:cs="Helvetica"/>
          <w:color w:val="333333"/>
          <w:sz w:val="14"/>
          <w:szCs w:val="21"/>
          <w:highlight w:val="yellow"/>
        </w:rPr>
        <w:t xml:space="preserve">1b) </w:t>
      </w:r>
      <w:r w:rsidR="006D2964" w:rsidRPr="006D2964">
        <w:rPr>
          <w:rFonts w:ascii="Helvetica" w:hAnsi="Helvetica" w:cs="Helvetica"/>
          <w:color w:val="333333"/>
          <w:sz w:val="14"/>
          <w:szCs w:val="21"/>
          <w:highlight w:val="yellow"/>
        </w:rPr>
        <w:t>En caso de que elija Rechazar debe a</w:t>
      </w:r>
      <w:r w:rsidR="00F45859">
        <w:rPr>
          <w:rFonts w:ascii="Helvetica" w:hAnsi="Helvetica" w:cs="Helvetica"/>
          <w:color w:val="333333"/>
          <w:sz w:val="14"/>
          <w:szCs w:val="21"/>
          <w:highlight w:val="yellow"/>
        </w:rPr>
        <w:t>ctivarse</w:t>
      </w:r>
      <w:r w:rsidR="006D2964" w:rsidRPr="006D2964">
        <w:rPr>
          <w:rFonts w:ascii="Helvetica" w:hAnsi="Helvetica" w:cs="Helvetica"/>
          <w:color w:val="333333"/>
          <w:sz w:val="14"/>
          <w:szCs w:val="21"/>
          <w:highlight w:val="yellow"/>
        </w:rPr>
        <w:t xml:space="preserve"> lo </w:t>
      </w:r>
      <w:commentRangeStart w:id="21"/>
      <w:r w:rsidR="006D2964" w:rsidRPr="006D2964">
        <w:rPr>
          <w:rFonts w:ascii="Helvetica" w:hAnsi="Helvetica" w:cs="Helvetica"/>
          <w:color w:val="333333"/>
          <w:sz w:val="14"/>
          <w:szCs w:val="21"/>
          <w:highlight w:val="yellow"/>
        </w:rPr>
        <w:t>siguiente</w:t>
      </w:r>
      <w:commentRangeEnd w:id="21"/>
      <w:r w:rsidR="006D2964" w:rsidRPr="006D2964">
        <w:rPr>
          <w:rStyle w:val="Refdecomentario"/>
          <w:highlight w:val="yellow"/>
        </w:rPr>
        <w:commentReference w:id="21"/>
      </w:r>
      <w:r w:rsidR="006D2964" w:rsidRPr="006D2964">
        <w:rPr>
          <w:rFonts w:ascii="Helvetica" w:hAnsi="Helvetica" w:cs="Helvetica"/>
          <w:color w:val="333333"/>
          <w:sz w:val="14"/>
          <w:szCs w:val="21"/>
          <w:highlight w:val="yellow"/>
        </w:rPr>
        <w:t>.</w:t>
      </w:r>
      <w:r w:rsidR="00F45859">
        <w:rPr>
          <w:rFonts w:ascii="Helvetica" w:hAnsi="Helvetica" w:cs="Helvetica"/>
          <w:color w:val="333333"/>
          <w:sz w:val="14"/>
          <w:szCs w:val="21"/>
          <w:highlight w:val="yellow"/>
        </w:rPr>
        <w:t xml:space="preserve"> Y aparecer la leyenda del 20%</w:t>
      </w:r>
      <w:r w:rsidR="006D2964" w:rsidRPr="006D2964">
        <w:rPr>
          <w:rFonts w:ascii="Helvetica" w:hAnsi="Helvetica" w:cs="Helvetica"/>
          <w:color w:val="333333"/>
          <w:sz w:val="14"/>
          <w:szCs w:val="21"/>
          <w:highlight w:val="yellow"/>
        </w:rPr>
        <w:t xml:space="preserve">/ En caso de aceptar a </w:t>
      </w:r>
      <w:proofErr w:type="spellStart"/>
      <w:r w:rsidR="006D2964" w:rsidRPr="006D2964">
        <w:rPr>
          <w:rFonts w:ascii="Helvetica" w:hAnsi="Helvetica" w:cs="Helvetica"/>
          <w:color w:val="333333"/>
          <w:sz w:val="14"/>
          <w:szCs w:val="21"/>
          <w:highlight w:val="yellow"/>
        </w:rPr>
        <w:t>parece</w:t>
      </w:r>
      <w:proofErr w:type="spellEnd"/>
      <w:r w:rsidR="006D2964" w:rsidRPr="006D2964">
        <w:rPr>
          <w:rFonts w:ascii="Helvetica" w:hAnsi="Helvetica" w:cs="Helvetica"/>
          <w:color w:val="333333"/>
          <w:sz w:val="14"/>
          <w:szCs w:val="21"/>
          <w:highlight w:val="yellow"/>
        </w:rPr>
        <w:t xml:space="preserve"> la pantalla de pagos finales.</w:t>
      </w:r>
      <w:r w:rsidR="006D2964">
        <w:rPr>
          <w:rFonts w:ascii="Helvetica" w:hAnsi="Helvetica" w:cs="Helvetica"/>
          <w:color w:val="333333"/>
          <w:sz w:val="14"/>
          <w:szCs w:val="21"/>
        </w:rPr>
        <w:t xml:space="preserve"> </w:t>
      </w:r>
    </w:p>
    <w:p w14:paraId="00DF67F7" w14:textId="0E7614C2" w:rsidR="00F45859" w:rsidRPr="00DA29A8" w:rsidRDefault="00F45859" w:rsidP="00DA29A8">
      <w:pPr>
        <w:shd w:val="clear" w:color="auto" w:fill="FFFFFF"/>
        <w:spacing w:line="400" w:lineRule="atLeast"/>
        <w:jc w:val="center"/>
        <w:rPr>
          <w:rFonts w:ascii="Helvetica" w:hAnsi="Helvetica" w:cs="Helvetica"/>
          <w:b/>
          <w:color w:val="333333"/>
          <w:sz w:val="18"/>
          <w:szCs w:val="21"/>
        </w:rPr>
      </w:pPr>
      <w:r w:rsidRPr="00DA29A8">
        <w:rPr>
          <w:rFonts w:ascii="Helvetica" w:hAnsi="Helvetica" w:cs="Helvetica"/>
          <w:b/>
          <w:color w:val="333333"/>
          <w:sz w:val="18"/>
          <w:szCs w:val="21"/>
        </w:rPr>
        <w:t xml:space="preserve">Existe 20% de probabilidad de que la negociación termine súbitamente </w:t>
      </w:r>
      <w:r w:rsidR="00DA29A8" w:rsidRPr="00DA29A8">
        <w:rPr>
          <w:rFonts w:ascii="Helvetica" w:hAnsi="Helvetica" w:cs="Helvetica"/>
          <w:b/>
          <w:color w:val="333333"/>
          <w:sz w:val="18"/>
          <w:szCs w:val="21"/>
        </w:rPr>
        <w:t xml:space="preserve">cuando de </w:t>
      </w:r>
      <w:proofErr w:type="spellStart"/>
      <w:r w:rsidR="00DA29A8" w:rsidRPr="00DA29A8">
        <w:rPr>
          <w:rFonts w:ascii="Helvetica" w:hAnsi="Helvetica" w:cs="Helvetica"/>
          <w:b/>
          <w:color w:val="333333"/>
          <w:sz w:val="18"/>
          <w:szCs w:val="21"/>
        </w:rPr>
        <w:t>click</w:t>
      </w:r>
      <w:proofErr w:type="spellEnd"/>
      <w:r w:rsidR="00DA29A8" w:rsidRPr="00DA29A8">
        <w:rPr>
          <w:rFonts w:ascii="Helvetica" w:hAnsi="Helvetica" w:cs="Helvetica"/>
          <w:b/>
          <w:color w:val="333333"/>
          <w:sz w:val="18"/>
          <w:szCs w:val="21"/>
        </w:rPr>
        <w:t xml:space="preserve"> en el botón de Siguiente</w:t>
      </w:r>
      <w:r w:rsidRPr="00DA29A8">
        <w:rPr>
          <w:rFonts w:ascii="Helvetica" w:hAnsi="Helvetica" w:cs="Helvetica"/>
          <w:b/>
          <w:color w:val="333333"/>
          <w:sz w:val="18"/>
          <w:szCs w:val="21"/>
        </w:rPr>
        <w:t>.</w:t>
      </w:r>
    </w:p>
    <w:p w14:paraId="307D48DC" w14:textId="147A53FE" w:rsidR="006D2964" w:rsidRPr="006D2964" w:rsidRDefault="006D2964" w:rsidP="006D2964">
      <w:pPr>
        <w:shd w:val="clear" w:color="auto" w:fill="FFFFFF"/>
        <w:spacing w:line="400" w:lineRule="atLeast"/>
        <w:rPr>
          <w:rFonts w:ascii="Helvetica" w:hAnsi="Helvetica" w:cs="Helvetica"/>
          <w:b/>
          <w:color w:val="333333"/>
          <w:szCs w:val="21"/>
        </w:rPr>
      </w:pPr>
      <w:r w:rsidRPr="006D2964">
        <w:rPr>
          <w:rFonts w:ascii="Helvetica" w:hAnsi="Helvetica" w:cs="Helvetica"/>
          <w:b/>
          <w:color w:val="333333"/>
          <w:szCs w:val="21"/>
        </w:rPr>
        <w:t>Contraoferta</w:t>
      </w:r>
      <w:r>
        <w:rPr>
          <w:rFonts w:ascii="Helvetica" w:hAnsi="Helvetica" w:cs="Helvetica"/>
          <w:b/>
          <w:color w:val="333333"/>
          <w:szCs w:val="21"/>
        </w:rPr>
        <w:t xml:space="preserve"> de salario</w:t>
      </w:r>
      <w:r w:rsidRPr="006D2964">
        <w:rPr>
          <w:rFonts w:ascii="Helvetica" w:hAnsi="Helvetica" w:cs="Helvetica"/>
          <w:b/>
          <w:color w:val="333333"/>
          <w:szCs w:val="21"/>
        </w:rPr>
        <w:t>:</w:t>
      </w:r>
    </w:p>
    <w:p w14:paraId="5160E096" w14:textId="77777777" w:rsidR="006D2964" w:rsidRDefault="006D2964" w:rsidP="006D2964">
      <w:pPr>
        <w:shd w:val="clear" w:color="auto" w:fill="FFFFFF"/>
        <w:spacing w:line="400" w:lineRule="atLeast"/>
        <w:rPr>
          <w:rFonts w:ascii="Helvetica" w:hAnsi="Helvetica" w:cs="Helvetica"/>
          <w:color w:val="333333"/>
          <w:sz w:val="21"/>
          <w:szCs w:val="21"/>
        </w:rPr>
      </w:pP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commentRangeStart w:id="22"/>
      <w:r>
        <w:rPr>
          <w:rFonts w:ascii="Helvetica" w:hAnsi="Helvetica" w:cs="Helvetica"/>
          <w:noProof/>
          <w:color w:val="333333"/>
          <w:sz w:val="21"/>
          <w:szCs w:val="21"/>
          <w:lang w:eastAsia="es-MX"/>
        </w:rPr>
        <w:drawing>
          <wp:inline distT="0" distB="0" distL="0" distR="0" wp14:anchorId="0C94AAF8" wp14:editId="6650A79D">
            <wp:extent cx="1008380" cy="230505"/>
            <wp:effectExtent l="0" t="0" r="7620" b="0"/>
            <wp:docPr id="1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8380" cy="230505"/>
                    </a:xfrm>
                    <a:prstGeom prst="rect">
                      <a:avLst/>
                    </a:prstGeom>
                    <a:noFill/>
                    <a:ln>
                      <a:noFill/>
                    </a:ln>
                  </pic:spPr>
                </pic:pic>
              </a:graphicData>
            </a:graphic>
          </wp:inline>
        </w:drawing>
      </w:r>
      <w:commentRangeEnd w:id="22"/>
      <w:r>
        <w:rPr>
          <w:rStyle w:val="Refdecomentario"/>
        </w:rPr>
        <w:commentReference w:id="22"/>
      </w:r>
    </w:p>
    <w:p w14:paraId="12A437F8" w14:textId="77777777" w:rsidR="006D2964" w:rsidRPr="00C149CC" w:rsidRDefault="006D2964" w:rsidP="006D2964">
      <w:pPr>
        <w:shd w:val="clear" w:color="auto" w:fill="FFFFFF"/>
        <w:spacing w:line="400" w:lineRule="atLeast"/>
        <w:rPr>
          <w:rFonts w:ascii="Helvetica" w:hAnsi="Helvetica" w:cs="Helvetica"/>
          <w:color w:val="333333"/>
          <w:sz w:val="14"/>
          <w:szCs w:val="21"/>
        </w:rPr>
      </w:pPr>
      <w:r w:rsidRPr="00C149CC">
        <w:rPr>
          <w:rFonts w:ascii="Helvetica" w:hAnsi="Helvetica" w:cs="Helvetica"/>
          <w:color w:val="333333"/>
          <w:sz w:val="14"/>
          <w:szCs w:val="21"/>
        </w:rPr>
        <w:t xml:space="preserve">Haga </w:t>
      </w:r>
      <w:proofErr w:type="spellStart"/>
      <w:r w:rsidRPr="00C149CC">
        <w:rPr>
          <w:rFonts w:ascii="Helvetica" w:hAnsi="Helvetica" w:cs="Helvetica"/>
          <w:color w:val="333333"/>
          <w:sz w:val="14"/>
          <w:szCs w:val="21"/>
        </w:rPr>
        <w:t>click</w:t>
      </w:r>
      <w:proofErr w:type="spellEnd"/>
      <w:r w:rsidRPr="00C149CC">
        <w:rPr>
          <w:rFonts w:ascii="Helvetica" w:hAnsi="Helvetica" w:cs="Helvetica"/>
          <w:color w:val="333333"/>
          <w:sz w:val="14"/>
          <w:szCs w:val="21"/>
        </w:rPr>
        <w:t xml:space="preserve"> en el botón de próximo cuando su respuesta este lista.</w:t>
      </w:r>
    </w:p>
    <w:p w14:paraId="4103D75F" w14:textId="06952200" w:rsidR="006D2964" w:rsidRDefault="006D2964" w:rsidP="006D2964">
      <w:pPr>
        <w:pStyle w:val="NormalWeb"/>
        <w:shd w:val="clear" w:color="auto" w:fill="FFFFFF"/>
        <w:spacing w:before="0" w:beforeAutospacing="0" w:after="150" w:afterAutospacing="0" w:line="400" w:lineRule="atLeast"/>
        <w:rPr>
          <w:rFonts w:ascii="Helvetica" w:hAnsi="Helvetica" w:cs="Helvetica"/>
          <w:color w:val="333333"/>
          <w:sz w:val="21"/>
          <w:szCs w:val="21"/>
        </w:rPr>
      </w:pPr>
      <w:commentRangeStart w:id="23"/>
      <w:commentRangeStart w:id="24"/>
      <w:r>
        <w:rPr>
          <w:rFonts w:ascii="Helvetica" w:hAnsi="Helvetica" w:cs="Helvetica"/>
          <w:noProof/>
          <w:color w:val="333333"/>
          <w:sz w:val="21"/>
          <w:szCs w:val="21"/>
        </w:rPr>
        <w:drawing>
          <wp:inline distT="0" distB="0" distL="0" distR="0" wp14:anchorId="0B950411" wp14:editId="3F3B2D71">
            <wp:extent cx="521335" cy="281940"/>
            <wp:effectExtent l="0" t="0" r="12065" b="0"/>
            <wp:docPr id="1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335" cy="281940"/>
                    </a:xfrm>
                    <a:prstGeom prst="rect">
                      <a:avLst/>
                    </a:prstGeom>
                    <a:noFill/>
                    <a:ln>
                      <a:noFill/>
                    </a:ln>
                  </pic:spPr>
                </pic:pic>
              </a:graphicData>
            </a:graphic>
          </wp:inline>
        </w:drawing>
      </w:r>
      <w:commentRangeEnd w:id="23"/>
      <w:r>
        <w:rPr>
          <w:rStyle w:val="Refdecomentario"/>
          <w:rFonts w:asciiTheme="minorHAnsi" w:eastAsiaTheme="minorHAnsi" w:hAnsiTheme="minorHAnsi" w:cstheme="minorBidi"/>
          <w:lang w:eastAsia="en-US"/>
        </w:rPr>
        <w:commentReference w:id="23"/>
      </w:r>
      <w:commentRangeEnd w:id="24"/>
      <w:r w:rsidR="00F45859">
        <w:rPr>
          <w:rStyle w:val="Refdecomentario"/>
          <w:rFonts w:asciiTheme="minorHAnsi" w:eastAsiaTheme="minorHAnsi" w:hAnsiTheme="minorHAnsi" w:cstheme="minorBidi"/>
          <w:lang w:eastAsia="en-US"/>
        </w:rPr>
        <w:commentReference w:id="24"/>
      </w:r>
      <w:r w:rsidR="00F45859">
        <w:rPr>
          <w:rFonts w:ascii="Helvetica" w:hAnsi="Helvetica" w:cs="Helvetica"/>
          <w:color w:val="333333"/>
          <w:sz w:val="21"/>
          <w:szCs w:val="21"/>
        </w:rPr>
        <w:t xml:space="preserve">  </w:t>
      </w:r>
    </w:p>
    <w:p w14:paraId="4B6A3848" w14:textId="77777777" w:rsidR="006D2964" w:rsidRDefault="006D2964" w:rsidP="006D2964">
      <w:pPr>
        <w:pBdr>
          <w:top w:val="single" w:sz="6" w:space="1" w:color="auto"/>
        </w:pBdr>
        <w:spacing w:after="0" w:line="240" w:lineRule="auto"/>
        <w:jc w:val="center"/>
        <w:rPr>
          <w:rFonts w:ascii="Arial" w:eastAsia="Times New Roman" w:hAnsi="Arial" w:cs="Arial"/>
          <w:sz w:val="16"/>
          <w:szCs w:val="16"/>
          <w:lang w:eastAsia="es-MX"/>
        </w:rPr>
      </w:pPr>
    </w:p>
    <w:p w14:paraId="44FDFF5E" w14:textId="77777777" w:rsidR="006D2964" w:rsidRDefault="006D2964" w:rsidP="006D2964">
      <w:pPr>
        <w:pBdr>
          <w:top w:val="single" w:sz="6" w:space="1" w:color="auto"/>
        </w:pBdr>
        <w:spacing w:after="0" w:line="240" w:lineRule="auto"/>
        <w:jc w:val="center"/>
        <w:rPr>
          <w:rFonts w:ascii="Arial" w:eastAsia="Times New Roman" w:hAnsi="Arial" w:cs="Arial"/>
          <w:sz w:val="16"/>
          <w:szCs w:val="16"/>
          <w:lang w:eastAsia="es-MX"/>
        </w:rPr>
      </w:pPr>
    </w:p>
    <w:p w14:paraId="5F3A917D" w14:textId="77777777" w:rsidR="006D2964" w:rsidRDefault="006D2964" w:rsidP="006D2964">
      <w:pPr>
        <w:pBdr>
          <w:top w:val="single" w:sz="6" w:space="1" w:color="auto"/>
        </w:pBdr>
        <w:spacing w:after="0" w:line="240" w:lineRule="auto"/>
        <w:jc w:val="center"/>
        <w:rPr>
          <w:rFonts w:ascii="Arial" w:eastAsia="Times New Roman" w:hAnsi="Arial" w:cs="Arial"/>
          <w:sz w:val="16"/>
          <w:szCs w:val="16"/>
          <w:lang w:eastAsia="es-MX"/>
        </w:rPr>
      </w:pPr>
    </w:p>
    <w:p w14:paraId="64EC482B" w14:textId="77777777" w:rsidR="006D2964" w:rsidRDefault="006D2964" w:rsidP="006D2964">
      <w:pPr>
        <w:pBdr>
          <w:top w:val="single" w:sz="6" w:space="1" w:color="auto"/>
        </w:pBdr>
        <w:spacing w:after="0" w:line="240" w:lineRule="auto"/>
        <w:jc w:val="center"/>
        <w:rPr>
          <w:rFonts w:ascii="Arial" w:eastAsia="Times New Roman" w:hAnsi="Arial" w:cs="Arial"/>
          <w:sz w:val="16"/>
          <w:szCs w:val="16"/>
          <w:lang w:eastAsia="es-MX"/>
        </w:rPr>
      </w:pPr>
    </w:p>
    <w:p w14:paraId="579978B4" w14:textId="77777777" w:rsidR="006D2964" w:rsidRDefault="006D2964" w:rsidP="006D2964">
      <w:pPr>
        <w:pBdr>
          <w:top w:val="single" w:sz="6" w:space="1" w:color="auto"/>
        </w:pBdr>
        <w:spacing w:after="0" w:line="240" w:lineRule="auto"/>
        <w:jc w:val="center"/>
        <w:rPr>
          <w:rFonts w:ascii="Arial" w:eastAsia="Times New Roman" w:hAnsi="Arial" w:cs="Arial"/>
          <w:sz w:val="16"/>
          <w:szCs w:val="16"/>
          <w:lang w:eastAsia="es-MX"/>
        </w:rPr>
      </w:pPr>
    </w:p>
    <w:p w14:paraId="4A71D81D" w14:textId="77777777" w:rsidR="00D64170" w:rsidRDefault="00D64170" w:rsidP="00D64170">
      <w:pPr>
        <w:pStyle w:val="Ttulo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 xml:space="preserve">Ronda 3 </w:t>
      </w:r>
    </w:p>
    <w:p w14:paraId="0C7CA2A9" w14:textId="77777777" w:rsidR="00D64170" w:rsidRDefault="00D64170" w:rsidP="00D64170">
      <w:pPr>
        <w:pStyle w:val="NormalWeb"/>
        <w:shd w:val="clear" w:color="auto" w:fill="FCF8E3"/>
        <w:spacing w:before="0" w:beforeAutospacing="0" w:after="150" w:afterAutospacing="0" w:line="400" w:lineRule="atLeast"/>
        <w:rPr>
          <w:rFonts w:ascii="Helvetica" w:hAnsi="Helvetica" w:cs="Helvetica"/>
          <w:color w:val="C09853"/>
          <w:sz w:val="21"/>
          <w:szCs w:val="21"/>
        </w:rPr>
      </w:pPr>
      <w:r>
        <w:rPr>
          <w:rFonts w:ascii="Helvetica" w:hAnsi="Helvetica" w:cs="Helvetica"/>
          <w:color w:val="C09853"/>
          <w:sz w:val="21"/>
          <w:szCs w:val="21"/>
        </w:rPr>
        <w:t>Tiempo restante para completar su decisión:</w:t>
      </w:r>
      <w:r>
        <w:rPr>
          <w:rStyle w:val="apple-converted-space"/>
          <w:rFonts w:ascii="Helvetica" w:hAnsi="Helvetica" w:cs="Helvetica"/>
          <w:color w:val="C09853"/>
          <w:sz w:val="21"/>
          <w:szCs w:val="21"/>
        </w:rPr>
        <w:t> </w:t>
      </w:r>
      <w:r>
        <w:rPr>
          <w:rStyle w:val="apple-converted-space"/>
          <w:rFonts w:ascii="Helvetica" w:hAnsi="Helvetica" w:cs="Helvetica"/>
          <w:b/>
          <w:bCs/>
          <w:color w:val="C09853"/>
          <w:sz w:val="21"/>
          <w:szCs w:val="21"/>
        </w:rPr>
        <w:t>00:40</w:t>
      </w:r>
    </w:p>
    <w:p w14:paraId="2478E3DF" w14:textId="77777777" w:rsidR="00D64170" w:rsidRPr="003F1452" w:rsidRDefault="00D64170" w:rsidP="00D64170">
      <w:pPr>
        <w:pStyle w:val="z-Principiodelformulario"/>
        <w:rPr>
          <w:b/>
          <w:sz w:val="28"/>
          <w:szCs w:val="32"/>
        </w:rPr>
      </w:pPr>
      <w:r w:rsidRPr="003F1452">
        <w:rPr>
          <w:b/>
          <w:sz w:val="28"/>
          <w:szCs w:val="32"/>
        </w:rPr>
        <w:t>Principio del formulario</w:t>
      </w:r>
    </w:p>
    <w:p w14:paraId="4CCA9783" w14:textId="52182FAD" w:rsidR="00D64170" w:rsidRPr="003F1452" w:rsidRDefault="00D64170" w:rsidP="00D64170">
      <w:pPr>
        <w:pStyle w:val="NormalWeb"/>
        <w:shd w:val="clear" w:color="auto" w:fill="FFFFFF"/>
        <w:spacing w:before="0" w:beforeAutospacing="0" w:after="150" w:afterAutospacing="0" w:line="400" w:lineRule="atLeast"/>
        <w:rPr>
          <w:rFonts w:ascii="Helvetica" w:hAnsi="Helvetica" w:cs="Helvetica"/>
          <w:b/>
          <w:color w:val="333333"/>
          <w:sz w:val="28"/>
          <w:szCs w:val="32"/>
        </w:rPr>
      </w:pPr>
      <w:r w:rsidRPr="003F1452">
        <w:rPr>
          <w:rFonts w:ascii="Helvetica" w:hAnsi="Helvetica" w:cs="Helvetica"/>
          <w:b/>
          <w:color w:val="333333"/>
          <w:sz w:val="28"/>
          <w:szCs w:val="32"/>
        </w:rPr>
        <w:t xml:space="preserve">Usted es </w:t>
      </w:r>
      <w:r>
        <w:rPr>
          <w:rFonts w:ascii="Helvetica" w:hAnsi="Helvetica" w:cs="Helvetica"/>
          <w:b/>
          <w:color w:val="333333"/>
          <w:sz w:val="28"/>
          <w:szCs w:val="32"/>
        </w:rPr>
        <w:t xml:space="preserve">la Empresa </w:t>
      </w:r>
      <w:r w:rsidRPr="000A40BF">
        <w:rPr>
          <w:rFonts w:ascii="Helvetica" w:hAnsi="Helvetica" w:cs="Helvetica"/>
          <w:b/>
          <w:color w:val="333333"/>
          <w:sz w:val="28"/>
          <w:szCs w:val="32"/>
          <w:highlight w:val="yellow"/>
        </w:rPr>
        <w:t xml:space="preserve">(Pantalla </w:t>
      </w:r>
      <w:r>
        <w:rPr>
          <w:rFonts w:ascii="Helvetica" w:hAnsi="Helvetica" w:cs="Helvetica"/>
          <w:b/>
          <w:color w:val="333333"/>
          <w:sz w:val="28"/>
          <w:szCs w:val="32"/>
          <w:highlight w:val="yellow"/>
        </w:rPr>
        <w:t>2</w:t>
      </w:r>
      <w:r>
        <w:rPr>
          <w:rStyle w:val="Refdecomentario"/>
          <w:rFonts w:asciiTheme="minorHAnsi" w:eastAsiaTheme="minorHAnsi" w:hAnsiTheme="minorHAnsi" w:cstheme="minorBidi"/>
          <w:lang w:eastAsia="en-US"/>
        </w:rPr>
        <w:commentReference w:id="25"/>
      </w:r>
      <w:r w:rsidR="00A03CB7">
        <w:rPr>
          <w:rFonts w:ascii="Helvetica" w:hAnsi="Helvetica" w:cs="Helvetica"/>
          <w:b/>
          <w:color w:val="333333"/>
          <w:sz w:val="28"/>
          <w:szCs w:val="32"/>
          <w:highlight w:val="yellow"/>
        </w:rPr>
        <w:t>a y 2b</w:t>
      </w:r>
      <w:r w:rsidRPr="000A40BF">
        <w:rPr>
          <w:rFonts w:ascii="Helvetica" w:hAnsi="Helvetica" w:cs="Helvetica"/>
          <w:b/>
          <w:color w:val="333333"/>
          <w:sz w:val="28"/>
          <w:szCs w:val="32"/>
          <w:highlight w:val="yellow"/>
        </w:rPr>
        <w:t>)</w:t>
      </w:r>
    </w:p>
    <w:p w14:paraId="1C47855F" w14:textId="56124825" w:rsidR="00A03CB7" w:rsidRDefault="00A03CB7" w:rsidP="00A03CB7">
      <w:pPr>
        <w:pStyle w:val="NormalWeb"/>
        <w:shd w:val="clear" w:color="auto" w:fill="FFFFFF"/>
        <w:spacing w:before="0" w:beforeAutospacing="0" w:after="150" w:afterAutospacing="0" w:line="400" w:lineRule="atLeast"/>
        <w:rPr>
          <w:rFonts w:ascii="Helvetica" w:hAnsi="Helvetica" w:cs="Helvetica"/>
          <w:color w:val="333333"/>
          <w:sz w:val="21"/>
          <w:szCs w:val="21"/>
        </w:rPr>
      </w:pPr>
      <w:r>
        <w:rPr>
          <w:rFonts w:asciiTheme="minorHAnsi" w:eastAsiaTheme="minorHAnsi" w:hAnsiTheme="minorHAnsi" w:cstheme="minorBidi"/>
          <w:sz w:val="22"/>
          <w:szCs w:val="22"/>
          <w:lang w:val="es-ES_tradnl" w:eastAsia="en-US"/>
        </w:rPr>
        <w:t>2a)</w:t>
      </w:r>
      <w:r w:rsidR="00DA29A8">
        <w:rPr>
          <w:rFonts w:asciiTheme="minorHAnsi" w:eastAsiaTheme="minorHAnsi" w:hAnsiTheme="minorHAnsi" w:cstheme="minorBidi"/>
          <w:sz w:val="22"/>
          <w:szCs w:val="22"/>
          <w:lang w:val="es-ES_tradnl" w:eastAsia="en-US"/>
        </w:rPr>
        <w:t xml:space="preserve"> </w:t>
      </w:r>
      <w:r w:rsidR="00D64170">
        <w:rPr>
          <w:rFonts w:asciiTheme="minorHAnsi" w:eastAsiaTheme="minorHAnsi" w:hAnsiTheme="minorHAnsi" w:cstheme="minorBidi"/>
          <w:sz w:val="22"/>
          <w:szCs w:val="22"/>
          <w:lang w:val="es-ES_tradnl" w:eastAsia="en-US"/>
        </w:rPr>
        <w:t xml:space="preserve">El </w:t>
      </w:r>
      <w:r w:rsidR="00D64170">
        <w:rPr>
          <w:rFonts w:asciiTheme="minorHAnsi" w:eastAsiaTheme="minorHAnsi" w:hAnsiTheme="minorHAnsi" w:cstheme="minorBidi"/>
          <w:b/>
          <w:sz w:val="22"/>
          <w:szCs w:val="22"/>
          <w:u w:val="single"/>
          <w:lang w:val="es-ES_tradnl" w:eastAsia="en-US"/>
        </w:rPr>
        <w:t>Trabajador(a)</w:t>
      </w:r>
      <w:r w:rsidR="00D64170">
        <w:rPr>
          <w:rStyle w:val="apple-converted-space"/>
          <w:rFonts w:ascii="Helvetica" w:hAnsi="Helvetica" w:cs="Helvetica"/>
          <w:color w:val="333333"/>
          <w:sz w:val="21"/>
          <w:szCs w:val="21"/>
        </w:rPr>
        <w:t xml:space="preserve"> ha </w:t>
      </w:r>
      <w:r w:rsidR="008C31F4">
        <w:rPr>
          <w:rStyle w:val="apple-converted-space"/>
          <w:rFonts w:ascii="Helvetica" w:hAnsi="Helvetica" w:cs="Helvetica"/>
          <w:color w:val="333333"/>
          <w:sz w:val="21"/>
          <w:szCs w:val="21"/>
        </w:rPr>
        <w:t>contra ofertado</w:t>
      </w:r>
      <w:r w:rsidR="00D64170">
        <w:rPr>
          <w:rStyle w:val="apple-converted-space"/>
          <w:rFonts w:ascii="Helvetica" w:hAnsi="Helvetica" w:cs="Helvetica"/>
          <w:color w:val="333333"/>
          <w:sz w:val="21"/>
          <w:szCs w:val="21"/>
        </w:rPr>
        <w:t xml:space="preserve"> </w:t>
      </w:r>
      <w:r w:rsidR="00D64170" w:rsidRPr="00D64170">
        <w:rPr>
          <w:rStyle w:val="apple-converted-space"/>
          <w:rFonts w:ascii="Helvetica" w:hAnsi="Helvetica" w:cs="Helvetica"/>
          <w:b/>
          <w:color w:val="333333"/>
          <w:sz w:val="21"/>
          <w:szCs w:val="21"/>
          <w:u w:val="single"/>
        </w:rPr>
        <w:t>X</w:t>
      </w:r>
      <w:r w:rsidR="00D64170" w:rsidRPr="00D64170">
        <w:rPr>
          <w:rStyle w:val="apple-converted-space"/>
          <w:rFonts w:ascii="Helvetica" w:hAnsi="Helvetica" w:cs="Helvetica"/>
          <w:b/>
          <w:color w:val="333333"/>
          <w:sz w:val="21"/>
          <w:szCs w:val="21"/>
          <w:u w:val="single"/>
          <w:vertAlign w:val="subscript"/>
        </w:rPr>
        <w:t>2</w:t>
      </w:r>
      <w:r w:rsidR="00D64170">
        <w:rPr>
          <w:rStyle w:val="apple-converted-space"/>
          <w:rFonts w:ascii="Helvetica" w:hAnsi="Helvetica" w:cs="Helvetica"/>
          <w:color w:val="333333"/>
          <w:sz w:val="21"/>
          <w:szCs w:val="21"/>
        </w:rPr>
        <w:t xml:space="preserve"> como salario. </w:t>
      </w:r>
      <w:r>
        <w:rPr>
          <w:rFonts w:ascii="Helvetica" w:hAnsi="Helvetica" w:cs="Helvetica"/>
          <w:color w:val="333333"/>
          <w:sz w:val="21"/>
          <w:szCs w:val="21"/>
        </w:rPr>
        <w:t xml:space="preserve">Determine si Acepta o Rechaza la oferta haciendo </w:t>
      </w:r>
      <w:proofErr w:type="spellStart"/>
      <w:r>
        <w:rPr>
          <w:rFonts w:ascii="Helvetica" w:hAnsi="Helvetica" w:cs="Helvetica"/>
          <w:color w:val="333333"/>
          <w:sz w:val="21"/>
          <w:szCs w:val="21"/>
        </w:rPr>
        <w:t>click</w:t>
      </w:r>
      <w:proofErr w:type="spellEnd"/>
      <w:r>
        <w:rPr>
          <w:rFonts w:ascii="Helvetica" w:hAnsi="Helvetica" w:cs="Helvetica"/>
          <w:color w:val="333333"/>
          <w:sz w:val="21"/>
          <w:szCs w:val="21"/>
        </w:rPr>
        <w:t xml:space="preserve"> en el recuadro correspondiente.</w:t>
      </w:r>
    </w:p>
    <w:p w14:paraId="7779784E" w14:textId="5DD20C3A" w:rsidR="00A03CB7" w:rsidRDefault="00A03CB7" w:rsidP="00A03CB7">
      <w:pPr>
        <w:pStyle w:val="NormalWeb"/>
        <w:shd w:val="clear" w:color="auto" w:fill="FFFFFF"/>
        <w:spacing w:before="0" w:beforeAutospacing="0" w:after="150" w:afterAutospacing="0" w:line="400" w:lineRule="atLeast"/>
        <w:rPr>
          <w:rFonts w:ascii="Helvetica" w:hAnsi="Helvetica" w:cs="Helvetica"/>
          <w:color w:val="333333"/>
          <w:sz w:val="21"/>
          <w:szCs w:val="21"/>
        </w:rPr>
      </w:pPr>
      <w:r>
        <w:rPr>
          <w:rFonts w:ascii="Helvetica" w:hAnsi="Helvetica" w:cs="Helvetica"/>
          <w:noProof/>
          <w:color w:val="333333"/>
          <w:sz w:val="21"/>
          <w:szCs w:val="21"/>
        </w:rPr>
        <w:drawing>
          <wp:anchor distT="0" distB="0" distL="114300" distR="114300" simplePos="0" relativeHeight="251672576" behindDoc="0" locked="0" layoutInCell="1" allowOverlap="1" wp14:anchorId="24D07C1A" wp14:editId="5C4B281C">
            <wp:simplePos x="0" y="0"/>
            <wp:positionH relativeFrom="margin">
              <wp:posOffset>1257300</wp:posOffset>
            </wp:positionH>
            <wp:positionV relativeFrom="paragraph">
              <wp:posOffset>102235</wp:posOffset>
            </wp:positionV>
            <wp:extent cx="4238625" cy="390525"/>
            <wp:effectExtent l="0" t="0" r="0" b="47625"/>
            <wp:wrapTopAndBottom/>
            <wp:docPr id="23" name="Diagrama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14:sizeRelH relativeFrom="margin">
              <wp14:pctWidth>0</wp14:pctWidth>
            </wp14:sizeRelH>
            <wp14:sizeRelV relativeFrom="margin">
              <wp14:pctHeight>0</wp14:pctHeight>
            </wp14:sizeRelV>
          </wp:anchor>
        </w:drawing>
      </w:r>
    </w:p>
    <w:p w14:paraId="0A094A44" w14:textId="70FF82DD" w:rsidR="00A03CB7" w:rsidRDefault="00A03CB7" w:rsidP="00A03CB7">
      <w:pPr>
        <w:shd w:val="clear" w:color="auto" w:fill="FFFFFF"/>
        <w:spacing w:line="400" w:lineRule="atLeast"/>
        <w:rPr>
          <w:rFonts w:ascii="Helvetica" w:hAnsi="Helvetica" w:cs="Helvetica"/>
          <w:color w:val="333333"/>
          <w:sz w:val="14"/>
          <w:szCs w:val="21"/>
        </w:rPr>
      </w:pPr>
      <w:r>
        <w:rPr>
          <w:rFonts w:ascii="Helvetica" w:hAnsi="Helvetica" w:cs="Helvetica"/>
          <w:color w:val="333333"/>
          <w:sz w:val="14"/>
          <w:szCs w:val="21"/>
          <w:highlight w:val="yellow"/>
        </w:rPr>
        <w:t xml:space="preserve">2b) </w:t>
      </w:r>
      <w:r w:rsidRPr="006D2964">
        <w:rPr>
          <w:rFonts w:ascii="Helvetica" w:hAnsi="Helvetica" w:cs="Helvetica"/>
          <w:color w:val="333333"/>
          <w:sz w:val="14"/>
          <w:szCs w:val="21"/>
          <w:highlight w:val="yellow"/>
        </w:rPr>
        <w:t>En caso de que elija Rechazar debe a</w:t>
      </w:r>
      <w:r>
        <w:rPr>
          <w:rFonts w:ascii="Helvetica" w:hAnsi="Helvetica" w:cs="Helvetica"/>
          <w:color w:val="333333"/>
          <w:sz w:val="14"/>
          <w:szCs w:val="21"/>
          <w:highlight w:val="yellow"/>
        </w:rPr>
        <w:t>ctivarse</w:t>
      </w:r>
      <w:r w:rsidRPr="006D2964">
        <w:rPr>
          <w:rFonts w:ascii="Helvetica" w:hAnsi="Helvetica" w:cs="Helvetica"/>
          <w:color w:val="333333"/>
          <w:sz w:val="14"/>
          <w:szCs w:val="21"/>
          <w:highlight w:val="yellow"/>
        </w:rPr>
        <w:t xml:space="preserve"> lo </w:t>
      </w:r>
      <w:commentRangeStart w:id="26"/>
      <w:r w:rsidRPr="006D2964">
        <w:rPr>
          <w:rFonts w:ascii="Helvetica" w:hAnsi="Helvetica" w:cs="Helvetica"/>
          <w:color w:val="333333"/>
          <w:sz w:val="14"/>
          <w:szCs w:val="21"/>
          <w:highlight w:val="yellow"/>
        </w:rPr>
        <w:t>siguiente</w:t>
      </w:r>
      <w:commentRangeEnd w:id="26"/>
      <w:r w:rsidRPr="006D2964">
        <w:rPr>
          <w:rStyle w:val="Refdecomentario"/>
          <w:highlight w:val="yellow"/>
        </w:rPr>
        <w:commentReference w:id="26"/>
      </w:r>
      <w:r w:rsidRPr="006D2964">
        <w:rPr>
          <w:rFonts w:ascii="Helvetica" w:hAnsi="Helvetica" w:cs="Helvetica"/>
          <w:color w:val="333333"/>
          <w:sz w:val="14"/>
          <w:szCs w:val="21"/>
          <w:highlight w:val="yellow"/>
        </w:rPr>
        <w:t>.</w:t>
      </w:r>
      <w:r>
        <w:rPr>
          <w:rFonts w:ascii="Helvetica" w:hAnsi="Helvetica" w:cs="Helvetica"/>
          <w:color w:val="333333"/>
          <w:sz w:val="14"/>
          <w:szCs w:val="21"/>
          <w:highlight w:val="yellow"/>
        </w:rPr>
        <w:t xml:space="preserve"> Y aparecer la leyenda del 20%</w:t>
      </w:r>
      <w:r w:rsidRPr="006D2964">
        <w:rPr>
          <w:rFonts w:ascii="Helvetica" w:hAnsi="Helvetica" w:cs="Helvetica"/>
          <w:color w:val="333333"/>
          <w:sz w:val="14"/>
          <w:szCs w:val="21"/>
          <w:highlight w:val="yellow"/>
        </w:rPr>
        <w:t xml:space="preserve">/ En caso de aceptar a </w:t>
      </w:r>
      <w:proofErr w:type="spellStart"/>
      <w:r w:rsidRPr="006D2964">
        <w:rPr>
          <w:rFonts w:ascii="Helvetica" w:hAnsi="Helvetica" w:cs="Helvetica"/>
          <w:color w:val="333333"/>
          <w:sz w:val="14"/>
          <w:szCs w:val="21"/>
          <w:highlight w:val="yellow"/>
        </w:rPr>
        <w:t>parece</w:t>
      </w:r>
      <w:proofErr w:type="spellEnd"/>
      <w:r w:rsidRPr="006D2964">
        <w:rPr>
          <w:rFonts w:ascii="Helvetica" w:hAnsi="Helvetica" w:cs="Helvetica"/>
          <w:color w:val="333333"/>
          <w:sz w:val="14"/>
          <w:szCs w:val="21"/>
          <w:highlight w:val="yellow"/>
        </w:rPr>
        <w:t xml:space="preserve"> la pantalla de pagos finales.</w:t>
      </w:r>
      <w:r>
        <w:rPr>
          <w:rFonts w:ascii="Helvetica" w:hAnsi="Helvetica" w:cs="Helvetica"/>
          <w:color w:val="333333"/>
          <w:sz w:val="14"/>
          <w:szCs w:val="21"/>
        </w:rPr>
        <w:t xml:space="preserve"> </w:t>
      </w:r>
    </w:p>
    <w:p w14:paraId="2172C4FB" w14:textId="237F8000" w:rsidR="00A03CB7" w:rsidRPr="00DA29A8" w:rsidRDefault="00A03CB7" w:rsidP="00DA29A8">
      <w:pPr>
        <w:shd w:val="clear" w:color="auto" w:fill="FFFFFF"/>
        <w:spacing w:line="400" w:lineRule="atLeast"/>
        <w:jc w:val="center"/>
        <w:rPr>
          <w:rFonts w:ascii="Helvetica" w:hAnsi="Helvetica" w:cs="Helvetica"/>
          <w:b/>
          <w:color w:val="333333"/>
          <w:sz w:val="18"/>
          <w:szCs w:val="21"/>
        </w:rPr>
      </w:pPr>
      <w:r w:rsidRPr="00DA29A8">
        <w:rPr>
          <w:rFonts w:ascii="Helvetica" w:hAnsi="Helvetica" w:cs="Helvetica"/>
          <w:b/>
          <w:color w:val="333333"/>
          <w:sz w:val="18"/>
          <w:szCs w:val="21"/>
        </w:rPr>
        <w:t xml:space="preserve">Existe 20% de probabilidad de que la negociación termine súbitamente </w:t>
      </w:r>
      <w:r w:rsidR="00DA29A8" w:rsidRPr="00DA29A8">
        <w:rPr>
          <w:rFonts w:ascii="Helvetica" w:hAnsi="Helvetica" w:cs="Helvetica"/>
          <w:b/>
          <w:color w:val="333333"/>
          <w:sz w:val="18"/>
          <w:szCs w:val="21"/>
        </w:rPr>
        <w:t xml:space="preserve">cuando de </w:t>
      </w:r>
      <w:proofErr w:type="spellStart"/>
      <w:r w:rsidR="00DA29A8" w:rsidRPr="00DA29A8">
        <w:rPr>
          <w:rFonts w:ascii="Helvetica" w:hAnsi="Helvetica" w:cs="Helvetica"/>
          <w:b/>
          <w:color w:val="333333"/>
          <w:sz w:val="18"/>
          <w:szCs w:val="21"/>
        </w:rPr>
        <w:t>click</w:t>
      </w:r>
      <w:proofErr w:type="spellEnd"/>
      <w:r w:rsidR="00DA29A8" w:rsidRPr="00DA29A8">
        <w:rPr>
          <w:rFonts w:ascii="Helvetica" w:hAnsi="Helvetica" w:cs="Helvetica"/>
          <w:b/>
          <w:color w:val="333333"/>
          <w:sz w:val="18"/>
          <w:szCs w:val="21"/>
        </w:rPr>
        <w:t xml:space="preserve"> en el botón de Siguiente</w:t>
      </w:r>
      <w:r w:rsidRPr="00DA29A8">
        <w:rPr>
          <w:rFonts w:ascii="Helvetica" w:hAnsi="Helvetica" w:cs="Helvetica"/>
          <w:b/>
          <w:color w:val="333333"/>
          <w:sz w:val="18"/>
          <w:szCs w:val="21"/>
        </w:rPr>
        <w:t>.</w:t>
      </w:r>
    </w:p>
    <w:p w14:paraId="4AFBA674" w14:textId="77777777" w:rsidR="00A03CB7" w:rsidRPr="006D2964" w:rsidRDefault="00A03CB7" w:rsidP="00A03CB7">
      <w:pPr>
        <w:shd w:val="clear" w:color="auto" w:fill="FFFFFF"/>
        <w:spacing w:line="400" w:lineRule="atLeast"/>
        <w:rPr>
          <w:rFonts w:ascii="Helvetica" w:hAnsi="Helvetica" w:cs="Helvetica"/>
          <w:b/>
          <w:color w:val="333333"/>
          <w:szCs w:val="21"/>
        </w:rPr>
      </w:pPr>
      <w:r w:rsidRPr="006D2964">
        <w:rPr>
          <w:rFonts w:ascii="Helvetica" w:hAnsi="Helvetica" w:cs="Helvetica"/>
          <w:b/>
          <w:color w:val="333333"/>
          <w:szCs w:val="21"/>
        </w:rPr>
        <w:t>Contraoferta</w:t>
      </w:r>
      <w:r>
        <w:rPr>
          <w:rFonts w:ascii="Helvetica" w:hAnsi="Helvetica" w:cs="Helvetica"/>
          <w:b/>
          <w:color w:val="333333"/>
          <w:szCs w:val="21"/>
        </w:rPr>
        <w:t xml:space="preserve"> de salario</w:t>
      </w:r>
      <w:r w:rsidRPr="006D2964">
        <w:rPr>
          <w:rFonts w:ascii="Helvetica" w:hAnsi="Helvetica" w:cs="Helvetica"/>
          <w:b/>
          <w:color w:val="333333"/>
          <w:szCs w:val="21"/>
        </w:rPr>
        <w:t>:</w:t>
      </w:r>
    </w:p>
    <w:p w14:paraId="7ED4507E" w14:textId="6CD33114" w:rsidR="00A03CB7" w:rsidRPr="00DA29A8" w:rsidRDefault="00A03CB7" w:rsidP="00D64170">
      <w:pPr>
        <w:shd w:val="clear" w:color="auto" w:fill="FFFFFF"/>
        <w:spacing w:line="400" w:lineRule="atLeast"/>
        <w:rPr>
          <w:rFonts w:ascii="Helvetica" w:hAnsi="Helvetica" w:cs="Helvetica"/>
          <w:color w:val="333333"/>
          <w:sz w:val="21"/>
          <w:szCs w:val="21"/>
        </w:rPr>
      </w:pP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w:t>
      </w:r>
      <w:r>
        <w:rPr>
          <w:rStyle w:val="apple-converted-space"/>
          <w:rFonts w:ascii="Helvetica" w:hAnsi="Helvetica" w:cs="Helvetica"/>
          <w:color w:val="333333"/>
          <w:sz w:val="21"/>
          <w:szCs w:val="21"/>
        </w:rPr>
        <w:t> </w:t>
      </w:r>
      <w:commentRangeStart w:id="27"/>
      <w:r>
        <w:rPr>
          <w:rFonts w:ascii="Helvetica" w:hAnsi="Helvetica" w:cs="Helvetica"/>
          <w:noProof/>
          <w:color w:val="333333"/>
          <w:sz w:val="21"/>
          <w:szCs w:val="21"/>
          <w:lang w:eastAsia="es-MX"/>
        </w:rPr>
        <w:drawing>
          <wp:inline distT="0" distB="0" distL="0" distR="0" wp14:anchorId="73640740" wp14:editId="4A4E8EC4">
            <wp:extent cx="1008380" cy="230505"/>
            <wp:effectExtent l="0" t="0" r="7620" b="0"/>
            <wp:docPr id="2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8380" cy="230505"/>
                    </a:xfrm>
                    <a:prstGeom prst="rect">
                      <a:avLst/>
                    </a:prstGeom>
                    <a:noFill/>
                    <a:ln>
                      <a:noFill/>
                    </a:ln>
                  </pic:spPr>
                </pic:pic>
              </a:graphicData>
            </a:graphic>
          </wp:inline>
        </w:drawing>
      </w:r>
      <w:commentRangeEnd w:id="27"/>
      <w:r>
        <w:rPr>
          <w:rStyle w:val="Refdecomentario"/>
        </w:rPr>
        <w:commentReference w:id="27"/>
      </w:r>
    </w:p>
    <w:p w14:paraId="2CF45BB7" w14:textId="77777777" w:rsidR="00D64170" w:rsidRPr="00C149CC" w:rsidRDefault="00D64170" w:rsidP="00D64170">
      <w:pPr>
        <w:shd w:val="clear" w:color="auto" w:fill="FFFFFF"/>
        <w:spacing w:line="400" w:lineRule="atLeast"/>
        <w:rPr>
          <w:rFonts w:ascii="Helvetica" w:hAnsi="Helvetica" w:cs="Helvetica"/>
          <w:color w:val="333333"/>
          <w:sz w:val="14"/>
          <w:szCs w:val="21"/>
        </w:rPr>
      </w:pPr>
      <w:r w:rsidRPr="00C149CC">
        <w:rPr>
          <w:rFonts w:ascii="Helvetica" w:hAnsi="Helvetica" w:cs="Helvetica"/>
          <w:color w:val="333333"/>
          <w:sz w:val="14"/>
          <w:szCs w:val="21"/>
        </w:rPr>
        <w:t xml:space="preserve">Haga </w:t>
      </w:r>
      <w:proofErr w:type="spellStart"/>
      <w:r w:rsidRPr="00C149CC">
        <w:rPr>
          <w:rFonts w:ascii="Helvetica" w:hAnsi="Helvetica" w:cs="Helvetica"/>
          <w:color w:val="333333"/>
          <w:sz w:val="14"/>
          <w:szCs w:val="21"/>
        </w:rPr>
        <w:t>click</w:t>
      </w:r>
      <w:proofErr w:type="spellEnd"/>
      <w:r w:rsidRPr="00C149CC">
        <w:rPr>
          <w:rFonts w:ascii="Helvetica" w:hAnsi="Helvetica" w:cs="Helvetica"/>
          <w:color w:val="333333"/>
          <w:sz w:val="14"/>
          <w:szCs w:val="21"/>
        </w:rPr>
        <w:t xml:space="preserve"> en el botón de próximo cuando su respuesta este lista.</w:t>
      </w:r>
    </w:p>
    <w:p w14:paraId="356F3434" w14:textId="77777777" w:rsidR="00D64170" w:rsidRDefault="00D64170" w:rsidP="00D64170">
      <w:pPr>
        <w:pStyle w:val="NormalWeb"/>
        <w:shd w:val="clear" w:color="auto" w:fill="FFFFFF"/>
        <w:spacing w:before="0" w:beforeAutospacing="0" w:after="150" w:afterAutospacing="0" w:line="400" w:lineRule="atLeast"/>
        <w:rPr>
          <w:rFonts w:ascii="Helvetica" w:hAnsi="Helvetica" w:cs="Helvetica"/>
          <w:color w:val="333333"/>
          <w:sz w:val="21"/>
          <w:szCs w:val="21"/>
        </w:rPr>
      </w:pPr>
      <w:commentRangeStart w:id="28"/>
      <w:r>
        <w:rPr>
          <w:rFonts w:ascii="Helvetica" w:hAnsi="Helvetica" w:cs="Helvetica"/>
          <w:noProof/>
          <w:color w:val="333333"/>
          <w:sz w:val="21"/>
          <w:szCs w:val="21"/>
        </w:rPr>
        <w:drawing>
          <wp:inline distT="0" distB="0" distL="0" distR="0" wp14:anchorId="54D57C94" wp14:editId="42C7D1D1">
            <wp:extent cx="521335" cy="281940"/>
            <wp:effectExtent l="0" t="0" r="1206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335" cy="281940"/>
                    </a:xfrm>
                    <a:prstGeom prst="rect">
                      <a:avLst/>
                    </a:prstGeom>
                    <a:noFill/>
                    <a:ln>
                      <a:noFill/>
                    </a:ln>
                  </pic:spPr>
                </pic:pic>
              </a:graphicData>
            </a:graphic>
          </wp:inline>
        </w:drawing>
      </w:r>
      <w:commentRangeEnd w:id="28"/>
      <w:r>
        <w:rPr>
          <w:rStyle w:val="Refdecomentario"/>
          <w:rFonts w:asciiTheme="minorHAnsi" w:eastAsiaTheme="minorHAnsi" w:hAnsiTheme="minorHAnsi" w:cstheme="minorBidi"/>
          <w:lang w:eastAsia="en-US"/>
        </w:rPr>
        <w:commentReference w:id="28"/>
      </w:r>
    </w:p>
    <w:p w14:paraId="25F38DD6" w14:textId="77777777" w:rsidR="006D2964" w:rsidRDefault="006D2964"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1A30A4AE"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572A5F42"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0F953BB9"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6B20EC64"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69199D67"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16B879F9"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3E2BFB1B"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384D16BF"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006E725C"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2825E626"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50FB1885"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4BE88E0E"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339E8840"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63DDDEEE"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51BE4EF0"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0CE73E68"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1E51E0DE"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462C6A42"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30F53600"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4A25778A"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1A67C54C"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1A08B81F"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5B8C49FD"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2FFF48C0"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6F96BF6B"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053A6BA1"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2D3FA76D"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7E06D351"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66E5B8A5"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15E97347"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37F81C65"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446631F9"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1F97EAC9"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2216E5E1"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6A341E38" w14:textId="1BC66FF6" w:rsidR="00DA29A8" w:rsidRDefault="00DA29A8" w:rsidP="00DA29A8">
      <w:pPr>
        <w:pStyle w:val="Ttulo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 xml:space="preserve">Ronda3 </w:t>
      </w:r>
    </w:p>
    <w:p w14:paraId="6C78491F" w14:textId="00D5F9E1" w:rsidR="00DA29A8" w:rsidRDefault="00DA29A8" w:rsidP="00DA29A8">
      <w:pPr>
        <w:pStyle w:val="NormalWeb"/>
        <w:shd w:val="clear" w:color="auto" w:fill="FCF8E3"/>
        <w:spacing w:before="0" w:beforeAutospacing="0" w:after="150" w:afterAutospacing="0" w:line="400" w:lineRule="atLeast"/>
        <w:rPr>
          <w:rFonts w:ascii="Helvetica" w:hAnsi="Helvetica" w:cs="Helvetica"/>
          <w:color w:val="C09853"/>
          <w:sz w:val="21"/>
          <w:szCs w:val="21"/>
        </w:rPr>
      </w:pPr>
      <w:r>
        <w:rPr>
          <w:rFonts w:ascii="Helvetica" w:hAnsi="Helvetica" w:cs="Helvetica"/>
          <w:color w:val="C09853"/>
          <w:sz w:val="21"/>
          <w:szCs w:val="21"/>
        </w:rPr>
        <w:t>Tiempo restante:</w:t>
      </w:r>
      <w:r>
        <w:rPr>
          <w:rStyle w:val="apple-converted-space"/>
          <w:rFonts w:ascii="Helvetica" w:hAnsi="Helvetica" w:cs="Helvetica"/>
          <w:color w:val="C09853"/>
          <w:sz w:val="21"/>
          <w:szCs w:val="21"/>
        </w:rPr>
        <w:t> </w:t>
      </w:r>
      <w:r w:rsidR="008C31F4">
        <w:rPr>
          <w:rStyle w:val="apple-converted-space"/>
          <w:rFonts w:ascii="Helvetica" w:hAnsi="Helvetica" w:cs="Helvetica"/>
          <w:b/>
          <w:bCs/>
          <w:color w:val="C09853"/>
          <w:sz w:val="21"/>
          <w:szCs w:val="21"/>
        </w:rPr>
        <w:t>00:20</w:t>
      </w:r>
    </w:p>
    <w:p w14:paraId="5D9A10FD" w14:textId="77777777" w:rsidR="00DA29A8" w:rsidRDefault="00DA29A8" w:rsidP="00DA29A8"/>
    <w:p w14:paraId="7A8A94F2" w14:textId="77777777" w:rsidR="00DA29A8" w:rsidRDefault="00DA29A8" w:rsidP="00DA29A8"/>
    <w:p w14:paraId="3180FC5B" w14:textId="6F61FB4F" w:rsidR="00DA29A8" w:rsidRDefault="00DA29A8" w:rsidP="00DA29A8">
      <w:pPr>
        <w:pStyle w:val="Prrafodelista"/>
        <w:numPr>
          <w:ilvl w:val="0"/>
          <w:numId w:val="9"/>
        </w:numPr>
        <w:rPr>
          <w:rFonts w:ascii="Arial" w:eastAsia="Times New Roman" w:hAnsi="Arial" w:cs="Arial"/>
          <w:b/>
          <w:sz w:val="28"/>
          <w:szCs w:val="32"/>
          <w:lang w:eastAsia="es-MX"/>
        </w:rPr>
      </w:pPr>
      <w:r w:rsidRPr="00DA29A8">
        <w:rPr>
          <w:rFonts w:ascii="Arial" w:eastAsia="Times New Roman" w:hAnsi="Arial" w:cs="Arial"/>
          <w:b/>
          <w:sz w:val="28"/>
          <w:szCs w:val="32"/>
          <w:lang w:eastAsia="es-MX"/>
        </w:rPr>
        <w:t xml:space="preserve">La Empres ofertó 10 </w:t>
      </w:r>
      <w:proofErr w:type="spellStart"/>
      <w:r w:rsidRPr="00DA29A8">
        <w:rPr>
          <w:rFonts w:ascii="Arial" w:eastAsia="Times New Roman" w:hAnsi="Arial" w:cs="Arial"/>
          <w:b/>
          <w:sz w:val="28"/>
          <w:szCs w:val="32"/>
          <w:lang w:eastAsia="es-MX"/>
        </w:rPr>
        <w:t>ECUs</w:t>
      </w:r>
      <w:proofErr w:type="spellEnd"/>
      <w:r w:rsidRPr="00DA29A8">
        <w:rPr>
          <w:rFonts w:ascii="Arial" w:eastAsia="Times New Roman" w:hAnsi="Arial" w:cs="Arial"/>
          <w:b/>
          <w:sz w:val="28"/>
          <w:szCs w:val="32"/>
          <w:lang w:eastAsia="es-MX"/>
        </w:rPr>
        <w:t xml:space="preserve"> como salario. El Trabajador Rec</w:t>
      </w:r>
      <w:r>
        <w:rPr>
          <w:rFonts w:ascii="Arial" w:eastAsia="Times New Roman" w:hAnsi="Arial" w:cs="Arial"/>
          <w:b/>
          <w:sz w:val="28"/>
          <w:szCs w:val="32"/>
          <w:lang w:eastAsia="es-MX"/>
        </w:rPr>
        <w:t xml:space="preserve">hazo la oferta y </w:t>
      </w:r>
      <w:r w:rsidR="00AD7A78">
        <w:rPr>
          <w:rFonts w:ascii="Arial" w:eastAsia="Times New Roman" w:hAnsi="Arial" w:cs="Arial"/>
          <w:b/>
          <w:sz w:val="28"/>
          <w:szCs w:val="32"/>
          <w:lang w:eastAsia="es-MX"/>
        </w:rPr>
        <w:t>contra ofertó</w:t>
      </w:r>
      <w:r>
        <w:rPr>
          <w:rFonts w:ascii="Arial" w:eastAsia="Times New Roman" w:hAnsi="Arial" w:cs="Arial"/>
          <w:b/>
          <w:sz w:val="28"/>
          <w:szCs w:val="32"/>
          <w:lang w:eastAsia="es-MX"/>
        </w:rPr>
        <w:t xml:space="preserve"> 10</w:t>
      </w:r>
      <w:r w:rsidRPr="00DA29A8">
        <w:rPr>
          <w:rFonts w:ascii="Arial" w:eastAsia="Times New Roman" w:hAnsi="Arial" w:cs="Arial"/>
          <w:b/>
          <w:sz w:val="28"/>
          <w:szCs w:val="32"/>
          <w:lang w:eastAsia="es-MX"/>
        </w:rPr>
        <w:t xml:space="preserve">0 </w:t>
      </w:r>
      <w:proofErr w:type="spellStart"/>
      <w:r w:rsidRPr="00DA29A8">
        <w:rPr>
          <w:rFonts w:ascii="Arial" w:eastAsia="Times New Roman" w:hAnsi="Arial" w:cs="Arial"/>
          <w:b/>
          <w:sz w:val="28"/>
          <w:szCs w:val="32"/>
          <w:lang w:eastAsia="es-MX"/>
        </w:rPr>
        <w:t>ECUs</w:t>
      </w:r>
      <w:proofErr w:type="spellEnd"/>
      <w:r w:rsidRPr="00DA29A8">
        <w:rPr>
          <w:rFonts w:ascii="Arial" w:eastAsia="Times New Roman" w:hAnsi="Arial" w:cs="Arial"/>
          <w:b/>
          <w:sz w:val="28"/>
          <w:szCs w:val="32"/>
          <w:lang w:eastAsia="es-MX"/>
        </w:rPr>
        <w:t xml:space="preserve"> como salario.  </w:t>
      </w:r>
    </w:p>
    <w:p w14:paraId="5E7BA4C3" w14:textId="77777777" w:rsidR="00DA29A8" w:rsidRPr="00DA29A8" w:rsidRDefault="00DA29A8" w:rsidP="00DA29A8">
      <w:pPr>
        <w:pStyle w:val="Prrafodelista"/>
        <w:rPr>
          <w:rFonts w:ascii="Arial" w:eastAsia="Times New Roman" w:hAnsi="Arial" w:cs="Arial"/>
          <w:b/>
          <w:sz w:val="28"/>
          <w:szCs w:val="32"/>
          <w:lang w:eastAsia="es-MX"/>
        </w:rPr>
      </w:pPr>
    </w:p>
    <w:p w14:paraId="3444B445" w14:textId="77F6131D" w:rsidR="00DA29A8" w:rsidRPr="00DA29A8" w:rsidRDefault="00DA29A8" w:rsidP="00DA29A8">
      <w:pPr>
        <w:pStyle w:val="Prrafodelista"/>
        <w:numPr>
          <w:ilvl w:val="0"/>
          <w:numId w:val="9"/>
        </w:numPr>
        <w:rPr>
          <w:rFonts w:ascii="Arial" w:eastAsia="Times New Roman" w:hAnsi="Arial" w:cs="Arial"/>
          <w:b/>
          <w:sz w:val="28"/>
          <w:szCs w:val="32"/>
          <w:lang w:eastAsia="es-MX"/>
        </w:rPr>
      </w:pPr>
      <w:r>
        <w:rPr>
          <w:rFonts w:ascii="Arial" w:eastAsia="Times New Roman" w:hAnsi="Arial" w:cs="Arial"/>
          <w:b/>
          <w:sz w:val="28"/>
          <w:szCs w:val="32"/>
          <w:lang w:eastAsia="es-MX"/>
        </w:rPr>
        <w:t xml:space="preserve">La Empresa Rechazo la oferta. </w:t>
      </w:r>
      <w:r w:rsidR="00AD7A78">
        <w:rPr>
          <w:rFonts w:ascii="Arial" w:eastAsia="Times New Roman" w:hAnsi="Arial" w:cs="Arial"/>
          <w:b/>
          <w:sz w:val="28"/>
          <w:szCs w:val="32"/>
          <w:lang w:eastAsia="es-MX"/>
        </w:rPr>
        <w:t>Contra ofertó</w:t>
      </w:r>
      <w:r>
        <w:rPr>
          <w:rFonts w:ascii="Arial" w:eastAsia="Times New Roman" w:hAnsi="Arial" w:cs="Arial"/>
          <w:b/>
          <w:sz w:val="28"/>
          <w:szCs w:val="32"/>
          <w:lang w:eastAsia="es-MX"/>
        </w:rPr>
        <w:t xml:space="preserve"> 60 </w:t>
      </w:r>
      <w:proofErr w:type="spellStart"/>
      <w:r>
        <w:rPr>
          <w:rFonts w:ascii="Arial" w:eastAsia="Times New Roman" w:hAnsi="Arial" w:cs="Arial"/>
          <w:b/>
          <w:sz w:val="28"/>
          <w:szCs w:val="32"/>
          <w:lang w:eastAsia="es-MX"/>
        </w:rPr>
        <w:t>ECUs</w:t>
      </w:r>
      <w:proofErr w:type="spellEnd"/>
      <w:r>
        <w:rPr>
          <w:rFonts w:ascii="Arial" w:eastAsia="Times New Roman" w:hAnsi="Arial" w:cs="Arial"/>
          <w:b/>
          <w:sz w:val="28"/>
          <w:szCs w:val="32"/>
          <w:lang w:eastAsia="es-MX"/>
        </w:rPr>
        <w:t xml:space="preserve"> como salario. El Trabajador Acepto.</w:t>
      </w:r>
    </w:p>
    <w:p w14:paraId="3C5DED06" w14:textId="77777777" w:rsidR="00DA29A8" w:rsidRDefault="00DA29A8" w:rsidP="00DA29A8"/>
    <w:p w14:paraId="7A5AE155" w14:textId="2AADD90F" w:rsidR="00DA29A8" w:rsidRDefault="00DA29A8" w:rsidP="00DA29A8">
      <w:pPr>
        <w:rPr>
          <w:rFonts w:ascii="Arial" w:eastAsia="Times New Roman" w:hAnsi="Arial" w:cs="Arial"/>
          <w:b/>
          <w:i/>
          <w:sz w:val="28"/>
          <w:szCs w:val="32"/>
          <w:u w:val="single"/>
          <w:lang w:eastAsia="es-MX"/>
        </w:rPr>
      </w:pPr>
      <w:r w:rsidRPr="000943FC">
        <w:rPr>
          <w:rFonts w:ascii="Arial" w:eastAsia="Times New Roman" w:hAnsi="Arial" w:cs="Arial"/>
          <w:b/>
          <w:sz w:val="28"/>
          <w:szCs w:val="32"/>
          <w:lang w:eastAsia="es-MX"/>
        </w:rPr>
        <w:t xml:space="preserve">Pagos finales de la </w:t>
      </w:r>
      <w:r w:rsidRPr="000943FC">
        <w:rPr>
          <w:rFonts w:ascii="Arial" w:eastAsia="Times New Roman" w:hAnsi="Arial" w:cs="Arial"/>
          <w:b/>
          <w:i/>
          <w:sz w:val="28"/>
          <w:szCs w:val="32"/>
          <w:u w:val="single"/>
          <w:lang w:eastAsia="es-MX"/>
        </w:rPr>
        <w:t>Ronda</w:t>
      </w:r>
      <w:r>
        <w:rPr>
          <w:rFonts w:ascii="Arial" w:eastAsia="Times New Roman" w:hAnsi="Arial" w:cs="Arial"/>
          <w:b/>
          <w:i/>
          <w:sz w:val="28"/>
          <w:szCs w:val="32"/>
          <w:u w:val="single"/>
          <w:lang w:eastAsia="es-MX"/>
        </w:rPr>
        <w:t xml:space="preserve"> 3:</w:t>
      </w:r>
    </w:p>
    <w:p w14:paraId="0B837823" w14:textId="77777777" w:rsidR="00DA29A8" w:rsidRDefault="00DA29A8" w:rsidP="00DA29A8">
      <w:pPr>
        <w:rPr>
          <w:rFonts w:ascii="Arial" w:eastAsia="Times New Roman" w:hAnsi="Arial" w:cs="Arial"/>
          <w:b/>
          <w:i/>
          <w:sz w:val="28"/>
          <w:szCs w:val="32"/>
          <w:u w:val="single"/>
          <w:lang w:eastAsia="es-MX"/>
        </w:rPr>
      </w:pPr>
    </w:p>
    <w:p w14:paraId="4DA48CBD" w14:textId="6D0780B2" w:rsidR="00DA29A8" w:rsidRDefault="00DA29A8" w:rsidP="00DA29A8">
      <w:pPr>
        <w:pStyle w:val="Prrafodelista"/>
        <w:numPr>
          <w:ilvl w:val="0"/>
          <w:numId w:val="8"/>
        </w:numPr>
        <w:rPr>
          <w:rFonts w:ascii="Arial" w:eastAsia="Times New Roman" w:hAnsi="Arial" w:cs="Arial"/>
          <w:b/>
          <w:i/>
          <w:sz w:val="28"/>
          <w:szCs w:val="32"/>
          <w:u w:val="single"/>
          <w:lang w:eastAsia="es-MX"/>
        </w:rPr>
      </w:pPr>
      <w:r>
        <w:rPr>
          <w:rFonts w:ascii="Arial" w:eastAsia="Times New Roman" w:hAnsi="Arial" w:cs="Arial"/>
          <w:b/>
          <w:i/>
          <w:sz w:val="28"/>
          <w:szCs w:val="32"/>
          <w:u w:val="single"/>
          <w:lang w:eastAsia="es-MX"/>
        </w:rPr>
        <w:t xml:space="preserve">Empresa: </w:t>
      </w:r>
      <w:r>
        <w:rPr>
          <w:rFonts w:ascii="Arial" w:eastAsia="Times New Roman" w:hAnsi="Arial" w:cs="Arial"/>
          <w:sz w:val="28"/>
          <w:szCs w:val="32"/>
          <w:lang w:eastAsia="es-MX"/>
        </w:rPr>
        <w:t xml:space="preserve">120 </w:t>
      </w:r>
      <w:proofErr w:type="spellStart"/>
      <w:r>
        <w:rPr>
          <w:rFonts w:ascii="Arial" w:eastAsia="Times New Roman" w:hAnsi="Arial" w:cs="Arial"/>
          <w:sz w:val="28"/>
          <w:szCs w:val="32"/>
          <w:lang w:eastAsia="es-MX"/>
        </w:rPr>
        <w:t>ECUs</w:t>
      </w:r>
      <w:proofErr w:type="spellEnd"/>
    </w:p>
    <w:p w14:paraId="3CB80713" w14:textId="77777777" w:rsidR="00DA29A8" w:rsidRDefault="00DA29A8" w:rsidP="00DA29A8">
      <w:pPr>
        <w:pStyle w:val="Prrafodelista"/>
        <w:rPr>
          <w:rFonts w:ascii="Arial" w:eastAsia="Times New Roman" w:hAnsi="Arial" w:cs="Arial"/>
          <w:b/>
          <w:i/>
          <w:sz w:val="28"/>
          <w:szCs w:val="32"/>
          <w:u w:val="single"/>
          <w:lang w:eastAsia="es-MX"/>
        </w:rPr>
      </w:pPr>
    </w:p>
    <w:p w14:paraId="7AF44AA0" w14:textId="17D39262" w:rsidR="00DA29A8" w:rsidRPr="000943FC" w:rsidRDefault="00DA29A8" w:rsidP="00DA29A8">
      <w:pPr>
        <w:pStyle w:val="Prrafodelista"/>
        <w:numPr>
          <w:ilvl w:val="0"/>
          <w:numId w:val="8"/>
        </w:numPr>
        <w:rPr>
          <w:rFonts w:ascii="Arial" w:eastAsia="Times New Roman" w:hAnsi="Arial" w:cs="Arial"/>
          <w:b/>
          <w:i/>
          <w:sz w:val="28"/>
          <w:szCs w:val="32"/>
          <w:u w:val="single"/>
          <w:lang w:eastAsia="es-MX"/>
        </w:rPr>
      </w:pPr>
      <w:r>
        <w:rPr>
          <w:rFonts w:ascii="Arial" w:eastAsia="Times New Roman" w:hAnsi="Arial" w:cs="Arial"/>
          <w:b/>
          <w:i/>
          <w:sz w:val="28"/>
          <w:szCs w:val="32"/>
          <w:u w:val="single"/>
          <w:lang w:eastAsia="es-MX"/>
        </w:rPr>
        <w:t xml:space="preserve">Trabajador: </w:t>
      </w:r>
      <w:r>
        <w:rPr>
          <w:rFonts w:ascii="Arial" w:eastAsia="Times New Roman" w:hAnsi="Arial" w:cs="Arial"/>
          <w:sz w:val="28"/>
          <w:szCs w:val="32"/>
          <w:lang w:eastAsia="es-MX"/>
        </w:rPr>
        <w:t xml:space="preserve">60 </w:t>
      </w:r>
      <w:commentRangeStart w:id="29"/>
      <w:proofErr w:type="spellStart"/>
      <w:r>
        <w:rPr>
          <w:rFonts w:ascii="Arial" w:eastAsia="Times New Roman" w:hAnsi="Arial" w:cs="Arial"/>
          <w:sz w:val="28"/>
          <w:szCs w:val="32"/>
          <w:lang w:eastAsia="es-MX"/>
        </w:rPr>
        <w:t>ECUs</w:t>
      </w:r>
      <w:commentRangeEnd w:id="29"/>
      <w:proofErr w:type="spellEnd"/>
      <w:r>
        <w:rPr>
          <w:rStyle w:val="Refdecomentario"/>
        </w:rPr>
        <w:commentReference w:id="29"/>
      </w:r>
    </w:p>
    <w:p w14:paraId="08DFDD74" w14:textId="77777777" w:rsidR="00DA29A8" w:rsidRDefault="00DA29A8" w:rsidP="00DA29A8">
      <w:pPr>
        <w:rPr>
          <w:rFonts w:ascii="Arial" w:eastAsia="Times New Roman" w:hAnsi="Arial" w:cs="Arial"/>
          <w:b/>
          <w:sz w:val="28"/>
          <w:szCs w:val="32"/>
          <w:lang w:eastAsia="es-MX"/>
        </w:rPr>
      </w:pPr>
    </w:p>
    <w:p w14:paraId="0F3F7267" w14:textId="77777777" w:rsidR="00DA29A8" w:rsidRDefault="00DA29A8" w:rsidP="00DA29A8">
      <w:pPr>
        <w:rPr>
          <w:rFonts w:ascii="Arial" w:eastAsia="Times New Roman" w:hAnsi="Arial" w:cs="Arial"/>
          <w:b/>
          <w:sz w:val="28"/>
          <w:szCs w:val="32"/>
          <w:lang w:eastAsia="es-MX"/>
        </w:rPr>
      </w:pPr>
    </w:p>
    <w:p w14:paraId="101482EE" w14:textId="77777777" w:rsidR="00DA29A8" w:rsidRPr="000943FC" w:rsidRDefault="00DA29A8" w:rsidP="00DA29A8">
      <w:pPr>
        <w:rPr>
          <w:rFonts w:ascii="Arial" w:eastAsia="Times New Roman" w:hAnsi="Arial" w:cs="Arial"/>
          <w:b/>
          <w:sz w:val="28"/>
          <w:szCs w:val="32"/>
          <w:lang w:eastAsia="es-MX"/>
        </w:rPr>
      </w:pPr>
    </w:p>
    <w:p w14:paraId="7DEFB00F" w14:textId="77777777" w:rsidR="00DA29A8" w:rsidRDefault="00DA29A8" w:rsidP="00DA29A8">
      <w:pPr>
        <w:pStyle w:val="z-Principiodelformulario"/>
        <w:rPr>
          <w:b/>
          <w:vanish w:val="0"/>
          <w:sz w:val="28"/>
          <w:szCs w:val="32"/>
        </w:rPr>
      </w:pPr>
    </w:p>
    <w:p w14:paraId="637DBFCE"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3AC2C0B9"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5C68560B"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29B9BFDC"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560228EC"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2BE8C2F2"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1B8B9642"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55101B5F"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65F6EA98"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4C92B650"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336906E3"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5F39F48D"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4D67A701"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1C7EACC7"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42B718D9"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05410C69"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2B85C7E0"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4651AAE6"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4616212E"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5A03C391"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5D72740E"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0ADB29E3"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14E2930E"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53302C4B"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7A201987"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6F6B270B" w14:textId="77777777" w:rsidR="00DA29A8" w:rsidRDefault="00DA29A8" w:rsidP="00AD7A78">
      <w:pPr>
        <w:pBdr>
          <w:top w:val="single" w:sz="6" w:space="1" w:color="auto"/>
        </w:pBdr>
        <w:spacing w:after="0" w:line="240" w:lineRule="auto"/>
        <w:rPr>
          <w:rFonts w:ascii="Arial" w:eastAsia="Times New Roman" w:hAnsi="Arial" w:cs="Arial"/>
          <w:sz w:val="16"/>
          <w:szCs w:val="16"/>
          <w:lang w:val="es-ES_tradnl" w:eastAsia="es-MX"/>
        </w:rPr>
      </w:pPr>
    </w:p>
    <w:p w14:paraId="48AA494C" w14:textId="71BB01F1" w:rsidR="00DA29A8" w:rsidRPr="00AE04C2" w:rsidRDefault="00DA29A8" w:rsidP="00DA29A8">
      <w:pPr>
        <w:shd w:val="clear" w:color="auto" w:fill="FFFFFF"/>
        <w:spacing w:line="240" w:lineRule="auto"/>
        <w:jc w:val="center"/>
        <w:outlineLvl w:val="1"/>
        <w:rPr>
          <w:rFonts w:ascii="Helvetica" w:eastAsia="Times New Roman" w:hAnsi="Helvetica" w:cs="Helvetica"/>
          <w:color w:val="333333"/>
          <w:sz w:val="45"/>
          <w:szCs w:val="45"/>
          <w:u w:val="single"/>
          <w:lang w:eastAsia="es-MX"/>
        </w:rPr>
      </w:pPr>
      <w:r>
        <w:rPr>
          <w:rFonts w:ascii="Helvetica" w:eastAsia="Times New Roman" w:hAnsi="Helvetica" w:cs="Helvetica"/>
          <w:color w:val="333333"/>
          <w:sz w:val="45"/>
          <w:szCs w:val="45"/>
          <w:u w:val="single"/>
          <w:lang w:eastAsia="es-MX"/>
        </w:rPr>
        <w:lastRenderedPageBreak/>
        <w:t>Sección 3.</w:t>
      </w:r>
    </w:p>
    <w:p w14:paraId="7DDF3D6F" w14:textId="5EFBC2AB" w:rsidR="00DD5943" w:rsidRPr="00AD7A78" w:rsidRDefault="00DA29A8" w:rsidP="00AD7A78">
      <w:pPr>
        <w:shd w:val="clear" w:color="auto" w:fill="FCF8E3"/>
        <w:spacing w:line="400" w:lineRule="atLeast"/>
        <w:rPr>
          <w:rFonts w:ascii="Helvetica" w:eastAsia="Times New Roman" w:hAnsi="Helvetica" w:cs="Helvetica"/>
          <w:color w:val="C09853"/>
          <w:sz w:val="21"/>
          <w:szCs w:val="21"/>
          <w:lang w:eastAsia="es-MX"/>
        </w:rPr>
      </w:pPr>
      <w:r w:rsidRPr="00AE04C2">
        <w:rPr>
          <w:rFonts w:ascii="Helvetica" w:eastAsia="Times New Roman" w:hAnsi="Helvetica" w:cs="Helvetica"/>
          <w:color w:val="C09853"/>
          <w:sz w:val="21"/>
          <w:szCs w:val="21"/>
          <w:lang w:eastAsia="es-MX"/>
        </w:rPr>
        <w:t xml:space="preserve">Tiempo restante para </w:t>
      </w:r>
      <w:r>
        <w:rPr>
          <w:rFonts w:ascii="Helvetica" w:eastAsia="Times New Roman" w:hAnsi="Helvetica" w:cs="Helvetica"/>
          <w:color w:val="C09853"/>
          <w:sz w:val="21"/>
          <w:szCs w:val="21"/>
          <w:lang w:eastAsia="es-MX"/>
        </w:rPr>
        <w:t>leer las instrucciones</w:t>
      </w:r>
      <w:r w:rsidRPr="00AE04C2">
        <w:rPr>
          <w:rFonts w:ascii="Helvetica" w:eastAsia="Times New Roman" w:hAnsi="Helvetica" w:cs="Helvetica"/>
          <w:color w:val="C09853"/>
          <w:sz w:val="21"/>
          <w:szCs w:val="21"/>
          <w:lang w:eastAsia="es-MX"/>
        </w:rPr>
        <w:t>: </w:t>
      </w:r>
      <w:r>
        <w:rPr>
          <w:rFonts w:ascii="Helvetica" w:eastAsia="Times New Roman" w:hAnsi="Helvetica" w:cs="Helvetica"/>
          <w:b/>
          <w:bCs/>
          <w:color w:val="C09853"/>
          <w:sz w:val="21"/>
          <w:szCs w:val="21"/>
          <w:lang w:eastAsia="es-MX"/>
        </w:rPr>
        <w:t>0</w:t>
      </w:r>
      <w:r w:rsidR="00DD5943">
        <w:rPr>
          <w:rFonts w:ascii="Helvetica" w:eastAsia="Times New Roman" w:hAnsi="Helvetica" w:cs="Helvetica"/>
          <w:b/>
          <w:bCs/>
          <w:color w:val="C09853"/>
          <w:sz w:val="21"/>
          <w:szCs w:val="21"/>
          <w:lang w:eastAsia="es-MX"/>
        </w:rPr>
        <w:t>0:1</w:t>
      </w:r>
      <w:r w:rsidR="0015066B">
        <w:rPr>
          <w:rFonts w:ascii="Helvetica" w:eastAsia="Times New Roman" w:hAnsi="Helvetica" w:cs="Helvetica"/>
          <w:b/>
          <w:bCs/>
          <w:color w:val="C09853"/>
          <w:sz w:val="21"/>
          <w:szCs w:val="21"/>
          <w:lang w:eastAsia="es-MX"/>
        </w:rPr>
        <w:t>5</w:t>
      </w:r>
    </w:p>
    <w:p w14:paraId="0DFE392F" w14:textId="77777777" w:rsidR="00AD7A78" w:rsidRDefault="00AD7A78" w:rsidP="00DD5943">
      <w:pPr>
        <w:spacing w:line="360" w:lineRule="auto"/>
        <w:jc w:val="both"/>
        <w:rPr>
          <w:b/>
          <w:sz w:val="28"/>
        </w:rPr>
      </w:pPr>
    </w:p>
    <w:p w14:paraId="6CE4811C" w14:textId="77777777" w:rsidR="00AD7A78" w:rsidRDefault="00AD7A78" w:rsidP="00DD5943">
      <w:pPr>
        <w:spacing w:line="360" w:lineRule="auto"/>
        <w:jc w:val="both"/>
        <w:rPr>
          <w:b/>
          <w:sz w:val="28"/>
        </w:rPr>
      </w:pPr>
    </w:p>
    <w:p w14:paraId="7844CD06" w14:textId="50E56D63" w:rsidR="00DD5943" w:rsidRPr="00DD5943" w:rsidRDefault="00DD5943" w:rsidP="00DD5943">
      <w:pPr>
        <w:spacing w:line="360" w:lineRule="auto"/>
        <w:jc w:val="both"/>
        <w:rPr>
          <w:b/>
          <w:sz w:val="28"/>
          <w:lang w:val="es-ES_tradnl"/>
        </w:rPr>
      </w:pPr>
      <w:r w:rsidRPr="00DD5943">
        <w:rPr>
          <w:b/>
          <w:sz w:val="28"/>
          <w:lang w:val="es-ES_tradnl"/>
        </w:rPr>
        <w:t>Instrucciones:</w:t>
      </w:r>
    </w:p>
    <w:p w14:paraId="5F118BED" w14:textId="0C4273EB" w:rsidR="00DD5943" w:rsidRPr="00DD5943" w:rsidRDefault="00DD5943" w:rsidP="00DD5943">
      <w:pPr>
        <w:spacing w:line="360" w:lineRule="auto"/>
        <w:jc w:val="both"/>
        <w:rPr>
          <w:sz w:val="24"/>
          <w:lang w:val="es-ES_tradnl"/>
        </w:rPr>
      </w:pPr>
      <w:r w:rsidRPr="00DD5943">
        <w:rPr>
          <w:sz w:val="24"/>
          <w:lang w:val="es-ES_tradnl"/>
        </w:rPr>
        <w:t xml:space="preserve">Durante esta sección usted deberá contestar un cuestionario de la manera más honesta posible. La información recopilada durante la sesión es confidencial y no podrá ser usada para fines diferentes a los acordados. </w:t>
      </w:r>
      <w:r w:rsidR="00AD7A78">
        <w:rPr>
          <w:sz w:val="24"/>
          <w:lang w:val="es-ES_tradnl"/>
        </w:rPr>
        <w:t xml:space="preserve"> Cada pantalla informa sobre el tiempo disponible para contestar </w:t>
      </w:r>
      <w:r w:rsidR="008E4C85">
        <w:rPr>
          <w:sz w:val="24"/>
          <w:lang w:val="es-ES_tradnl"/>
        </w:rPr>
        <w:t>un</w:t>
      </w:r>
      <w:r w:rsidR="00AD7A78">
        <w:rPr>
          <w:sz w:val="24"/>
          <w:lang w:val="es-ES_tradnl"/>
        </w:rPr>
        <w:t xml:space="preserve"> bloque de preguntas.</w:t>
      </w:r>
    </w:p>
    <w:p w14:paraId="027A4935" w14:textId="77777777" w:rsidR="00DD5943" w:rsidRDefault="00DD5943" w:rsidP="00DD5943">
      <w:pPr>
        <w:spacing w:line="360" w:lineRule="auto"/>
        <w:jc w:val="both"/>
        <w:rPr>
          <w:lang w:val="es-ES_tradnl"/>
        </w:rPr>
      </w:pPr>
    </w:p>
    <w:p w14:paraId="28572AA1" w14:textId="77777777" w:rsidR="00DD5943" w:rsidRDefault="00DD5943" w:rsidP="00DD5943">
      <w:pPr>
        <w:spacing w:line="360" w:lineRule="auto"/>
        <w:jc w:val="both"/>
        <w:rPr>
          <w:lang w:val="es-ES_tradnl"/>
        </w:rPr>
      </w:pPr>
    </w:p>
    <w:p w14:paraId="330B3B0F" w14:textId="77777777" w:rsidR="00DD5943" w:rsidRPr="00BB072E" w:rsidRDefault="00DD5943" w:rsidP="00DD5943">
      <w:pPr>
        <w:spacing w:line="360" w:lineRule="auto"/>
        <w:jc w:val="both"/>
        <w:rPr>
          <w:lang w:val="es-ES_tradnl"/>
        </w:rPr>
      </w:pPr>
    </w:p>
    <w:p w14:paraId="518B10D5" w14:textId="77777777" w:rsidR="00DD5943" w:rsidRDefault="00DD5943"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2E46664D"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5DCF533D" w14:textId="77777777" w:rsidR="00DA29A8" w:rsidRDefault="00DA29A8" w:rsidP="00CC449A">
      <w:pPr>
        <w:pBdr>
          <w:top w:val="single" w:sz="6" w:space="1" w:color="auto"/>
        </w:pBdr>
        <w:spacing w:after="0" w:line="240" w:lineRule="auto"/>
        <w:jc w:val="center"/>
        <w:rPr>
          <w:rFonts w:ascii="Arial" w:eastAsia="Times New Roman" w:hAnsi="Arial" w:cs="Arial"/>
          <w:sz w:val="16"/>
          <w:szCs w:val="16"/>
          <w:lang w:val="es-ES_tradnl" w:eastAsia="es-MX"/>
        </w:rPr>
      </w:pPr>
      <w:bookmarkStart w:id="30" w:name="_GoBack"/>
      <w:bookmarkEnd w:id="30"/>
    </w:p>
    <w:p w14:paraId="3E8A3C83" w14:textId="77777777" w:rsidR="002340D6" w:rsidRDefault="002340D6"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58403EA9" w14:textId="77777777" w:rsidR="002340D6" w:rsidRDefault="002340D6"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33B0C7C4" w14:textId="77777777" w:rsidR="002340D6" w:rsidRDefault="002340D6"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1FEC7309" w14:textId="77777777" w:rsidR="002340D6" w:rsidRDefault="002340D6"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4D05E906" w14:textId="77777777" w:rsidR="002340D6" w:rsidRDefault="002340D6"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76C97354" w14:textId="77777777" w:rsidR="002340D6" w:rsidRDefault="002340D6"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295A49CA" w14:textId="77777777" w:rsidR="002340D6" w:rsidRDefault="002340D6"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07CD8FFF" w14:textId="77777777" w:rsidR="002340D6" w:rsidRDefault="002340D6"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7419D34B" w14:textId="77777777" w:rsidR="002340D6" w:rsidRDefault="002340D6"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1DCBE427" w14:textId="77777777" w:rsidR="002340D6" w:rsidRDefault="002340D6"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31FC620B" w14:textId="77777777" w:rsidR="002340D6" w:rsidRDefault="002340D6"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3A4A0A7A" w14:textId="77777777" w:rsidR="002340D6" w:rsidRDefault="002340D6"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4580B2ED" w14:textId="77777777" w:rsidR="002340D6" w:rsidRDefault="002340D6"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755D084F" w14:textId="77777777" w:rsidR="002340D6" w:rsidRDefault="002340D6"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0D14B337" w14:textId="77777777" w:rsidR="002340D6" w:rsidRDefault="002340D6"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6E2C09D6" w14:textId="77777777" w:rsidR="002340D6" w:rsidRDefault="002340D6"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2A82542C" w14:textId="77777777" w:rsidR="002340D6" w:rsidRDefault="002340D6"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64E3F885" w14:textId="77777777" w:rsidR="002340D6" w:rsidRDefault="002340D6"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18C1ECAC" w14:textId="77777777" w:rsidR="002340D6" w:rsidRDefault="002340D6"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62A13A9B" w14:textId="77777777" w:rsidR="002340D6" w:rsidRDefault="002340D6"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5E522805" w14:textId="77777777" w:rsidR="002340D6" w:rsidRDefault="002340D6"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10D62E3F" w14:textId="77777777" w:rsidR="002340D6" w:rsidRDefault="002340D6"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03B8E5FB" w14:textId="77777777" w:rsidR="002340D6" w:rsidRDefault="002340D6"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675B7F69" w14:textId="77777777" w:rsidR="002340D6" w:rsidRDefault="002340D6"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3C33C5F2" w14:textId="77777777" w:rsidR="002340D6" w:rsidRDefault="002340D6"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293DB6D9" w14:textId="77777777" w:rsidR="002340D6" w:rsidRDefault="002340D6"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3F9C65D1" w14:textId="77777777" w:rsidR="002340D6" w:rsidRDefault="002340D6"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6DFAEB99" w14:textId="77777777" w:rsidR="002340D6" w:rsidRDefault="002340D6"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4E2D4345" w14:textId="77777777" w:rsidR="002340D6" w:rsidRDefault="002340D6"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397A7D1E" w14:textId="77777777" w:rsidR="002340D6" w:rsidRDefault="002340D6"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2B1EB394" w14:textId="77777777" w:rsidR="002340D6" w:rsidRDefault="002340D6"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53DBF9C6" w14:textId="77777777" w:rsidR="002340D6" w:rsidRDefault="002340D6"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390A05EF" w14:textId="77777777" w:rsidR="002340D6" w:rsidRDefault="002340D6"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509275F8" w14:textId="77777777" w:rsidR="002340D6" w:rsidRDefault="002340D6"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1DC48443" w14:textId="77777777" w:rsidR="002340D6" w:rsidRDefault="002340D6"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70767231" w14:textId="77777777" w:rsidR="002340D6" w:rsidRDefault="002340D6"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0B07C1B5" w14:textId="77777777" w:rsidR="002340D6" w:rsidRDefault="002340D6" w:rsidP="00CC449A">
      <w:pPr>
        <w:pBdr>
          <w:top w:val="single" w:sz="6" w:space="1" w:color="auto"/>
        </w:pBdr>
        <w:spacing w:after="0" w:line="240" w:lineRule="auto"/>
        <w:jc w:val="center"/>
        <w:rPr>
          <w:rFonts w:ascii="Arial" w:eastAsia="Times New Roman" w:hAnsi="Arial" w:cs="Arial"/>
          <w:sz w:val="16"/>
          <w:szCs w:val="16"/>
          <w:lang w:val="es-ES_tradnl" w:eastAsia="es-MX"/>
        </w:rPr>
      </w:pPr>
    </w:p>
    <w:p w14:paraId="71A80BAB" w14:textId="77777777" w:rsidR="002340D6" w:rsidRDefault="002340D6" w:rsidP="006B1849">
      <w:pPr>
        <w:shd w:val="clear" w:color="auto" w:fill="FFFFFF"/>
        <w:spacing w:line="240" w:lineRule="auto"/>
        <w:outlineLvl w:val="1"/>
        <w:rPr>
          <w:rFonts w:ascii="Helvetica" w:eastAsia="Times New Roman" w:hAnsi="Helvetica" w:cs="Helvetica"/>
          <w:color w:val="333333"/>
          <w:sz w:val="45"/>
          <w:szCs w:val="45"/>
          <w:u w:val="single"/>
          <w:lang w:eastAsia="es-MX"/>
        </w:rPr>
      </w:pPr>
    </w:p>
    <w:p w14:paraId="56D49847" w14:textId="0022020E" w:rsidR="002340D6" w:rsidRPr="00711A03" w:rsidRDefault="002340D6" w:rsidP="002340D6">
      <w:pPr>
        <w:shd w:val="clear" w:color="auto" w:fill="FCF8E3"/>
        <w:spacing w:line="400" w:lineRule="atLeast"/>
        <w:rPr>
          <w:rFonts w:ascii="Helvetica" w:eastAsia="Times New Roman" w:hAnsi="Helvetica" w:cs="Helvetica"/>
          <w:b/>
          <w:bCs/>
          <w:color w:val="C09853"/>
          <w:sz w:val="21"/>
          <w:szCs w:val="21"/>
          <w:lang w:eastAsia="es-MX"/>
        </w:rPr>
      </w:pPr>
      <w:r w:rsidRPr="00AE04C2">
        <w:rPr>
          <w:rFonts w:ascii="Helvetica" w:eastAsia="Times New Roman" w:hAnsi="Helvetica" w:cs="Helvetica"/>
          <w:color w:val="C09853"/>
          <w:sz w:val="21"/>
          <w:szCs w:val="21"/>
          <w:lang w:eastAsia="es-MX"/>
        </w:rPr>
        <w:lastRenderedPageBreak/>
        <w:t xml:space="preserve">Tiempo </w:t>
      </w:r>
      <w:r>
        <w:rPr>
          <w:rFonts w:ascii="Helvetica" w:eastAsia="Times New Roman" w:hAnsi="Helvetica" w:cs="Helvetica"/>
          <w:color w:val="C09853"/>
          <w:sz w:val="21"/>
          <w:szCs w:val="21"/>
          <w:lang w:eastAsia="es-MX"/>
        </w:rPr>
        <w:t>disponible</w:t>
      </w:r>
      <w:r w:rsidRPr="00AE04C2">
        <w:rPr>
          <w:rFonts w:ascii="Helvetica" w:eastAsia="Times New Roman" w:hAnsi="Helvetica" w:cs="Helvetica"/>
          <w:color w:val="C09853"/>
          <w:sz w:val="21"/>
          <w:szCs w:val="21"/>
          <w:lang w:eastAsia="es-MX"/>
        </w:rPr>
        <w:t xml:space="preserve"> </w:t>
      </w:r>
      <w:r>
        <w:rPr>
          <w:rFonts w:ascii="Helvetica" w:eastAsia="Times New Roman" w:hAnsi="Helvetica" w:cs="Helvetica"/>
          <w:color w:val="C09853"/>
          <w:sz w:val="21"/>
          <w:szCs w:val="21"/>
          <w:lang w:eastAsia="es-MX"/>
        </w:rPr>
        <w:t>para este bloque de preguntas</w:t>
      </w:r>
      <w:r w:rsidRPr="00AE04C2">
        <w:rPr>
          <w:rFonts w:ascii="Helvetica" w:eastAsia="Times New Roman" w:hAnsi="Helvetica" w:cs="Helvetica"/>
          <w:color w:val="C09853"/>
          <w:sz w:val="21"/>
          <w:szCs w:val="21"/>
          <w:lang w:eastAsia="es-MX"/>
        </w:rPr>
        <w:t>: </w:t>
      </w:r>
      <w:r>
        <w:rPr>
          <w:rFonts w:ascii="Helvetica" w:eastAsia="Times New Roman" w:hAnsi="Helvetica" w:cs="Helvetica"/>
          <w:b/>
          <w:bCs/>
          <w:color w:val="C09853"/>
          <w:sz w:val="21"/>
          <w:szCs w:val="21"/>
          <w:lang w:eastAsia="es-MX"/>
        </w:rPr>
        <w:t>03:0</w:t>
      </w:r>
      <w:r w:rsidRPr="00AE04C2">
        <w:rPr>
          <w:rFonts w:ascii="Helvetica" w:eastAsia="Times New Roman" w:hAnsi="Helvetica" w:cs="Helvetica"/>
          <w:b/>
          <w:bCs/>
          <w:color w:val="C09853"/>
          <w:sz w:val="21"/>
          <w:szCs w:val="21"/>
          <w:lang w:eastAsia="es-MX"/>
        </w:rPr>
        <w:t>0</w:t>
      </w:r>
    </w:p>
    <w:p w14:paraId="4A8A3BD7" w14:textId="77777777" w:rsidR="001179EA" w:rsidRDefault="001179EA" w:rsidP="001179EA">
      <w:pPr>
        <w:pStyle w:val="Prrafodelista"/>
        <w:numPr>
          <w:ilvl w:val="0"/>
          <w:numId w:val="10"/>
        </w:numPr>
        <w:spacing w:after="0" w:line="240" w:lineRule="auto"/>
        <w:rPr>
          <w:rFonts w:ascii="Arial" w:hAnsi="Arial" w:cs="Arial"/>
          <w:bCs/>
          <w:sz w:val="18"/>
          <w:szCs w:val="18"/>
        </w:rPr>
      </w:pPr>
      <w:r w:rsidRPr="0083667E">
        <w:rPr>
          <w:rFonts w:ascii="Arial" w:hAnsi="Arial" w:cs="Arial"/>
          <w:bCs/>
          <w:sz w:val="18"/>
          <w:szCs w:val="18"/>
        </w:rPr>
        <w:t>En una escala del 1 al 10, donde 1 es nada satisfecho y 10 totalmente satisfecho, en general ¿qué tan satisfecha(o) se encuentra usted con su vida? Usted puede escoger cualquier número entre 1 y 10</w:t>
      </w:r>
      <w:r>
        <w:rPr>
          <w:rFonts w:ascii="Arial" w:hAnsi="Arial" w:cs="Arial"/>
          <w:bCs/>
          <w:sz w:val="18"/>
          <w:szCs w:val="18"/>
        </w:rPr>
        <w:t>.</w:t>
      </w:r>
    </w:p>
    <w:p w14:paraId="34268FEE" w14:textId="77777777" w:rsidR="001179EA" w:rsidRDefault="001179EA" w:rsidP="001179EA">
      <w:pPr>
        <w:rPr>
          <w:rFonts w:ascii="Arial" w:hAnsi="Arial" w:cs="Arial"/>
          <w:bCs/>
          <w:sz w:val="18"/>
          <w:szCs w:val="18"/>
        </w:rPr>
      </w:pPr>
      <w:r>
        <w:rPr>
          <w:rStyle w:val="Refdecomentario"/>
        </w:rPr>
        <w:commentReference w:id="31"/>
      </w:r>
    </w:p>
    <w:p w14:paraId="22BF78E2" w14:textId="402B9C19" w:rsidR="001179EA" w:rsidRPr="0083667E" w:rsidRDefault="001179EA" w:rsidP="008D61B2">
      <w:pPr>
        <w:jc w:val="center"/>
        <w:rPr>
          <w:rFonts w:ascii="Arial" w:hAnsi="Arial" w:cs="Arial"/>
          <w:bCs/>
          <w:sz w:val="18"/>
          <w:szCs w:val="18"/>
        </w:rPr>
      </w:pPr>
      <w:r>
        <w:rPr>
          <w:rFonts w:ascii="Arial" w:hAnsi="Arial" w:cs="Arial"/>
          <w:bCs/>
          <w:noProof/>
          <w:sz w:val="18"/>
          <w:szCs w:val="18"/>
          <w:lang w:eastAsia="es-MX"/>
        </w:rPr>
        <w:drawing>
          <wp:inline distT="0" distB="0" distL="0" distR="0" wp14:anchorId="7500572E" wp14:editId="291D6970">
            <wp:extent cx="3498215" cy="712470"/>
            <wp:effectExtent l="0" t="0" r="6985"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98215" cy="712470"/>
                    </a:xfrm>
                    <a:prstGeom prst="rect">
                      <a:avLst/>
                    </a:prstGeom>
                    <a:noFill/>
                    <a:ln>
                      <a:noFill/>
                    </a:ln>
                  </pic:spPr>
                </pic:pic>
              </a:graphicData>
            </a:graphic>
          </wp:inline>
        </w:drawing>
      </w:r>
    </w:p>
    <w:p w14:paraId="268D3412" w14:textId="77777777" w:rsidR="001179EA" w:rsidRPr="0083667E" w:rsidRDefault="001179EA" w:rsidP="001179EA">
      <w:pPr>
        <w:pStyle w:val="Prrafodelista"/>
        <w:numPr>
          <w:ilvl w:val="0"/>
          <w:numId w:val="10"/>
        </w:numPr>
        <w:spacing w:after="0" w:line="240" w:lineRule="auto"/>
      </w:pPr>
      <w:r>
        <w:rPr>
          <w:rFonts w:ascii="Arial" w:hAnsi="Arial" w:cs="Arial"/>
          <w:sz w:val="18"/>
          <w:szCs w:val="18"/>
        </w:rPr>
        <w:t>¿</w:t>
      </w:r>
      <w:r>
        <w:rPr>
          <w:rFonts w:ascii="Arial" w:hAnsi="Arial" w:cs="Arial"/>
          <w:sz w:val="18"/>
          <w:szCs w:val="18"/>
          <w:lang w:val="es-SV"/>
        </w:rPr>
        <w:t>Cuántos cuartos hay en su hogar</w:t>
      </w:r>
      <w:r w:rsidRPr="00167469">
        <w:rPr>
          <w:rFonts w:ascii="Arial" w:hAnsi="Arial" w:cs="Arial"/>
          <w:sz w:val="18"/>
          <w:szCs w:val="18"/>
          <w:lang w:val="es-SV"/>
        </w:rPr>
        <w:t xml:space="preserve"> sin contar pasillos, </w:t>
      </w:r>
      <w:r>
        <w:rPr>
          <w:rFonts w:ascii="Arial" w:hAnsi="Arial" w:cs="Arial"/>
          <w:sz w:val="18"/>
          <w:szCs w:val="18"/>
          <w:lang w:val="es-SV"/>
        </w:rPr>
        <w:t>ni baños</w:t>
      </w:r>
      <w:r w:rsidRPr="00167469">
        <w:rPr>
          <w:rFonts w:ascii="Arial" w:hAnsi="Arial" w:cs="Arial"/>
          <w:sz w:val="18"/>
          <w:szCs w:val="18"/>
          <w:lang w:val="es-SV"/>
        </w:rPr>
        <w:t>?</w:t>
      </w:r>
    </w:p>
    <w:p w14:paraId="12135256" w14:textId="77777777" w:rsidR="001179EA" w:rsidRDefault="001179EA" w:rsidP="001179EA">
      <w:r>
        <w:rPr>
          <w:rFonts w:ascii="Helvetica" w:hAnsi="Helvetica" w:cs="Helvetica"/>
          <w:noProof/>
          <w:color w:val="333333"/>
          <w:sz w:val="21"/>
          <w:szCs w:val="21"/>
          <w:lang w:eastAsia="es-MX"/>
        </w:rPr>
        <w:drawing>
          <wp:anchor distT="0" distB="0" distL="114300" distR="114300" simplePos="0" relativeHeight="251686912" behindDoc="0" locked="0" layoutInCell="1" allowOverlap="1" wp14:anchorId="6862AC8D" wp14:editId="6FD28B0B">
            <wp:simplePos x="0" y="0"/>
            <wp:positionH relativeFrom="margin">
              <wp:align>center</wp:align>
            </wp:positionH>
            <wp:positionV relativeFrom="paragraph">
              <wp:posOffset>108585</wp:posOffset>
            </wp:positionV>
            <wp:extent cx="1008380" cy="230505"/>
            <wp:effectExtent l="0" t="0" r="1270" b="0"/>
            <wp:wrapNone/>
            <wp:docPr id="7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8380" cy="230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C3942F" w14:textId="64103CD4" w:rsidR="001179EA" w:rsidRDefault="001179EA" w:rsidP="001179EA">
      <w:r>
        <w:rPr>
          <w:rStyle w:val="Refdecomentario"/>
        </w:rPr>
        <w:commentReference w:id="32"/>
      </w:r>
    </w:p>
    <w:p w14:paraId="2718B9EC" w14:textId="77777777" w:rsidR="001179EA" w:rsidRDefault="001179EA" w:rsidP="001179EA">
      <w:r w:rsidRPr="00167469">
        <w:rPr>
          <w:rFonts w:ascii="Arial" w:hAnsi="Arial" w:cs="Arial"/>
          <w:sz w:val="18"/>
          <w:szCs w:val="18"/>
          <w:lang w:val="es-SV"/>
        </w:rPr>
        <w:t xml:space="preserve">Y de esos cuartos, </w:t>
      </w:r>
      <w:r>
        <w:rPr>
          <w:rFonts w:ascii="Arial" w:hAnsi="Arial" w:cs="Arial"/>
          <w:sz w:val="18"/>
          <w:szCs w:val="18"/>
          <w:lang w:val="es-SV"/>
        </w:rPr>
        <w:t>¿</w:t>
      </w:r>
      <w:r w:rsidRPr="00167469">
        <w:rPr>
          <w:rFonts w:ascii="Arial" w:hAnsi="Arial" w:cs="Arial"/>
          <w:sz w:val="18"/>
          <w:szCs w:val="18"/>
          <w:lang w:val="es-SV"/>
        </w:rPr>
        <w:t>cuántos usan para dormir?</w:t>
      </w:r>
      <w:r>
        <w:rPr>
          <w:rFonts w:ascii="Arial" w:hAnsi="Arial" w:cs="Arial"/>
          <w:sz w:val="18"/>
          <w:szCs w:val="18"/>
          <w:lang w:val="es-SV"/>
        </w:rPr>
        <w:t xml:space="preserve"> </w:t>
      </w:r>
    </w:p>
    <w:p w14:paraId="7B287632" w14:textId="5DFA715F" w:rsidR="001179EA" w:rsidRDefault="001179EA" w:rsidP="001179EA">
      <w:r>
        <w:rPr>
          <w:rFonts w:ascii="Helvetica" w:hAnsi="Helvetica" w:cs="Helvetica"/>
          <w:noProof/>
          <w:color w:val="333333"/>
          <w:sz w:val="21"/>
          <w:szCs w:val="21"/>
          <w:lang w:eastAsia="es-MX"/>
        </w:rPr>
        <w:drawing>
          <wp:anchor distT="0" distB="0" distL="114300" distR="114300" simplePos="0" relativeHeight="251687936" behindDoc="0" locked="0" layoutInCell="1" allowOverlap="1" wp14:anchorId="2665F83C" wp14:editId="3A8C8AE8">
            <wp:simplePos x="0" y="0"/>
            <wp:positionH relativeFrom="margin">
              <wp:align>center</wp:align>
            </wp:positionH>
            <wp:positionV relativeFrom="paragraph">
              <wp:posOffset>108585</wp:posOffset>
            </wp:positionV>
            <wp:extent cx="1008380" cy="230505"/>
            <wp:effectExtent l="0" t="0" r="1270" b="0"/>
            <wp:wrapNone/>
            <wp:docPr id="7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8380" cy="230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DC39FA" w14:textId="77777777" w:rsidR="008D61B2" w:rsidRPr="0083667E" w:rsidRDefault="008D61B2" w:rsidP="001179EA"/>
    <w:p w14:paraId="5A4B547F" w14:textId="77777777" w:rsidR="001179EA" w:rsidRPr="00F64B69" w:rsidRDefault="001179EA" w:rsidP="001179EA">
      <w:pPr>
        <w:pStyle w:val="Prrafodelista"/>
        <w:numPr>
          <w:ilvl w:val="0"/>
          <w:numId w:val="10"/>
        </w:numPr>
        <w:spacing w:after="0" w:line="240" w:lineRule="auto"/>
      </w:pPr>
      <w:r>
        <w:rPr>
          <w:rFonts w:ascii="Arial" w:hAnsi="Arial" w:cs="Arial"/>
          <w:sz w:val="18"/>
          <w:szCs w:val="18"/>
        </w:rPr>
        <w:t>¿</w:t>
      </w:r>
      <w:r>
        <w:rPr>
          <w:rFonts w:ascii="Arial" w:hAnsi="Arial" w:cs="Arial"/>
          <w:sz w:val="18"/>
          <w:szCs w:val="18"/>
          <w:lang w:val="es-SV"/>
        </w:rPr>
        <w:t>Cuántas personas vive</w:t>
      </w:r>
      <w:r w:rsidRPr="00167469">
        <w:rPr>
          <w:rFonts w:ascii="Arial" w:hAnsi="Arial" w:cs="Arial"/>
          <w:sz w:val="18"/>
          <w:szCs w:val="18"/>
          <w:lang w:val="es-SV"/>
        </w:rPr>
        <w:t>n en su hogar contando ancianos y niños</w:t>
      </w:r>
      <w:r>
        <w:rPr>
          <w:rFonts w:ascii="Arial" w:hAnsi="Arial" w:cs="Arial"/>
          <w:sz w:val="18"/>
          <w:szCs w:val="18"/>
          <w:lang w:val="es-SV"/>
        </w:rPr>
        <w:t>?</w:t>
      </w:r>
    </w:p>
    <w:p w14:paraId="16F5818D" w14:textId="77777777" w:rsidR="001179EA" w:rsidRDefault="001179EA" w:rsidP="001179EA">
      <w:r>
        <w:rPr>
          <w:rFonts w:ascii="Helvetica" w:hAnsi="Helvetica" w:cs="Helvetica"/>
          <w:noProof/>
          <w:color w:val="333333"/>
          <w:sz w:val="21"/>
          <w:szCs w:val="21"/>
          <w:lang w:eastAsia="es-MX"/>
        </w:rPr>
        <w:drawing>
          <wp:anchor distT="0" distB="0" distL="114300" distR="114300" simplePos="0" relativeHeight="251688960" behindDoc="0" locked="0" layoutInCell="1" allowOverlap="1" wp14:anchorId="2171A814" wp14:editId="2BE69C08">
            <wp:simplePos x="0" y="0"/>
            <wp:positionH relativeFrom="margin">
              <wp:align>center</wp:align>
            </wp:positionH>
            <wp:positionV relativeFrom="paragraph">
              <wp:posOffset>139700</wp:posOffset>
            </wp:positionV>
            <wp:extent cx="1008380" cy="230505"/>
            <wp:effectExtent l="0" t="0" r="1270" b="0"/>
            <wp:wrapNone/>
            <wp:docPr id="7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8380" cy="230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8967EE" w14:textId="7AA91E4F" w:rsidR="001179EA" w:rsidRPr="00F64B69" w:rsidRDefault="001179EA" w:rsidP="001179EA">
      <w:r>
        <w:rPr>
          <w:rStyle w:val="Refdecomentario"/>
        </w:rPr>
        <w:commentReference w:id="33"/>
      </w:r>
    </w:p>
    <w:p w14:paraId="0364D41B" w14:textId="77777777" w:rsidR="001179EA" w:rsidRPr="00F64B69" w:rsidRDefault="001179EA" w:rsidP="001179EA">
      <w:pPr>
        <w:pStyle w:val="Prrafodelista"/>
        <w:numPr>
          <w:ilvl w:val="0"/>
          <w:numId w:val="10"/>
        </w:numPr>
        <w:spacing w:after="0" w:line="240" w:lineRule="auto"/>
      </w:pPr>
      <w:r>
        <w:rPr>
          <w:rFonts w:ascii="Arial" w:hAnsi="Arial" w:cs="Arial"/>
          <w:sz w:val="18"/>
          <w:szCs w:val="18"/>
        </w:rPr>
        <w:t>Contando todos los focos que utiliza para iluminar su hogar, incluyendo los de techos, paredes y lámparas de buró o piso, dígame ¿</w:t>
      </w:r>
      <w:r>
        <w:rPr>
          <w:rFonts w:ascii="Arial" w:hAnsi="Arial" w:cs="Arial"/>
          <w:sz w:val="18"/>
          <w:szCs w:val="18"/>
          <w:lang w:val="es-SV"/>
        </w:rPr>
        <w:t>Cuántos focos tiene en su vivienda</w:t>
      </w:r>
      <w:r w:rsidRPr="00167469">
        <w:rPr>
          <w:rFonts w:ascii="Arial" w:hAnsi="Arial" w:cs="Arial"/>
          <w:sz w:val="18"/>
          <w:szCs w:val="18"/>
          <w:lang w:val="es-SV"/>
        </w:rPr>
        <w:t>?</w:t>
      </w:r>
    </w:p>
    <w:p w14:paraId="4E29BD97" w14:textId="77777777" w:rsidR="001179EA" w:rsidRDefault="001179EA" w:rsidP="001179EA">
      <w:r>
        <w:rPr>
          <w:rFonts w:ascii="Helvetica" w:hAnsi="Helvetica" w:cs="Helvetica"/>
          <w:noProof/>
          <w:color w:val="333333"/>
          <w:sz w:val="21"/>
          <w:szCs w:val="21"/>
          <w:lang w:eastAsia="es-MX"/>
        </w:rPr>
        <w:drawing>
          <wp:anchor distT="0" distB="0" distL="114300" distR="114300" simplePos="0" relativeHeight="251689984" behindDoc="0" locked="0" layoutInCell="1" allowOverlap="1" wp14:anchorId="478AFCD3" wp14:editId="6E062F40">
            <wp:simplePos x="0" y="0"/>
            <wp:positionH relativeFrom="margin">
              <wp:align>center</wp:align>
            </wp:positionH>
            <wp:positionV relativeFrom="paragraph">
              <wp:posOffset>105410</wp:posOffset>
            </wp:positionV>
            <wp:extent cx="1008380" cy="230505"/>
            <wp:effectExtent l="0" t="0" r="1270" b="0"/>
            <wp:wrapNone/>
            <wp:docPr id="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8380" cy="230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5B2305" w14:textId="339EEC31" w:rsidR="001179EA" w:rsidRDefault="001179EA" w:rsidP="001179EA">
      <w:r>
        <w:rPr>
          <w:rStyle w:val="Refdecomentario"/>
        </w:rPr>
        <w:commentReference w:id="34"/>
      </w:r>
    </w:p>
    <w:p w14:paraId="6D5B567F" w14:textId="5E9F023E" w:rsidR="001179EA" w:rsidRPr="00B105BE" w:rsidRDefault="001179EA" w:rsidP="001179EA">
      <w:pPr>
        <w:pStyle w:val="Prrafodelista"/>
        <w:numPr>
          <w:ilvl w:val="0"/>
          <w:numId w:val="10"/>
        </w:numPr>
        <w:spacing w:after="0" w:line="240" w:lineRule="auto"/>
        <w:jc w:val="both"/>
      </w:pPr>
      <w:r>
        <w:rPr>
          <w:rFonts w:ascii="Arial" w:hAnsi="Arial" w:cs="Arial"/>
          <w:sz w:val="18"/>
          <w:szCs w:val="18"/>
          <w:lang w:val="es-SV"/>
        </w:rPr>
        <w:t>¿Con quién vive actualmente?</w:t>
      </w:r>
      <w:r>
        <w:rPr>
          <w:rStyle w:val="Refdecomentario"/>
        </w:rPr>
        <w:commentReference w:id="35"/>
      </w:r>
    </w:p>
    <w:p w14:paraId="5C8E5620" w14:textId="1525FDAF" w:rsidR="006B1849" w:rsidRDefault="006B1849" w:rsidP="008D61B2">
      <w:pPr>
        <w:jc w:val="both"/>
      </w:pPr>
      <w:r>
        <w:rPr>
          <w:rFonts w:ascii="Helvetica" w:hAnsi="Helvetica" w:cs="Helvetica"/>
          <w:noProof/>
          <w:color w:val="333333"/>
          <w:sz w:val="21"/>
          <w:szCs w:val="21"/>
          <w:lang w:eastAsia="es-MX"/>
        </w:rPr>
        <w:drawing>
          <wp:anchor distT="0" distB="0" distL="114300" distR="114300" simplePos="0" relativeHeight="251697152" behindDoc="0" locked="0" layoutInCell="1" allowOverlap="1" wp14:anchorId="60D0011B" wp14:editId="6CB27562">
            <wp:simplePos x="0" y="0"/>
            <wp:positionH relativeFrom="margin">
              <wp:align>center</wp:align>
            </wp:positionH>
            <wp:positionV relativeFrom="paragraph">
              <wp:posOffset>6985</wp:posOffset>
            </wp:positionV>
            <wp:extent cx="1008380" cy="230505"/>
            <wp:effectExtent l="0" t="0" r="1270" b="0"/>
            <wp:wrapNone/>
            <wp:docPr id="7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8380" cy="230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DF2C41" w14:textId="215CAC91" w:rsidR="001179EA" w:rsidRPr="00F64B69" w:rsidRDefault="001179EA" w:rsidP="008D61B2">
      <w:pPr>
        <w:jc w:val="both"/>
      </w:pPr>
    </w:p>
    <w:p w14:paraId="2BB17EB3" w14:textId="77777777" w:rsidR="001179EA" w:rsidRPr="00596276" w:rsidRDefault="001179EA" w:rsidP="001179EA">
      <w:pPr>
        <w:pStyle w:val="Prrafodelista"/>
        <w:numPr>
          <w:ilvl w:val="0"/>
          <w:numId w:val="10"/>
        </w:numPr>
        <w:spacing w:after="0" w:line="240" w:lineRule="auto"/>
      </w:pPr>
      <w:r>
        <w:rPr>
          <w:rFonts w:ascii="Arial" w:hAnsi="Arial" w:cs="Arial"/>
          <w:sz w:val="18"/>
          <w:szCs w:val="18"/>
          <w:lang w:val="es-SV"/>
        </w:rPr>
        <w:t>En su hogar cu</w:t>
      </w:r>
      <w:r w:rsidRPr="008541B1">
        <w:rPr>
          <w:rFonts w:ascii="Arial" w:hAnsi="Arial" w:cs="Arial"/>
          <w:sz w:val="18"/>
          <w:szCs w:val="18"/>
          <w:lang w:val="es-SV"/>
        </w:rPr>
        <w:t>enta con</w:t>
      </w:r>
      <w:r>
        <w:rPr>
          <w:rFonts w:ascii="Arial" w:hAnsi="Arial" w:cs="Arial"/>
          <w:sz w:val="18"/>
          <w:szCs w:val="18"/>
          <w:lang w:val="es-SV"/>
        </w:rPr>
        <w:t>:</w:t>
      </w:r>
    </w:p>
    <w:p w14:paraId="53565EA3" w14:textId="77777777" w:rsidR="001179EA" w:rsidRPr="00596276" w:rsidRDefault="001179EA" w:rsidP="001179EA">
      <w:pPr>
        <w:jc w:val="center"/>
        <w:rPr>
          <w:rFonts w:ascii="Arial" w:hAnsi="Arial" w:cs="Arial"/>
          <w:b/>
          <w:sz w:val="18"/>
        </w:rPr>
      </w:pPr>
    </w:p>
    <w:tbl>
      <w:tblPr>
        <w:tblStyle w:val="Tablaconcuadrcula"/>
        <w:tblW w:w="0" w:type="auto"/>
        <w:jc w:val="center"/>
        <w:tblLayout w:type="fixed"/>
        <w:tblLook w:val="04A0" w:firstRow="1" w:lastRow="0" w:firstColumn="1" w:lastColumn="0" w:noHBand="0" w:noVBand="1"/>
      </w:tblPr>
      <w:tblGrid>
        <w:gridCol w:w="6629"/>
        <w:gridCol w:w="567"/>
        <w:gridCol w:w="567"/>
        <w:gridCol w:w="1304"/>
      </w:tblGrid>
      <w:tr w:rsidR="001179EA" w:rsidRPr="00596276" w14:paraId="15C8C3CB" w14:textId="77777777" w:rsidTr="006B1849">
        <w:trPr>
          <w:jc w:val="center"/>
        </w:trPr>
        <w:tc>
          <w:tcPr>
            <w:tcW w:w="6629" w:type="dxa"/>
            <w:shd w:val="clear" w:color="auto" w:fill="D9D9D9" w:themeFill="background1" w:themeFillShade="D9"/>
          </w:tcPr>
          <w:p w14:paraId="3379633D" w14:textId="77777777" w:rsidR="001179EA" w:rsidRPr="00596276" w:rsidRDefault="001179EA" w:rsidP="00A7317B">
            <w:pPr>
              <w:jc w:val="center"/>
              <w:rPr>
                <w:rFonts w:ascii="Arial" w:hAnsi="Arial" w:cs="Arial"/>
                <w:b/>
                <w:sz w:val="18"/>
              </w:rPr>
            </w:pPr>
            <w:r w:rsidRPr="00596276">
              <w:rPr>
                <w:rFonts w:ascii="Arial" w:hAnsi="Arial" w:cs="Arial"/>
                <w:b/>
                <w:sz w:val="18"/>
              </w:rPr>
              <w:t>Aparatos y Servicios</w:t>
            </w:r>
          </w:p>
        </w:tc>
        <w:tc>
          <w:tcPr>
            <w:tcW w:w="567" w:type="dxa"/>
            <w:shd w:val="clear" w:color="auto" w:fill="D9D9D9" w:themeFill="background1" w:themeFillShade="D9"/>
          </w:tcPr>
          <w:p w14:paraId="52E0F4B3" w14:textId="77777777" w:rsidR="001179EA" w:rsidRPr="00596276" w:rsidRDefault="001179EA" w:rsidP="00A7317B">
            <w:pPr>
              <w:jc w:val="center"/>
              <w:rPr>
                <w:rFonts w:ascii="Arial" w:hAnsi="Arial" w:cs="Arial"/>
                <w:b/>
                <w:sz w:val="18"/>
              </w:rPr>
            </w:pPr>
            <w:r w:rsidRPr="00596276">
              <w:rPr>
                <w:rFonts w:ascii="Arial" w:hAnsi="Arial" w:cs="Arial"/>
                <w:b/>
                <w:sz w:val="18"/>
              </w:rPr>
              <w:t>Si</w:t>
            </w:r>
          </w:p>
        </w:tc>
        <w:tc>
          <w:tcPr>
            <w:tcW w:w="567" w:type="dxa"/>
            <w:shd w:val="clear" w:color="auto" w:fill="D9D9D9" w:themeFill="background1" w:themeFillShade="D9"/>
          </w:tcPr>
          <w:p w14:paraId="1B185331" w14:textId="77777777" w:rsidR="001179EA" w:rsidRPr="00596276" w:rsidRDefault="001179EA" w:rsidP="00A7317B">
            <w:pPr>
              <w:jc w:val="center"/>
              <w:rPr>
                <w:rFonts w:ascii="Arial" w:hAnsi="Arial" w:cs="Arial"/>
                <w:b/>
                <w:sz w:val="18"/>
              </w:rPr>
            </w:pPr>
            <w:r w:rsidRPr="00596276">
              <w:rPr>
                <w:rFonts w:ascii="Arial" w:hAnsi="Arial" w:cs="Arial"/>
                <w:b/>
                <w:sz w:val="18"/>
              </w:rPr>
              <w:t>No</w:t>
            </w:r>
          </w:p>
        </w:tc>
        <w:tc>
          <w:tcPr>
            <w:tcW w:w="1304" w:type="dxa"/>
            <w:shd w:val="clear" w:color="auto" w:fill="D9D9D9" w:themeFill="background1" w:themeFillShade="D9"/>
          </w:tcPr>
          <w:p w14:paraId="0F3C4251" w14:textId="77777777" w:rsidR="001179EA" w:rsidRPr="00596276" w:rsidRDefault="001179EA" w:rsidP="00A7317B">
            <w:pPr>
              <w:jc w:val="center"/>
              <w:rPr>
                <w:rFonts w:ascii="Arial" w:hAnsi="Arial" w:cs="Arial"/>
                <w:b/>
                <w:sz w:val="18"/>
              </w:rPr>
            </w:pPr>
            <w:r w:rsidRPr="00596276">
              <w:rPr>
                <w:rFonts w:ascii="Arial" w:hAnsi="Arial" w:cs="Arial"/>
                <w:b/>
                <w:sz w:val="18"/>
              </w:rPr>
              <w:t>Cuantos</w:t>
            </w:r>
          </w:p>
        </w:tc>
      </w:tr>
      <w:tr w:rsidR="001179EA" w14:paraId="27C9423C" w14:textId="77777777" w:rsidTr="006B1849">
        <w:trPr>
          <w:jc w:val="center"/>
        </w:trPr>
        <w:tc>
          <w:tcPr>
            <w:tcW w:w="6629" w:type="dxa"/>
          </w:tcPr>
          <w:p w14:paraId="520BF639" w14:textId="77777777" w:rsidR="001179EA" w:rsidRDefault="001179EA" w:rsidP="00A7317B">
            <w:r w:rsidRPr="003C7218">
              <w:rPr>
                <w:rFonts w:ascii="Arial" w:hAnsi="Arial" w:cs="Arial"/>
                <w:color w:val="000000"/>
                <w:sz w:val="18"/>
                <w:szCs w:val="18"/>
              </w:rPr>
              <w:t>Automóvil</w:t>
            </w:r>
            <w:r>
              <w:rPr>
                <w:rFonts w:ascii="Arial" w:hAnsi="Arial" w:cs="Arial"/>
                <w:color w:val="000000"/>
                <w:sz w:val="18"/>
                <w:szCs w:val="18"/>
              </w:rPr>
              <w:t xml:space="preserve"> propio excluyendo taxis</w:t>
            </w:r>
          </w:p>
        </w:tc>
        <w:tc>
          <w:tcPr>
            <w:tcW w:w="567" w:type="dxa"/>
          </w:tcPr>
          <w:p w14:paraId="2FF1BA61" w14:textId="77777777" w:rsidR="001179EA" w:rsidRDefault="001179EA" w:rsidP="00A7317B">
            <w:r>
              <w:rPr>
                <w:rFonts w:eastAsiaTheme="minorHAnsi"/>
                <w:sz w:val="22"/>
                <w:szCs w:val="22"/>
                <w:lang w:val="es-MX" w:eastAsia="en-US"/>
              </w:rPr>
              <w:object w:dxaOrig="330" w:dyaOrig="330" w14:anchorId="49FE0067">
                <v:shape id="_x0000_i1049" type="#_x0000_t75" style="width:16.75pt;height:16.75pt" o:ole="">
                  <v:imagedata r:id="rId10" o:title=""/>
                </v:shape>
                <o:OLEObject Type="Embed" ProgID="PBrush" ShapeID="_x0000_i1049" DrawAspect="Content" ObjectID="_1509957175" r:id="rId56"/>
              </w:object>
            </w:r>
          </w:p>
        </w:tc>
        <w:tc>
          <w:tcPr>
            <w:tcW w:w="567" w:type="dxa"/>
          </w:tcPr>
          <w:p w14:paraId="6787F4A0" w14:textId="77777777" w:rsidR="001179EA" w:rsidRDefault="001179EA" w:rsidP="00A7317B">
            <w:r>
              <w:rPr>
                <w:rFonts w:eastAsiaTheme="minorHAnsi"/>
                <w:sz w:val="22"/>
                <w:szCs w:val="22"/>
                <w:lang w:val="es-MX" w:eastAsia="en-US"/>
              </w:rPr>
              <w:object w:dxaOrig="330" w:dyaOrig="330" w14:anchorId="30625C24">
                <v:shape id="_x0000_i1050" type="#_x0000_t75" style="width:16.75pt;height:16.75pt" o:ole="">
                  <v:imagedata r:id="rId10" o:title=""/>
                </v:shape>
                <o:OLEObject Type="Embed" ProgID="PBrush" ShapeID="_x0000_i1050" DrawAspect="Content" ObjectID="_1509957176" r:id="rId57"/>
              </w:object>
            </w:r>
          </w:p>
        </w:tc>
        <w:tc>
          <w:tcPr>
            <w:tcW w:w="1304" w:type="dxa"/>
          </w:tcPr>
          <w:p w14:paraId="65C092B6" w14:textId="77777777" w:rsidR="001179EA" w:rsidRDefault="001179EA" w:rsidP="00A7317B">
            <w:commentRangeStart w:id="36"/>
            <w:r>
              <w:rPr>
                <w:rFonts w:ascii="Helvetica" w:hAnsi="Helvetica" w:cs="Helvetica"/>
                <w:noProof/>
                <w:color w:val="333333"/>
                <w:sz w:val="21"/>
                <w:szCs w:val="21"/>
                <w:lang w:eastAsia="es-MX"/>
              </w:rPr>
              <w:drawing>
                <wp:anchor distT="0" distB="0" distL="114300" distR="114300" simplePos="0" relativeHeight="251691008" behindDoc="0" locked="0" layoutInCell="1" allowOverlap="1" wp14:anchorId="497F1BFF" wp14:editId="2C61E4A6">
                  <wp:simplePos x="0" y="0"/>
                  <wp:positionH relativeFrom="column">
                    <wp:posOffset>-62865</wp:posOffset>
                  </wp:positionH>
                  <wp:positionV relativeFrom="paragraph">
                    <wp:posOffset>-11592</wp:posOffset>
                  </wp:positionV>
                  <wp:extent cx="781050" cy="178435"/>
                  <wp:effectExtent l="0" t="0" r="0" b="0"/>
                  <wp:wrapNone/>
                  <wp:docPr id="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1050" cy="17843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36"/>
            <w:r>
              <w:rPr>
                <w:rStyle w:val="Refdecomentario"/>
              </w:rPr>
              <w:commentReference w:id="36"/>
            </w:r>
          </w:p>
        </w:tc>
      </w:tr>
      <w:tr w:rsidR="001179EA" w14:paraId="36A0D066" w14:textId="77777777" w:rsidTr="006B1849">
        <w:trPr>
          <w:jc w:val="center"/>
        </w:trPr>
        <w:tc>
          <w:tcPr>
            <w:tcW w:w="6629" w:type="dxa"/>
          </w:tcPr>
          <w:p w14:paraId="6EFEC3C6" w14:textId="77777777" w:rsidR="001179EA" w:rsidRPr="003C7218" w:rsidRDefault="001179EA" w:rsidP="00A7317B">
            <w:pPr>
              <w:rPr>
                <w:rFonts w:ascii="Arial" w:hAnsi="Arial" w:cs="Arial"/>
                <w:color w:val="000000"/>
                <w:sz w:val="18"/>
                <w:szCs w:val="18"/>
              </w:rPr>
            </w:pPr>
            <w:r>
              <w:rPr>
                <w:rFonts w:ascii="Arial" w:hAnsi="Arial" w:cs="Arial"/>
                <w:color w:val="000000"/>
                <w:sz w:val="18"/>
                <w:szCs w:val="18"/>
              </w:rPr>
              <w:t>Televisor</w:t>
            </w:r>
          </w:p>
        </w:tc>
        <w:tc>
          <w:tcPr>
            <w:tcW w:w="567" w:type="dxa"/>
          </w:tcPr>
          <w:p w14:paraId="3EA963D0" w14:textId="77777777" w:rsidR="001179EA" w:rsidRDefault="001179EA" w:rsidP="00A7317B">
            <w:r>
              <w:rPr>
                <w:rFonts w:eastAsiaTheme="minorHAnsi"/>
                <w:sz w:val="22"/>
                <w:szCs w:val="22"/>
                <w:lang w:val="es-MX" w:eastAsia="en-US"/>
              </w:rPr>
              <w:object w:dxaOrig="330" w:dyaOrig="330" w14:anchorId="48759A0F">
                <v:shape id="_x0000_i1051" type="#_x0000_t75" style="width:16.75pt;height:16.75pt" o:ole="">
                  <v:imagedata r:id="rId10" o:title=""/>
                </v:shape>
                <o:OLEObject Type="Embed" ProgID="PBrush" ShapeID="_x0000_i1051" DrawAspect="Content" ObjectID="_1509957177" r:id="rId58"/>
              </w:object>
            </w:r>
          </w:p>
        </w:tc>
        <w:tc>
          <w:tcPr>
            <w:tcW w:w="567" w:type="dxa"/>
          </w:tcPr>
          <w:p w14:paraId="0366F729" w14:textId="77777777" w:rsidR="001179EA" w:rsidRDefault="001179EA" w:rsidP="00A7317B">
            <w:r>
              <w:rPr>
                <w:rFonts w:eastAsiaTheme="minorHAnsi"/>
                <w:sz w:val="22"/>
                <w:szCs w:val="22"/>
                <w:lang w:val="es-MX" w:eastAsia="en-US"/>
              </w:rPr>
              <w:object w:dxaOrig="330" w:dyaOrig="330" w14:anchorId="62A40824">
                <v:shape id="_x0000_i1052" type="#_x0000_t75" style="width:16.75pt;height:16.75pt" o:ole="">
                  <v:imagedata r:id="rId10" o:title=""/>
                </v:shape>
                <o:OLEObject Type="Embed" ProgID="PBrush" ShapeID="_x0000_i1052" DrawAspect="Content" ObjectID="_1509957178" r:id="rId59"/>
              </w:object>
            </w:r>
          </w:p>
        </w:tc>
        <w:tc>
          <w:tcPr>
            <w:tcW w:w="1304" w:type="dxa"/>
          </w:tcPr>
          <w:p w14:paraId="20249625" w14:textId="77777777" w:rsidR="001179EA" w:rsidRDefault="001179EA" w:rsidP="00A7317B">
            <w:pPr>
              <w:rPr>
                <w:rFonts w:ascii="Helvetica" w:hAnsi="Helvetica" w:cs="Helvetica"/>
                <w:noProof/>
                <w:color w:val="333333"/>
                <w:sz w:val="21"/>
                <w:szCs w:val="21"/>
                <w:lang w:val="es-MX" w:eastAsia="es-MX"/>
              </w:rPr>
            </w:pPr>
            <w:r>
              <w:rPr>
                <w:rFonts w:ascii="Helvetica" w:hAnsi="Helvetica" w:cs="Helvetica"/>
                <w:noProof/>
                <w:color w:val="333333"/>
                <w:sz w:val="21"/>
                <w:szCs w:val="21"/>
                <w:lang w:eastAsia="es-MX"/>
              </w:rPr>
              <w:drawing>
                <wp:anchor distT="0" distB="0" distL="114300" distR="114300" simplePos="0" relativeHeight="251693056" behindDoc="0" locked="0" layoutInCell="1" allowOverlap="1" wp14:anchorId="428D7412" wp14:editId="47AAA01E">
                  <wp:simplePos x="0" y="0"/>
                  <wp:positionH relativeFrom="column">
                    <wp:posOffset>-68580</wp:posOffset>
                  </wp:positionH>
                  <wp:positionV relativeFrom="paragraph">
                    <wp:posOffset>6350</wp:posOffset>
                  </wp:positionV>
                  <wp:extent cx="781050" cy="178435"/>
                  <wp:effectExtent l="0" t="0" r="0" b="0"/>
                  <wp:wrapNone/>
                  <wp:docPr id="2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1050" cy="1784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noProof/>
                <w:color w:val="333333"/>
                <w:sz w:val="21"/>
                <w:szCs w:val="21"/>
                <w:lang w:val="es-MX" w:eastAsia="es-MX"/>
              </w:rPr>
              <w:t>Te</w:t>
            </w:r>
          </w:p>
        </w:tc>
      </w:tr>
      <w:tr w:rsidR="001179EA" w14:paraId="157D623E" w14:textId="77777777" w:rsidTr="006B1849">
        <w:trPr>
          <w:jc w:val="center"/>
        </w:trPr>
        <w:tc>
          <w:tcPr>
            <w:tcW w:w="6629" w:type="dxa"/>
          </w:tcPr>
          <w:p w14:paraId="5267B36B" w14:textId="77777777" w:rsidR="001179EA" w:rsidRPr="003C7218" w:rsidRDefault="001179EA" w:rsidP="00A7317B">
            <w:pPr>
              <w:rPr>
                <w:rFonts w:ascii="Arial" w:hAnsi="Arial" w:cs="Arial"/>
                <w:color w:val="000000"/>
                <w:sz w:val="18"/>
                <w:szCs w:val="18"/>
              </w:rPr>
            </w:pPr>
            <w:r>
              <w:rPr>
                <w:rFonts w:ascii="Arial" w:hAnsi="Arial" w:cs="Arial"/>
                <w:color w:val="000000"/>
                <w:sz w:val="18"/>
                <w:szCs w:val="18"/>
              </w:rPr>
              <w:t>Teléfono Celular</w:t>
            </w:r>
          </w:p>
        </w:tc>
        <w:tc>
          <w:tcPr>
            <w:tcW w:w="567" w:type="dxa"/>
          </w:tcPr>
          <w:p w14:paraId="6F5AEBF5" w14:textId="77777777" w:rsidR="001179EA" w:rsidRDefault="001179EA" w:rsidP="00A7317B">
            <w:r>
              <w:rPr>
                <w:rFonts w:eastAsiaTheme="minorHAnsi"/>
                <w:sz w:val="22"/>
                <w:szCs w:val="22"/>
                <w:lang w:val="es-MX" w:eastAsia="en-US"/>
              </w:rPr>
              <w:object w:dxaOrig="330" w:dyaOrig="330" w14:anchorId="49D92CFC">
                <v:shape id="_x0000_i1053" type="#_x0000_t75" style="width:16.75pt;height:16.75pt" o:ole="">
                  <v:imagedata r:id="rId10" o:title=""/>
                </v:shape>
                <o:OLEObject Type="Embed" ProgID="PBrush" ShapeID="_x0000_i1053" DrawAspect="Content" ObjectID="_1509957179" r:id="rId60"/>
              </w:object>
            </w:r>
          </w:p>
        </w:tc>
        <w:tc>
          <w:tcPr>
            <w:tcW w:w="567" w:type="dxa"/>
          </w:tcPr>
          <w:p w14:paraId="0E1AF8EA" w14:textId="77777777" w:rsidR="001179EA" w:rsidRDefault="001179EA" w:rsidP="00A7317B">
            <w:r>
              <w:rPr>
                <w:rFonts w:eastAsiaTheme="minorHAnsi"/>
                <w:sz w:val="22"/>
                <w:szCs w:val="22"/>
                <w:lang w:val="es-MX" w:eastAsia="en-US"/>
              </w:rPr>
              <w:object w:dxaOrig="330" w:dyaOrig="330" w14:anchorId="2B9FAC92">
                <v:shape id="_x0000_i1054" type="#_x0000_t75" style="width:16.75pt;height:16.75pt" o:ole="">
                  <v:imagedata r:id="rId10" o:title=""/>
                </v:shape>
                <o:OLEObject Type="Embed" ProgID="PBrush" ShapeID="_x0000_i1054" DrawAspect="Content" ObjectID="_1509957180" r:id="rId61"/>
              </w:object>
            </w:r>
          </w:p>
        </w:tc>
        <w:tc>
          <w:tcPr>
            <w:tcW w:w="1304" w:type="dxa"/>
          </w:tcPr>
          <w:p w14:paraId="3BCBD37E" w14:textId="77777777" w:rsidR="001179EA" w:rsidRDefault="001179EA" w:rsidP="00A7317B">
            <w:pPr>
              <w:rPr>
                <w:rFonts w:ascii="Helvetica" w:hAnsi="Helvetica" w:cs="Helvetica"/>
                <w:noProof/>
                <w:color w:val="333333"/>
                <w:sz w:val="21"/>
                <w:szCs w:val="21"/>
                <w:lang w:val="es-MX" w:eastAsia="es-MX"/>
              </w:rPr>
            </w:pPr>
            <w:r>
              <w:rPr>
                <w:rFonts w:ascii="Helvetica" w:hAnsi="Helvetica" w:cs="Helvetica"/>
                <w:noProof/>
                <w:color w:val="333333"/>
                <w:sz w:val="21"/>
                <w:szCs w:val="21"/>
                <w:lang w:eastAsia="es-MX"/>
              </w:rPr>
              <w:drawing>
                <wp:anchor distT="0" distB="0" distL="114300" distR="114300" simplePos="0" relativeHeight="251694080" behindDoc="0" locked="0" layoutInCell="1" allowOverlap="1" wp14:anchorId="77CD86F9" wp14:editId="22BFE3C3">
                  <wp:simplePos x="0" y="0"/>
                  <wp:positionH relativeFrom="column">
                    <wp:posOffset>-68580</wp:posOffset>
                  </wp:positionH>
                  <wp:positionV relativeFrom="paragraph">
                    <wp:posOffset>1905</wp:posOffset>
                  </wp:positionV>
                  <wp:extent cx="781050" cy="178435"/>
                  <wp:effectExtent l="0" t="0" r="0" b="0"/>
                  <wp:wrapNone/>
                  <wp:docPr id="8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1050"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79EA" w14:paraId="50923DD2" w14:textId="77777777" w:rsidTr="006B1849">
        <w:trPr>
          <w:jc w:val="center"/>
        </w:trPr>
        <w:tc>
          <w:tcPr>
            <w:tcW w:w="6629" w:type="dxa"/>
          </w:tcPr>
          <w:p w14:paraId="062E935C" w14:textId="77777777" w:rsidR="001179EA" w:rsidRDefault="001179EA" w:rsidP="00A7317B">
            <w:r w:rsidRPr="003C7218">
              <w:rPr>
                <w:rFonts w:ascii="Arial" w:hAnsi="Arial" w:cs="Arial"/>
                <w:color w:val="000000"/>
                <w:sz w:val="18"/>
                <w:szCs w:val="18"/>
              </w:rPr>
              <w:t>Computadora de escritorio o portátil</w:t>
            </w:r>
          </w:p>
        </w:tc>
        <w:tc>
          <w:tcPr>
            <w:tcW w:w="567" w:type="dxa"/>
          </w:tcPr>
          <w:p w14:paraId="43D7D1B1" w14:textId="77777777" w:rsidR="001179EA" w:rsidRDefault="001179EA" w:rsidP="00A7317B">
            <w:r>
              <w:rPr>
                <w:rFonts w:eastAsiaTheme="minorHAnsi"/>
                <w:sz w:val="22"/>
                <w:szCs w:val="22"/>
                <w:lang w:val="es-MX" w:eastAsia="en-US"/>
              </w:rPr>
              <w:object w:dxaOrig="330" w:dyaOrig="330" w14:anchorId="27AC1B88">
                <v:shape id="_x0000_i1055" type="#_x0000_t75" style="width:16.75pt;height:16.75pt" o:ole="">
                  <v:imagedata r:id="rId10" o:title=""/>
                </v:shape>
                <o:OLEObject Type="Embed" ProgID="PBrush" ShapeID="_x0000_i1055" DrawAspect="Content" ObjectID="_1509957181" r:id="rId62"/>
              </w:object>
            </w:r>
          </w:p>
        </w:tc>
        <w:tc>
          <w:tcPr>
            <w:tcW w:w="567" w:type="dxa"/>
          </w:tcPr>
          <w:p w14:paraId="49943FA7" w14:textId="77777777" w:rsidR="001179EA" w:rsidRDefault="001179EA" w:rsidP="00A7317B">
            <w:r>
              <w:rPr>
                <w:rFonts w:eastAsiaTheme="minorHAnsi"/>
                <w:sz w:val="22"/>
                <w:szCs w:val="22"/>
                <w:lang w:val="es-MX" w:eastAsia="en-US"/>
              </w:rPr>
              <w:object w:dxaOrig="330" w:dyaOrig="330" w14:anchorId="10A8F69E">
                <v:shape id="_x0000_i1056" type="#_x0000_t75" style="width:16.75pt;height:16.75pt" o:ole="">
                  <v:imagedata r:id="rId10" o:title=""/>
                </v:shape>
                <o:OLEObject Type="Embed" ProgID="PBrush" ShapeID="_x0000_i1056" DrawAspect="Content" ObjectID="_1509957182" r:id="rId63"/>
              </w:object>
            </w:r>
          </w:p>
        </w:tc>
        <w:tc>
          <w:tcPr>
            <w:tcW w:w="1304" w:type="dxa"/>
          </w:tcPr>
          <w:p w14:paraId="575AC707" w14:textId="77777777" w:rsidR="001179EA" w:rsidRDefault="001179EA" w:rsidP="00A7317B">
            <w:r>
              <w:rPr>
                <w:rFonts w:ascii="Helvetica" w:hAnsi="Helvetica" w:cs="Helvetica"/>
                <w:noProof/>
                <w:color w:val="333333"/>
                <w:sz w:val="21"/>
                <w:szCs w:val="21"/>
                <w:lang w:eastAsia="es-MX"/>
              </w:rPr>
              <w:drawing>
                <wp:anchor distT="0" distB="0" distL="114300" distR="114300" simplePos="0" relativeHeight="251692032" behindDoc="0" locked="0" layoutInCell="1" allowOverlap="1" wp14:anchorId="3691797F" wp14:editId="05EEC5D2">
                  <wp:simplePos x="0" y="0"/>
                  <wp:positionH relativeFrom="column">
                    <wp:posOffset>-64135</wp:posOffset>
                  </wp:positionH>
                  <wp:positionV relativeFrom="paragraph">
                    <wp:posOffset>162</wp:posOffset>
                  </wp:positionV>
                  <wp:extent cx="781050" cy="178435"/>
                  <wp:effectExtent l="0" t="0" r="0" b="0"/>
                  <wp:wrapNone/>
                  <wp:docPr id="8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1050"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79EA" w14:paraId="35E30734" w14:textId="77777777" w:rsidTr="006B1849">
        <w:trPr>
          <w:jc w:val="center"/>
        </w:trPr>
        <w:tc>
          <w:tcPr>
            <w:tcW w:w="6629" w:type="dxa"/>
          </w:tcPr>
          <w:p w14:paraId="155A78CF" w14:textId="77777777" w:rsidR="001179EA" w:rsidRDefault="001179EA" w:rsidP="00A7317B">
            <w:r w:rsidRPr="003C7218">
              <w:rPr>
                <w:rFonts w:ascii="Arial" w:hAnsi="Arial" w:cs="Arial"/>
                <w:color w:val="000000"/>
                <w:sz w:val="18"/>
                <w:szCs w:val="18"/>
                <w:lang w:val="es-SV"/>
              </w:rPr>
              <w:t xml:space="preserve">Baño </w:t>
            </w:r>
            <w:r>
              <w:rPr>
                <w:rFonts w:ascii="Arial" w:hAnsi="Arial" w:cs="Arial"/>
                <w:color w:val="000000"/>
                <w:sz w:val="18"/>
                <w:szCs w:val="18"/>
                <w:lang w:val="es-SV"/>
              </w:rPr>
              <w:t>completo con regadera y excusado para uso exclusivo del hogar</w:t>
            </w:r>
          </w:p>
        </w:tc>
        <w:tc>
          <w:tcPr>
            <w:tcW w:w="567" w:type="dxa"/>
          </w:tcPr>
          <w:p w14:paraId="4AD956AB" w14:textId="77777777" w:rsidR="001179EA" w:rsidRDefault="001179EA" w:rsidP="00A7317B">
            <w:r w:rsidRPr="00E50D48">
              <w:rPr>
                <w:rFonts w:eastAsiaTheme="minorHAnsi"/>
                <w:sz w:val="22"/>
                <w:szCs w:val="22"/>
                <w:lang w:val="es-MX" w:eastAsia="en-US"/>
              </w:rPr>
              <w:object w:dxaOrig="330" w:dyaOrig="330" w14:anchorId="3D09C671">
                <v:shape id="_x0000_i1057" type="#_x0000_t75" style="width:16.75pt;height:16.75pt" o:ole="">
                  <v:imagedata r:id="rId10" o:title=""/>
                </v:shape>
                <o:OLEObject Type="Embed" ProgID="PBrush" ShapeID="_x0000_i1057" DrawAspect="Content" ObjectID="_1509957183" r:id="rId64"/>
              </w:object>
            </w:r>
          </w:p>
        </w:tc>
        <w:tc>
          <w:tcPr>
            <w:tcW w:w="567" w:type="dxa"/>
          </w:tcPr>
          <w:p w14:paraId="0EDEC42D" w14:textId="77777777" w:rsidR="001179EA" w:rsidRDefault="001179EA" w:rsidP="00A7317B">
            <w:r w:rsidRPr="00E50D48">
              <w:rPr>
                <w:rFonts w:eastAsiaTheme="minorHAnsi"/>
                <w:sz w:val="22"/>
                <w:szCs w:val="22"/>
                <w:lang w:val="es-MX" w:eastAsia="en-US"/>
              </w:rPr>
              <w:object w:dxaOrig="330" w:dyaOrig="330" w14:anchorId="3B0EBBFC">
                <v:shape id="_x0000_i1058" type="#_x0000_t75" style="width:16.75pt;height:16.75pt" o:ole="">
                  <v:imagedata r:id="rId10" o:title=""/>
                </v:shape>
                <o:OLEObject Type="Embed" ProgID="PBrush" ShapeID="_x0000_i1058" DrawAspect="Content" ObjectID="_1509957184" r:id="rId65"/>
              </w:object>
            </w:r>
          </w:p>
        </w:tc>
        <w:tc>
          <w:tcPr>
            <w:tcW w:w="1304" w:type="dxa"/>
          </w:tcPr>
          <w:p w14:paraId="1318B4F6" w14:textId="77777777" w:rsidR="001179EA" w:rsidRDefault="001179EA" w:rsidP="00A7317B">
            <w:r>
              <w:rPr>
                <w:rFonts w:ascii="Helvetica" w:hAnsi="Helvetica" w:cs="Helvetica"/>
                <w:noProof/>
                <w:color w:val="333333"/>
                <w:sz w:val="21"/>
                <w:szCs w:val="21"/>
                <w:lang w:eastAsia="es-MX"/>
              </w:rPr>
              <w:drawing>
                <wp:anchor distT="0" distB="0" distL="114300" distR="114300" simplePos="0" relativeHeight="251695104" behindDoc="0" locked="0" layoutInCell="1" allowOverlap="1" wp14:anchorId="3427C41C" wp14:editId="749B3033">
                  <wp:simplePos x="0" y="0"/>
                  <wp:positionH relativeFrom="column">
                    <wp:posOffset>-62865</wp:posOffset>
                  </wp:positionH>
                  <wp:positionV relativeFrom="paragraph">
                    <wp:posOffset>14605</wp:posOffset>
                  </wp:positionV>
                  <wp:extent cx="781050" cy="178435"/>
                  <wp:effectExtent l="0" t="0" r="6350" b="0"/>
                  <wp:wrapNone/>
                  <wp:docPr id="8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1050"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179EA" w14:paraId="78F5490C" w14:textId="77777777" w:rsidTr="006B1849">
        <w:trPr>
          <w:jc w:val="center"/>
        </w:trPr>
        <w:tc>
          <w:tcPr>
            <w:tcW w:w="6629" w:type="dxa"/>
          </w:tcPr>
          <w:p w14:paraId="61981474" w14:textId="77777777" w:rsidR="001179EA" w:rsidRDefault="001179EA" w:rsidP="00A7317B">
            <w:r w:rsidRPr="003C7218">
              <w:rPr>
                <w:rFonts w:ascii="Arial" w:hAnsi="Arial" w:cs="Arial"/>
                <w:color w:val="000000"/>
                <w:sz w:val="18"/>
                <w:szCs w:val="18"/>
                <w:lang w:val="es-SV"/>
              </w:rPr>
              <w:t>Personas de servicio doméstico como limpieza, jardinero o chofer</w:t>
            </w:r>
          </w:p>
        </w:tc>
        <w:tc>
          <w:tcPr>
            <w:tcW w:w="567" w:type="dxa"/>
          </w:tcPr>
          <w:p w14:paraId="225599AF" w14:textId="77777777" w:rsidR="001179EA" w:rsidRDefault="001179EA" w:rsidP="00A7317B">
            <w:r w:rsidRPr="00E50D48">
              <w:rPr>
                <w:rFonts w:eastAsiaTheme="minorHAnsi"/>
                <w:sz w:val="22"/>
                <w:szCs w:val="22"/>
                <w:lang w:val="es-MX" w:eastAsia="en-US"/>
              </w:rPr>
              <w:object w:dxaOrig="330" w:dyaOrig="330" w14:anchorId="3F4E91B5">
                <v:shape id="_x0000_i1059" type="#_x0000_t75" style="width:16.75pt;height:16.75pt" o:ole="">
                  <v:imagedata r:id="rId10" o:title=""/>
                </v:shape>
                <o:OLEObject Type="Embed" ProgID="PBrush" ShapeID="_x0000_i1059" DrawAspect="Content" ObjectID="_1509957185" r:id="rId66"/>
              </w:object>
            </w:r>
          </w:p>
        </w:tc>
        <w:tc>
          <w:tcPr>
            <w:tcW w:w="567" w:type="dxa"/>
          </w:tcPr>
          <w:p w14:paraId="48F5857F" w14:textId="77777777" w:rsidR="001179EA" w:rsidRDefault="001179EA" w:rsidP="00A7317B">
            <w:r w:rsidRPr="00E50D48">
              <w:rPr>
                <w:rFonts w:eastAsiaTheme="minorHAnsi"/>
                <w:sz w:val="22"/>
                <w:szCs w:val="22"/>
                <w:lang w:val="es-MX" w:eastAsia="en-US"/>
              </w:rPr>
              <w:object w:dxaOrig="330" w:dyaOrig="330" w14:anchorId="44389A74">
                <v:shape id="_x0000_i1060" type="#_x0000_t75" style="width:16.75pt;height:16.75pt" o:ole="">
                  <v:imagedata r:id="rId10" o:title=""/>
                </v:shape>
                <o:OLEObject Type="Embed" ProgID="PBrush" ShapeID="_x0000_i1060" DrawAspect="Content" ObjectID="_1509957186" r:id="rId67"/>
              </w:object>
            </w:r>
          </w:p>
        </w:tc>
        <w:tc>
          <w:tcPr>
            <w:tcW w:w="1304" w:type="dxa"/>
          </w:tcPr>
          <w:p w14:paraId="0E0F3873" w14:textId="77777777" w:rsidR="001179EA" w:rsidRDefault="001179EA" w:rsidP="00A7317B">
            <w:r>
              <w:rPr>
                <w:rFonts w:ascii="Helvetica" w:hAnsi="Helvetica" w:cs="Helvetica"/>
                <w:noProof/>
                <w:color w:val="333333"/>
                <w:sz w:val="21"/>
                <w:szCs w:val="21"/>
                <w:lang w:eastAsia="es-MX"/>
              </w:rPr>
              <w:drawing>
                <wp:anchor distT="0" distB="0" distL="114300" distR="114300" simplePos="0" relativeHeight="251696128" behindDoc="0" locked="0" layoutInCell="1" allowOverlap="1" wp14:anchorId="0095000E" wp14:editId="6F2FBF5F">
                  <wp:simplePos x="0" y="0"/>
                  <wp:positionH relativeFrom="column">
                    <wp:posOffset>-64135</wp:posOffset>
                  </wp:positionH>
                  <wp:positionV relativeFrom="paragraph">
                    <wp:posOffset>-8093</wp:posOffset>
                  </wp:positionV>
                  <wp:extent cx="781050" cy="178435"/>
                  <wp:effectExtent l="0" t="0" r="0" b="0"/>
                  <wp:wrapNone/>
                  <wp:docPr id="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1050"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41F589CB" w14:textId="77777777" w:rsidR="00244692" w:rsidRPr="00596276" w:rsidRDefault="00244692" w:rsidP="00244692"/>
    <w:p w14:paraId="2A498DB9" w14:textId="410850F9" w:rsidR="00244692" w:rsidRDefault="00244692" w:rsidP="00244692">
      <w:pPr>
        <w:pStyle w:val="Prrafodelista"/>
        <w:numPr>
          <w:ilvl w:val="0"/>
          <w:numId w:val="10"/>
        </w:numPr>
        <w:spacing w:after="0" w:line="240" w:lineRule="auto"/>
      </w:pPr>
      <w:r>
        <w:rPr>
          <w:rFonts w:ascii="Arial" w:hAnsi="Arial" w:cs="Arial"/>
          <w:color w:val="0D0D0D"/>
          <w:sz w:val="18"/>
          <w:szCs w:val="18"/>
          <w:lang w:val="es-SV"/>
        </w:rPr>
        <w:t>Cuenta usted con tarjeta de crédito</w:t>
      </w:r>
    </w:p>
    <w:p w14:paraId="2DDC2F0E" w14:textId="77172DB4" w:rsidR="00244692" w:rsidRPr="006049FE" w:rsidRDefault="00244692" w:rsidP="008D61B2">
      <w:pPr>
        <w:jc w:val="center"/>
      </w:pPr>
      <w:r>
        <w:rPr>
          <w:noProof/>
          <w:lang w:eastAsia="es-MX"/>
        </w:rPr>
        <w:drawing>
          <wp:inline distT="0" distB="0" distL="0" distR="0" wp14:anchorId="7171EDE9" wp14:editId="3AC101F9">
            <wp:extent cx="871855" cy="212725"/>
            <wp:effectExtent l="0" t="0" r="4445"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871855" cy="212725"/>
                    </a:xfrm>
                    <a:prstGeom prst="rect">
                      <a:avLst/>
                    </a:prstGeom>
                    <a:noFill/>
                    <a:ln>
                      <a:noFill/>
                    </a:ln>
                  </pic:spPr>
                </pic:pic>
              </a:graphicData>
            </a:graphic>
          </wp:inline>
        </w:drawing>
      </w:r>
    </w:p>
    <w:p w14:paraId="7306071F" w14:textId="77777777" w:rsidR="00244692" w:rsidRPr="00FE54EF" w:rsidRDefault="00244692" w:rsidP="00244692">
      <w:pPr>
        <w:pStyle w:val="Prrafodelista"/>
        <w:numPr>
          <w:ilvl w:val="0"/>
          <w:numId w:val="10"/>
        </w:numPr>
        <w:spacing w:after="0" w:line="240" w:lineRule="auto"/>
      </w:pPr>
      <w:r>
        <w:rPr>
          <w:rFonts w:ascii="Arial" w:hAnsi="Arial" w:cs="Arial"/>
          <w:sz w:val="18"/>
          <w:szCs w:val="18"/>
          <w:lang w:val="es-ES"/>
        </w:rPr>
        <w:t xml:space="preserve">Aproximadamente, </w:t>
      </w:r>
      <w:r w:rsidRPr="00A32456">
        <w:rPr>
          <w:rFonts w:ascii="Arial" w:hAnsi="Arial" w:cs="Arial"/>
          <w:sz w:val="18"/>
          <w:szCs w:val="18"/>
          <w:lang w:val="es-ES"/>
        </w:rPr>
        <w:t>¿</w:t>
      </w:r>
      <w:r>
        <w:rPr>
          <w:rFonts w:ascii="Arial" w:hAnsi="Arial" w:cs="Arial"/>
          <w:sz w:val="18"/>
          <w:szCs w:val="18"/>
          <w:lang w:val="es-ES"/>
        </w:rPr>
        <w:t>q</w:t>
      </w:r>
      <w:r w:rsidRPr="00A32456">
        <w:rPr>
          <w:rFonts w:ascii="Arial" w:hAnsi="Arial" w:cs="Arial"/>
          <w:sz w:val="18"/>
          <w:szCs w:val="18"/>
          <w:lang w:val="es-ES"/>
        </w:rPr>
        <w:t>ué estatura tiene usted?</w:t>
      </w:r>
      <w:r>
        <w:rPr>
          <w:rFonts w:ascii="Arial" w:hAnsi="Arial" w:cs="Arial"/>
          <w:sz w:val="18"/>
          <w:szCs w:val="18"/>
          <w:lang w:val="es-ES"/>
        </w:rPr>
        <w:tab/>
      </w:r>
    </w:p>
    <w:p w14:paraId="494C24B3" w14:textId="37F99EC2" w:rsidR="00244692" w:rsidRDefault="00ED3D81" w:rsidP="00244692">
      <w:r>
        <w:rPr>
          <w:rFonts w:ascii="Helvetica" w:hAnsi="Helvetica" w:cs="Helvetica"/>
          <w:noProof/>
          <w:color w:val="333333"/>
          <w:sz w:val="21"/>
          <w:szCs w:val="21"/>
          <w:lang w:eastAsia="es-MX"/>
        </w:rPr>
        <w:drawing>
          <wp:anchor distT="0" distB="0" distL="114300" distR="114300" simplePos="0" relativeHeight="251704320" behindDoc="0" locked="0" layoutInCell="1" allowOverlap="1" wp14:anchorId="197590E4" wp14:editId="2AB4CD14">
            <wp:simplePos x="0" y="0"/>
            <wp:positionH relativeFrom="column">
              <wp:posOffset>2076450</wp:posOffset>
            </wp:positionH>
            <wp:positionV relativeFrom="paragraph">
              <wp:posOffset>208915</wp:posOffset>
            </wp:positionV>
            <wp:extent cx="939165" cy="214630"/>
            <wp:effectExtent l="0" t="0" r="635" b="0"/>
            <wp:wrapNone/>
            <wp:docPr id="8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9165" cy="214630"/>
                    </a:xfrm>
                    <a:prstGeom prst="rect">
                      <a:avLst/>
                    </a:prstGeom>
                    <a:noFill/>
                    <a:ln>
                      <a:noFill/>
                    </a:ln>
                  </pic:spPr>
                </pic:pic>
              </a:graphicData>
            </a:graphic>
            <wp14:sizeRelH relativeFrom="page">
              <wp14:pctWidth>0</wp14:pctWidth>
            </wp14:sizeRelH>
            <wp14:sizeRelV relativeFrom="page">
              <wp14:pctHeight>0</wp14:pctHeight>
            </wp14:sizeRelV>
          </wp:anchor>
        </w:drawing>
      </w:r>
      <w:commentRangeStart w:id="37"/>
      <w:r>
        <w:rPr>
          <w:rFonts w:ascii="Helvetica" w:hAnsi="Helvetica" w:cs="Helvetica"/>
          <w:noProof/>
          <w:color w:val="333333"/>
          <w:sz w:val="21"/>
          <w:szCs w:val="21"/>
          <w:lang w:eastAsia="es-MX"/>
        </w:rPr>
        <w:drawing>
          <wp:anchor distT="0" distB="0" distL="114300" distR="114300" simplePos="0" relativeHeight="251703296" behindDoc="0" locked="0" layoutInCell="1" allowOverlap="1" wp14:anchorId="28E7D58D" wp14:editId="7E4C3C0F">
            <wp:simplePos x="0" y="0"/>
            <wp:positionH relativeFrom="column">
              <wp:posOffset>314325</wp:posOffset>
            </wp:positionH>
            <wp:positionV relativeFrom="paragraph">
              <wp:posOffset>218440</wp:posOffset>
            </wp:positionV>
            <wp:extent cx="939781" cy="214824"/>
            <wp:effectExtent l="0" t="0" r="635" b="0"/>
            <wp:wrapNone/>
            <wp:docPr id="8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9781" cy="214824"/>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37"/>
      <w:r w:rsidR="00244692">
        <w:rPr>
          <w:rStyle w:val="Refdecomentario"/>
        </w:rPr>
        <w:commentReference w:id="37"/>
      </w:r>
    </w:p>
    <w:p w14:paraId="0928CB5C" w14:textId="77777777" w:rsidR="00244692" w:rsidRDefault="00244692" w:rsidP="00244692">
      <w:r>
        <w:t xml:space="preserve">                                           Metros                                         Centímetros </w:t>
      </w:r>
    </w:p>
    <w:p w14:paraId="4F415D02" w14:textId="77777777" w:rsidR="008D61B2" w:rsidRDefault="008D61B2" w:rsidP="00244692"/>
    <w:p w14:paraId="7D0E4436" w14:textId="5D6C12C2" w:rsidR="00244692" w:rsidRPr="00946A57" w:rsidRDefault="008D61B2" w:rsidP="00946A57">
      <w:pPr>
        <w:shd w:val="clear" w:color="auto" w:fill="FCF8E3"/>
        <w:spacing w:line="400" w:lineRule="atLeast"/>
        <w:rPr>
          <w:rFonts w:ascii="Helvetica" w:eastAsia="Times New Roman" w:hAnsi="Helvetica" w:cs="Helvetica"/>
          <w:b/>
          <w:bCs/>
          <w:color w:val="C09853"/>
          <w:sz w:val="21"/>
          <w:szCs w:val="21"/>
          <w:lang w:eastAsia="es-MX"/>
        </w:rPr>
      </w:pPr>
      <w:r w:rsidRPr="00AE04C2">
        <w:rPr>
          <w:rFonts w:ascii="Helvetica" w:eastAsia="Times New Roman" w:hAnsi="Helvetica" w:cs="Helvetica"/>
          <w:color w:val="C09853"/>
          <w:sz w:val="21"/>
          <w:szCs w:val="21"/>
          <w:lang w:eastAsia="es-MX"/>
        </w:rPr>
        <w:lastRenderedPageBreak/>
        <w:t xml:space="preserve">Tiempo </w:t>
      </w:r>
      <w:r>
        <w:rPr>
          <w:rFonts w:ascii="Helvetica" w:eastAsia="Times New Roman" w:hAnsi="Helvetica" w:cs="Helvetica"/>
          <w:color w:val="C09853"/>
          <w:sz w:val="21"/>
          <w:szCs w:val="21"/>
          <w:lang w:eastAsia="es-MX"/>
        </w:rPr>
        <w:t>disponible</w:t>
      </w:r>
      <w:r w:rsidRPr="00AE04C2">
        <w:rPr>
          <w:rFonts w:ascii="Helvetica" w:eastAsia="Times New Roman" w:hAnsi="Helvetica" w:cs="Helvetica"/>
          <w:color w:val="C09853"/>
          <w:sz w:val="21"/>
          <w:szCs w:val="21"/>
          <w:lang w:eastAsia="es-MX"/>
        </w:rPr>
        <w:t xml:space="preserve"> </w:t>
      </w:r>
      <w:r>
        <w:rPr>
          <w:rFonts w:ascii="Helvetica" w:eastAsia="Times New Roman" w:hAnsi="Helvetica" w:cs="Helvetica"/>
          <w:color w:val="C09853"/>
          <w:sz w:val="21"/>
          <w:szCs w:val="21"/>
          <w:lang w:eastAsia="es-MX"/>
        </w:rPr>
        <w:t>para este bloque de preguntas</w:t>
      </w:r>
      <w:r w:rsidRPr="00AE04C2">
        <w:rPr>
          <w:rFonts w:ascii="Helvetica" w:eastAsia="Times New Roman" w:hAnsi="Helvetica" w:cs="Helvetica"/>
          <w:color w:val="C09853"/>
          <w:sz w:val="21"/>
          <w:szCs w:val="21"/>
          <w:lang w:eastAsia="es-MX"/>
        </w:rPr>
        <w:t>: </w:t>
      </w:r>
      <w:r w:rsidR="00A7478D">
        <w:rPr>
          <w:rFonts w:ascii="Helvetica" w:eastAsia="Times New Roman" w:hAnsi="Helvetica" w:cs="Helvetica"/>
          <w:b/>
          <w:bCs/>
          <w:color w:val="C09853"/>
          <w:sz w:val="21"/>
          <w:szCs w:val="21"/>
          <w:lang w:eastAsia="es-MX"/>
        </w:rPr>
        <w:t>03</w:t>
      </w:r>
      <w:r>
        <w:rPr>
          <w:rFonts w:ascii="Helvetica" w:eastAsia="Times New Roman" w:hAnsi="Helvetica" w:cs="Helvetica"/>
          <w:b/>
          <w:bCs/>
          <w:color w:val="C09853"/>
          <w:sz w:val="21"/>
          <w:szCs w:val="21"/>
          <w:lang w:eastAsia="es-MX"/>
        </w:rPr>
        <w:t>:0</w:t>
      </w:r>
      <w:r w:rsidRPr="00AE04C2">
        <w:rPr>
          <w:rFonts w:ascii="Helvetica" w:eastAsia="Times New Roman" w:hAnsi="Helvetica" w:cs="Helvetica"/>
          <w:b/>
          <w:bCs/>
          <w:color w:val="C09853"/>
          <w:sz w:val="21"/>
          <w:szCs w:val="21"/>
          <w:lang w:eastAsia="es-MX"/>
        </w:rPr>
        <w:t>0</w:t>
      </w:r>
    </w:p>
    <w:p w14:paraId="075C4C67" w14:textId="33A7DC60" w:rsidR="00244692" w:rsidRDefault="00244692" w:rsidP="00244692">
      <w:pPr>
        <w:pStyle w:val="Prrafodelista"/>
        <w:numPr>
          <w:ilvl w:val="0"/>
          <w:numId w:val="10"/>
        </w:numPr>
        <w:spacing w:after="0" w:line="240" w:lineRule="auto"/>
      </w:pPr>
      <w:r>
        <w:rPr>
          <w:rFonts w:ascii="Arial" w:hAnsi="Arial" w:cs="Arial"/>
          <w:sz w:val="18"/>
          <w:szCs w:val="18"/>
          <w:lang w:val="es-ES"/>
        </w:rPr>
        <w:t xml:space="preserve">Aproximadamente, </w:t>
      </w:r>
      <w:r w:rsidRPr="00A32456">
        <w:rPr>
          <w:rFonts w:ascii="Arial" w:hAnsi="Arial" w:cs="Arial"/>
          <w:sz w:val="18"/>
          <w:szCs w:val="18"/>
          <w:lang w:val="es-ES"/>
        </w:rPr>
        <w:t>¿</w:t>
      </w:r>
      <w:r>
        <w:rPr>
          <w:rFonts w:ascii="Arial" w:hAnsi="Arial" w:cs="Arial"/>
          <w:sz w:val="18"/>
          <w:szCs w:val="18"/>
          <w:lang w:val="es-ES"/>
        </w:rPr>
        <w:t>q</w:t>
      </w:r>
      <w:r w:rsidRPr="00A32456">
        <w:rPr>
          <w:rFonts w:ascii="Arial" w:hAnsi="Arial" w:cs="Arial"/>
          <w:sz w:val="18"/>
          <w:szCs w:val="18"/>
          <w:lang w:val="es-ES"/>
        </w:rPr>
        <w:t>ué peso tiene usted?</w:t>
      </w:r>
    </w:p>
    <w:p w14:paraId="7AEBBD78" w14:textId="77777777" w:rsidR="00244692" w:rsidRDefault="00244692" w:rsidP="00244692">
      <w:r>
        <w:rPr>
          <w:rFonts w:ascii="Helvetica" w:hAnsi="Helvetica" w:cs="Helvetica"/>
          <w:noProof/>
          <w:color w:val="333333"/>
          <w:sz w:val="21"/>
          <w:szCs w:val="21"/>
          <w:lang w:eastAsia="es-MX"/>
        </w:rPr>
        <w:drawing>
          <wp:anchor distT="0" distB="0" distL="114300" distR="114300" simplePos="0" relativeHeight="251705344" behindDoc="0" locked="0" layoutInCell="1" allowOverlap="1" wp14:anchorId="32A306FA" wp14:editId="1443D654">
            <wp:simplePos x="0" y="0"/>
            <wp:positionH relativeFrom="column">
              <wp:posOffset>304165</wp:posOffset>
            </wp:positionH>
            <wp:positionV relativeFrom="paragraph">
              <wp:posOffset>226695</wp:posOffset>
            </wp:positionV>
            <wp:extent cx="939781" cy="214824"/>
            <wp:effectExtent l="0" t="0" r="0" b="0"/>
            <wp:wrapNone/>
            <wp:docPr id="1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9781" cy="214824"/>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Refdecomentario"/>
        </w:rPr>
        <w:commentReference w:id="38"/>
      </w:r>
    </w:p>
    <w:p w14:paraId="1B7DA3D4" w14:textId="09820CCA" w:rsidR="00244692" w:rsidRPr="00FE54EF" w:rsidRDefault="00244692" w:rsidP="00244692">
      <w:r>
        <w:t xml:space="preserve">                                           Kilogramos </w:t>
      </w:r>
    </w:p>
    <w:p w14:paraId="0C0FB88A" w14:textId="2143DC37" w:rsidR="00244692" w:rsidRDefault="00244692" w:rsidP="00244692">
      <w:pPr>
        <w:pStyle w:val="Prrafodelista"/>
        <w:numPr>
          <w:ilvl w:val="0"/>
          <w:numId w:val="10"/>
        </w:numPr>
        <w:spacing w:after="0" w:line="240" w:lineRule="auto"/>
      </w:pPr>
      <w:r w:rsidRPr="000D028B">
        <w:rPr>
          <w:rFonts w:ascii="Arial" w:hAnsi="Arial" w:cs="Arial"/>
          <w:bCs/>
          <w:sz w:val="18"/>
          <w:szCs w:val="18"/>
        </w:rPr>
        <w:t>Durante las últimas dos semanas, ¿ha realizado usted ejercicio físico fuera</w:t>
      </w:r>
      <w:r>
        <w:rPr>
          <w:rFonts w:ascii="Arial" w:hAnsi="Arial" w:cs="Arial"/>
          <w:bCs/>
          <w:sz w:val="18"/>
          <w:szCs w:val="18"/>
        </w:rPr>
        <w:t xml:space="preserve"> del trabajo?</w:t>
      </w:r>
    </w:p>
    <w:p w14:paraId="4502510B" w14:textId="5D3164AB" w:rsidR="00244692" w:rsidRPr="00FE54EF" w:rsidRDefault="00244692" w:rsidP="00946A57">
      <w:pPr>
        <w:jc w:val="center"/>
      </w:pPr>
      <w:r>
        <w:rPr>
          <w:noProof/>
          <w:lang w:eastAsia="es-MX"/>
        </w:rPr>
        <w:drawing>
          <wp:inline distT="0" distB="0" distL="0" distR="0" wp14:anchorId="0B171271" wp14:editId="0F2B30CD">
            <wp:extent cx="871855" cy="212725"/>
            <wp:effectExtent l="0" t="0" r="4445"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871855" cy="212725"/>
                    </a:xfrm>
                    <a:prstGeom prst="rect">
                      <a:avLst/>
                    </a:prstGeom>
                    <a:noFill/>
                    <a:ln>
                      <a:noFill/>
                    </a:ln>
                  </pic:spPr>
                </pic:pic>
              </a:graphicData>
            </a:graphic>
          </wp:inline>
        </w:drawing>
      </w:r>
    </w:p>
    <w:p w14:paraId="6A2BBC70" w14:textId="7F294C1A" w:rsidR="00244692" w:rsidRPr="00946A57" w:rsidRDefault="00244692" w:rsidP="00244692">
      <w:pPr>
        <w:pStyle w:val="Prrafodelista"/>
        <w:numPr>
          <w:ilvl w:val="0"/>
          <w:numId w:val="10"/>
        </w:numPr>
        <w:spacing w:after="0" w:line="240" w:lineRule="auto"/>
      </w:pPr>
      <w:r w:rsidRPr="000354AE">
        <w:rPr>
          <w:rFonts w:ascii="Arial" w:hAnsi="Arial" w:cs="Arial"/>
          <w:bCs/>
          <w:sz w:val="18"/>
          <w:szCs w:val="18"/>
        </w:rPr>
        <w:t>Durante las últimas dos semanas, ¿ha fumado algún cig</w:t>
      </w:r>
      <w:r>
        <w:rPr>
          <w:rFonts w:ascii="Arial" w:hAnsi="Arial" w:cs="Arial"/>
          <w:bCs/>
          <w:sz w:val="18"/>
          <w:szCs w:val="18"/>
        </w:rPr>
        <w:t xml:space="preserve">arrillo o puro?       </w:t>
      </w:r>
    </w:p>
    <w:p w14:paraId="480D4071" w14:textId="79C43B27" w:rsidR="00244692" w:rsidRPr="002C3A25" w:rsidRDefault="00244692" w:rsidP="00946A57">
      <w:pPr>
        <w:jc w:val="center"/>
        <w:rPr>
          <w:rFonts w:ascii="Arial" w:hAnsi="Arial" w:cs="Arial"/>
          <w:bCs/>
          <w:sz w:val="18"/>
          <w:szCs w:val="18"/>
        </w:rPr>
      </w:pPr>
      <w:r>
        <w:rPr>
          <w:noProof/>
          <w:lang w:eastAsia="es-MX"/>
        </w:rPr>
        <w:drawing>
          <wp:inline distT="0" distB="0" distL="0" distR="0" wp14:anchorId="06FBE159" wp14:editId="0800C1A4">
            <wp:extent cx="871855" cy="212725"/>
            <wp:effectExtent l="0" t="0" r="4445"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871855" cy="212725"/>
                    </a:xfrm>
                    <a:prstGeom prst="rect">
                      <a:avLst/>
                    </a:prstGeom>
                    <a:noFill/>
                    <a:ln>
                      <a:noFill/>
                    </a:ln>
                  </pic:spPr>
                </pic:pic>
              </a:graphicData>
            </a:graphic>
          </wp:inline>
        </w:drawing>
      </w:r>
      <w:r w:rsidRPr="00FE54EF">
        <w:rPr>
          <w:rFonts w:ascii="Arial" w:hAnsi="Arial" w:cs="Arial"/>
          <w:bCs/>
          <w:sz w:val="18"/>
          <w:szCs w:val="18"/>
        </w:rPr>
        <w:t xml:space="preserve"> </w:t>
      </w:r>
    </w:p>
    <w:p w14:paraId="3F6E1CE5" w14:textId="77777777" w:rsidR="00244692" w:rsidRPr="00DA1986" w:rsidRDefault="00244692" w:rsidP="00244692">
      <w:pPr>
        <w:pStyle w:val="Prrafodelista"/>
        <w:numPr>
          <w:ilvl w:val="0"/>
          <w:numId w:val="10"/>
        </w:numPr>
        <w:spacing w:after="0" w:line="240" w:lineRule="auto"/>
      </w:pPr>
      <w:r w:rsidRPr="00FE54EF">
        <w:rPr>
          <w:rFonts w:ascii="Arial" w:hAnsi="Arial" w:cs="Arial"/>
          <w:bCs/>
          <w:sz w:val="18"/>
          <w:szCs w:val="18"/>
        </w:rPr>
        <w:t xml:space="preserve"> </w:t>
      </w:r>
      <w:r>
        <w:rPr>
          <w:rFonts w:ascii="Arial" w:hAnsi="Arial" w:cs="Arial"/>
          <w:color w:val="0D0D0D"/>
          <w:sz w:val="18"/>
          <w:szCs w:val="18"/>
          <w:lang w:val="es-SV"/>
        </w:rPr>
        <w:t>Preguntas</w:t>
      </w:r>
      <w:r w:rsidRPr="005B5062">
        <w:rPr>
          <w:rFonts w:ascii="Arial" w:hAnsi="Arial" w:cs="Arial"/>
          <w:color w:val="0D0D0D"/>
          <w:sz w:val="18"/>
          <w:szCs w:val="18"/>
          <w:lang w:val="es-SV"/>
        </w:rPr>
        <w:t xml:space="preserve"> referidas a sus padres.</w:t>
      </w:r>
      <w:r w:rsidRPr="00FE54EF">
        <w:rPr>
          <w:rFonts w:ascii="Arial" w:hAnsi="Arial" w:cs="Arial"/>
          <w:bCs/>
          <w:sz w:val="18"/>
          <w:szCs w:val="18"/>
        </w:rPr>
        <w:t xml:space="preserve">          </w:t>
      </w:r>
    </w:p>
    <w:p w14:paraId="7E5761F7" w14:textId="77777777" w:rsidR="00244692" w:rsidRDefault="00244692" w:rsidP="00244692">
      <w:pPr>
        <w:rPr>
          <w:rFonts w:ascii="Arial" w:hAnsi="Arial" w:cs="Arial"/>
          <w:bCs/>
          <w:sz w:val="18"/>
          <w:szCs w:val="18"/>
        </w:rPr>
      </w:pPr>
    </w:p>
    <w:tbl>
      <w:tblPr>
        <w:tblW w:w="7812" w:type="dxa"/>
        <w:jc w:val="center"/>
        <w:tblLayout w:type="fixed"/>
        <w:tblCellMar>
          <w:left w:w="70" w:type="dxa"/>
          <w:right w:w="70" w:type="dxa"/>
        </w:tblCellMar>
        <w:tblLook w:val="04A0" w:firstRow="1" w:lastRow="0" w:firstColumn="1" w:lastColumn="0" w:noHBand="0" w:noVBand="1"/>
      </w:tblPr>
      <w:tblGrid>
        <w:gridCol w:w="4960"/>
        <w:gridCol w:w="725"/>
        <w:gridCol w:w="709"/>
        <w:gridCol w:w="709"/>
        <w:gridCol w:w="709"/>
      </w:tblGrid>
      <w:tr w:rsidR="00244692" w:rsidRPr="00DA1986" w14:paraId="5664480C" w14:textId="77777777" w:rsidTr="00244692">
        <w:trPr>
          <w:trHeight w:val="300"/>
          <w:jc w:val="center"/>
        </w:trPr>
        <w:tc>
          <w:tcPr>
            <w:tcW w:w="4960" w:type="dxa"/>
            <w:tcBorders>
              <w:top w:val="nil"/>
              <w:left w:val="nil"/>
              <w:bottom w:val="nil"/>
              <w:right w:val="nil"/>
            </w:tcBorders>
            <w:shd w:val="clear" w:color="auto" w:fill="auto"/>
            <w:noWrap/>
            <w:vAlign w:val="bottom"/>
            <w:hideMark/>
          </w:tcPr>
          <w:p w14:paraId="79564CB1" w14:textId="77777777" w:rsidR="00244692" w:rsidRPr="00DA1986" w:rsidRDefault="00244692" w:rsidP="00A7317B">
            <w:pPr>
              <w:rPr>
                <w:rFonts w:ascii="Calibri" w:eastAsia="Times New Roman" w:hAnsi="Calibri" w:cs="Times New Roman"/>
                <w:color w:val="000000"/>
              </w:rPr>
            </w:pPr>
          </w:p>
        </w:tc>
        <w:tc>
          <w:tcPr>
            <w:tcW w:w="1434" w:type="dxa"/>
            <w:gridSpan w:val="2"/>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EC92E30" w14:textId="77777777" w:rsidR="00244692" w:rsidRPr="00DA1986" w:rsidRDefault="00244692" w:rsidP="00A7317B">
            <w:pPr>
              <w:jc w:val="center"/>
              <w:rPr>
                <w:rFonts w:ascii="Arial" w:eastAsia="Times New Roman" w:hAnsi="Arial" w:cs="Arial"/>
                <w:b/>
                <w:bCs/>
                <w:color w:val="000000"/>
                <w:sz w:val="18"/>
                <w:szCs w:val="18"/>
              </w:rPr>
            </w:pPr>
            <w:r w:rsidRPr="00DA1986">
              <w:rPr>
                <w:rFonts w:ascii="Arial" w:eastAsia="Times New Roman" w:hAnsi="Arial" w:cs="Arial"/>
                <w:b/>
                <w:bCs/>
                <w:color w:val="000000"/>
                <w:sz w:val="18"/>
                <w:szCs w:val="18"/>
              </w:rPr>
              <w:t>Padre</w:t>
            </w:r>
          </w:p>
        </w:tc>
        <w:tc>
          <w:tcPr>
            <w:tcW w:w="1418" w:type="dxa"/>
            <w:gridSpan w:val="2"/>
            <w:tcBorders>
              <w:top w:val="single" w:sz="4" w:space="0" w:color="auto"/>
              <w:left w:val="nil"/>
              <w:bottom w:val="single" w:sz="4" w:space="0" w:color="auto"/>
              <w:right w:val="single" w:sz="4" w:space="0" w:color="auto"/>
            </w:tcBorders>
            <w:shd w:val="clear" w:color="000000" w:fill="F2F2F2"/>
            <w:noWrap/>
            <w:vAlign w:val="bottom"/>
            <w:hideMark/>
          </w:tcPr>
          <w:p w14:paraId="06FDEC70" w14:textId="77777777" w:rsidR="00244692" w:rsidRPr="00DA1986" w:rsidRDefault="00244692" w:rsidP="00A7317B">
            <w:pPr>
              <w:jc w:val="center"/>
              <w:rPr>
                <w:rFonts w:ascii="Arial" w:eastAsia="Times New Roman" w:hAnsi="Arial" w:cs="Arial"/>
                <w:b/>
                <w:bCs/>
                <w:color w:val="000000"/>
                <w:sz w:val="18"/>
                <w:szCs w:val="18"/>
              </w:rPr>
            </w:pPr>
            <w:r w:rsidRPr="00DA1986">
              <w:rPr>
                <w:rFonts w:ascii="Arial" w:eastAsia="Times New Roman" w:hAnsi="Arial" w:cs="Arial"/>
                <w:b/>
                <w:bCs/>
                <w:color w:val="000000"/>
                <w:sz w:val="18"/>
                <w:szCs w:val="18"/>
              </w:rPr>
              <w:t>Madre</w:t>
            </w:r>
          </w:p>
        </w:tc>
      </w:tr>
      <w:tr w:rsidR="00244692" w:rsidRPr="00DA1986" w14:paraId="1C3FC519" w14:textId="77777777" w:rsidTr="00244692">
        <w:trPr>
          <w:trHeight w:val="300"/>
          <w:jc w:val="center"/>
        </w:trPr>
        <w:tc>
          <w:tcPr>
            <w:tcW w:w="4960" w:type="dxa"/>
            <w:tcBorders>
              <w:top w:val="nil"/>
              <w:left w:val="nil"/>
              <w:bottom w:val="nil"/>
              <w:right w:val="nil"/>
            </w:tcBorders>
            <w:shd w:val="clear" w:color="auto" w:fill="auto"/>
            <w:noWrap/>
            <w:vAlign w:val="bottom"/>
            <w:hideMark/>
          </w:tcPr>
          <w:p w14:paraId="602CD983" w14:textId="77777777" w:rsidR="00244692" w:rsidRPr="00DA1986" w:rsidRDefault="00244692" w:rsidP="00A7317B">
            <w:pPr>
              <w:rPr>
                <w:rFonts w:ascii="Calibri" w:eastAsia="Times New Roman" w:hAnsi="Calibri" w:cs="Times New Roman"/>
                <w:color w:val="000000"/>
              </w:rPr>
            </w:pPr>
          </w:p>
        </w:tc>
        <w:tc>
          <w:tcPr>
            <w:tcW w:w="725" w:type="dxa"/>
            <w:tcBorders>
              <w:top w:val="nil"/>
              <w:left w:val="single" w:sz="4" w:space="0" w:color="auto"/>
              <w:bottom w:val="single" w:sz="4" w:space="0" w:color="auto"/>
              <w:right w:val="single" w:sz="4" w:space="0" w:color="auto"/>
            </w:tcBorders>
            <w:shd w:val="clear" w:color="000000" w:fill="BFBFBF"/>
            <w:noWrap/>
            <w:vAlign w:val="bottom"/>
            <w:hideMark/>
          </w:tcPr>
          <w:p w14:paraId="33A158AC" w14:textId="77777777" w:rsidR="00244692" w:rsidRPr="00DA1986" w:rsidRDefault="00244692" w:rsidP="00A7317B">
            <w:pPr>
              <w:jc w:val="center"/>
              <w:rPr>
                <w:rFonts w:ascii="Arial" w:eastAsia="Times New Roman" w:hAnsi="Arial" w:cs="Arial"/>
                <w:b/>
                <w:bCs/>
                <w:color w:val="000000"/>
                <w:sz w:val="18"/>
                <w:szCs w:val="18"/>
              </w:rPr>
            </w:pPr>
            <w:r w:rsidRPr="00DA1986">
              <w:rPr>
                <w:rFonts w:ascii="Arial" w:eastAsia="Times New Roman" w:hAnsi="Arial" w:cs="Arial"/>
                <w:b/>
                <w:bCs/>
                <w:color w:val="000000"/>
                <w:sz w:val="18"/>
                <w:szCs w:val="18"/>
              </w:rPr>
              <w:t>Si</w:t>
            </w:r>
          </w:p>
        </w:tc>
        <w:tc>
          <w:tcPr>
            <w:tcW w:w="709" w:type="dxa"/>
            <w:tcBorders>
              <w:top w:val="nil"/>
              <w:left w:val="nil"/>
              <w:bottom w:val="single" w:sz="4" w:space="0" w:color="auto"/>
              <w:right w:val="single" w:sz="4" w:space="0" w:color="auto"/>
            </w:tcBorders>
            <w:shd w:val="clear" w:color="auto" w:fill="auto"/>
            <w:noWrap/>
            <w:vAlign w:val="bottom"/>
            <w:hideMark/>
          </w:tcPr>
          <w:p w14:paraId="4FD38F68" w14:textId="77777777" w:rsidR="00244692" w:rsidRPr="00DA1986" w:rsidRDefault="00244692" w:rsidP="00A7317B">
            <w:pPr>
              <w:jc w:val="center"/>
              <w:rPr>
                <w:rFonts w:ascii="Arial" w:eastAsia="Times New Roman" w:hAnsi="Arial" w:cs="Arial"/>
                <w:b/>
                <w:bCs/>
                <w:color w:val="000000"/>
                <w:sz w:val="18"/>
                <w:szCs w:val="18"/>
              </w:rPr>
            </w:pPr>
            <w:r w:rsidRPr="00DA1986">
              <w:rPr>
                <w:rFonts w:ascii="Arial" w:eastAsia="Times New Roman" w:hAnsi="Arial" w:cs="Arial"/>
                <w:b/>
                <w:bCs/>
                <w:color w:val="000000"/>
                <w:sz w:val="18"/>
                <w:szCs w:val="18"/>
              </w:rPr>
              <w:t>No</w:t>
            </w:r>
          </w:p>
        </w:tc>
        <w:tc>
          <w:tcPr>
            <w:tcW w:w="709" w:type="dxa"/>
            <w:tcBorders>
              <w:top w:val="nil"/>
              <w:left w:val="nil"/>
              <w:bottom w:val="single" w:sz="4" w:space="0" w:color="auto"/>
              <w:right w:val="single" w:sz="4" w:space="0" w:color="auto"/>
            </w:tcBorders>
            <w:shd w:val="clear" w:color="000000" w:fill="BFBFBF"/>
            <w:noWrap/>
            <w:vAlign w:val="bottom"/>
            <w:hideMark/>
          </w:tcPr>
          <w:p w14:paraId="02316938" w14:textId="77777777" w:rsidR="00244692" w:rsidRPr="00DA1986" w:rsidRDefault="00244692" w:rsidP="00A7317B">
            <w:pPr>
              <w:jc w:val="center"/>
              <w:rPr>
                <w:rFonts w:ascii="Arial" w:eastAsia="Times New Roman" w:hAnsi="Arial" w:cs="Arial"/>
                <w:b/>
                <w:bCs/>
                <w:color w:val="000000"/>
                <w:sz w:val="18"/>
                <w:szCs w:val="18"/>
              </w:rPr>
            </w:pPr>
            <w:r w:rsidRPr="00DA1986">
              <w:rPr>
                <w:rFonts w:ascii="Arial" w:eastAsia="Times New Roman" w:hAnsi="Arial" w:cs="Arial"/>
                <w:b/>
                <w:bCs/>
                <w:color w:val="000000"/>
                <w:sz w:val="18"/>
                <w:szCs w:val="18"/>
              </w:rPr>
              <w:t>Si</w:t>
            </w:r>
          </w:p>
        </w:tc>
        <w:tc>
          <w:tcPr>
            <w:tcW w:w="709" w:type="dxa"/>
            <w:tcBorders>
              <w:top w:val="nil"/>
              <w:left w:val="nil"/>
              <w:bottom w:val="single" w:sz="4" w:space="0" w:color="auto"/>
              <w:right w:val="single" w:sz="4" w:space="0" w:color="auto"/>
            </w:tcBorders>
            <w:shd w:val="clear" w:color="auto" w:fill="auto"/>
            <w:noWrap/>
            <w:vAlign w:val="bottom"/>
            <w:hideMark/>
          </w:tcPr>
          <w:p w14:paraId="3C9E340E" w14:textId="77777777" w:rsidR="00244692" w:rsidRPr="00DA1986" w:rsidRDefault="00244692" w:rsidP="00A7317B">
            <w:pPr>
              <w:jc w:val="center"/>
              <w:rPr>
                <w:rFonts w:ascii="Arial" w:eastAsia="Times New Roman" w:hAnsi="Arial" w:cs="Arial"/>
                <w:b/>
                <w:bCs/>
                <w:color w:val="000000"/>
                <w:sz w:val="18"/>
                <w:szCs w:val="18"/>
              </w:rPr>
            </w:pPr>
            <w:r w:rsidRPr="00DA1986">
              <w:rPr>
                <w:rFonts w:ascii="Arial" w:eastAsia="Times New Roman" w:hAnsi="Arial" w:cs="Arial"/>
                <w:b/>
                <w:bCs/>
                <w:color w:val="000000"/>
                <w:sz w:val="18"/>
                <w:szCs w:val="18"/>
              </w:rPr>
              <w:t>No</w:t>
            </w:r>
          </w:p>
        </w:tc>
      </w:tr>
      <w:tr w:rsidR="00244692" w:rsidRPr="00DA1986" w14:paraId="37282CE8" w14:textId="77777777" w:rsidTr="00244692">
        <w:trPr>
          <w:trHeight w:val="300"/>
          <w:jc w:val="center"/>
        </w:trPr>
        <w:tc>
          <w:tcPr>
            <w:tcW w:w="4960" w:type="dxa"/>
            <w:tcBorders>
              <w:top w:val="single" w:sz="4" w:space="0" w:color="auto"/>
              <w:left w:val="single" w:sz="4" w:space="0" w:color="auto"/>
              <w:bottom w:val="single" w:sz="4" w:space="0" w:color="auto"/>
              <w:right w:val="nil"/>
            </w:tcBorders>
            <w:shd w:val="clear" w:color="auto" w:fill="auto"/>
            <w:noWrap/>
            <w:vAlign w:val="center"/>
            <w:hideMark/>
          </w:tcPr>
          <w:p w14:paraId="5579098D" w14:textId="77777777" w:rsidR="00244692" w:rsidRPr="00DA1986" w:rsidRDefault="00244692" w:rsidP="00A7317B">
            <w:pPr>
              <w:jc w:val="right"/>
              <w:rPr>
                <w:rFonts w:ascii="Arial" w:eastAsia="Times New Roman" w:hAnsi="Arial" w:cs="Arial"/>
                <w:color w:val="000000"/>
                <w:sz w:val="18"/>
                <w:szCs w:val="18"/>
              </w:rPr>
            </w:pPr>
            <w:r w:rsidRPr="00DA1986">
              <w:rPr>
                <w:rFonts w:ascii="Arial" w:eastAsia="Times New Roman" w:hAnsi="Arial" w:cs="Arial"/>
                <w:color w:val="000000"/>
                <w:sz w:val="18"/>
                <w:szCs w:val="18"/>
              </w:rPr>
              <w:t>¿Vive actualmente su</w:t>
            </w:r>
            <w:proofErr w:type="gramStart"/>
            <w:r w:rsidRPr="00DA1986">
              <w:rPr>
                <w:rFonts w:ascii="Arial" w:eastAsia="Times New Roman" w:hAnsi="Arial" w:cs="Arial"/>
                <w:color w:val="000000"/>
                <w:sz w:val="18"/>
                <w:szCs w:val="18"/>
              </w:rPr>
              <w:t>… ?</w:t>
            </w:r>
            <w:proofErr w:type="gramEnd"/>
          </w:p>
        </w:tc>
        <w:tc>
          <w:tcPr>
            <w:tcW w:w="725" w:type="dxa"/>
            <w:tcBorders>
              <w:top w:val="nil"/>
              <w:left w:val="single" w:sz="4" w:space="0" w:color="auto"/>
              <w:bottom w:val="single" w:sz="4" w:space="0" w:color="auto"/>
              <w:right w:val="single" w:sz="4" w:space="0" w:color="auto"/>
            </w:tcBorders>
            <w:shd w:val="clear" w:color="auto" w:fill="auto"/>
            <w:noWrap/>
            <w:vAlign w:val="center"/>
            <w:hideMark/>
          </w:tcPr>
          <w:p w14:paraId="1F704C47" w14:textId="77777777" w:rsidR="00244692" w:rsidRPr="00DA1986" w:rsidRDefault="00244692" w:rsidP="00A7317B">
            <w:pPr>
              <w:jc w:val="center"/>
              <w:rPr>
                <w:rFonts w:ascii="Calibri" w:eastAsia="Times New Roman" w:hAnsi="Calibri" w:cs="Times New Roman"/>
                <w:color w:val="000000"/>
              </w:rPr>
            </w:pPr>
            <w:r>
              <w:object w:dxaOrig="330" w:dyaOrig="330" w14:anchorId="43B9A3C1">
                <v:shape id="_x0000_i1061" type="#_x0000_t75" style="width:16.75pt;height:16.75pt" o:ole="">
                  <v:imagedata r:id="rId10" o:title=""/>
                </v:shape>
                <o:OLEObject Type="Embed" ProgID="PBrush" ShapeID="_x0000_i1061" DrawAspect="Content" ObjectID="_1509957187" r:id="rId69"/>
              </w:object>
            </w:r>
          </w:p>
        </w:tc>
        <w:tc>
          <w:tcPr>
            <w:tcW w:w="709" w:type="dxa"/>
            <w:tcBorders>
              <w:top w:val="nil"/>
              <w:left w:val="nil"/>
              <w:bottom w:val="single" w:sz="4" w:space="0" w:color="auto"/>
              <w:right w:val="single" w:sz="4" w:space="0" w:color="auto"/>
            </w:tcBorders>
            <w:shd w:val="clear" w:color="auto" w:fill="auto"/>
            <w:noWrap/>
            <w:vAlign w:val="center"/>
            <w:hideMark/>
          </w:tcPr>
          <w:p w14:paraId="322B0268" w14:textId="77777777" w:rsidR="00244692" w:rsidRPr="00DA1986" w:rsidRDefault="00244692" w:rsidP="00A7317B">
            <w:pPr>
              <w:jc w:val="center"/>
              <w:rPr>
                <w:rFonts w:ascii="Calibri" w:eastAsia="Times New Roman" w:hAnsi="Calibri" w:cs="Times New Roman"/>
                <w:color w:val="000000"/>
              </w:rPr>
            </w:pPr>
            <w:r>
              <w:object w:dxaOrig="330" w:dyaOrig="330" w14:anchorId="43CC0C3D">
                <v:shape id="_x0000_i1062" type="#_x0000_t75" style="width:16.75pt;height:16.75pt" o:ole="">
                  <v:imagedata r:id="rId10" o:title=""/>
                </v:shape>
                <o:OLEObject Type="Embed" ProgID="PBrush" ShapeID="_x0000_i1062" DrawAspect="Content" ObjectID="_1509957188" r:id="rId70"/>
              </w:object>
            </w:r>
          </w:p>
        </w:tc>
        <w:tc>
          <w:tcPr>
            <w:tcW w:w="709" w:type="dxa"/>
            <w:tcBorders>
              <w:top w:val="nil"/>
              <w:left w:val="nil"/>
              <w:bottom w:val="single" w:sz="4" w:space="0" w:color="auto"/>
              <w:right w:val="single" w:sz="4" w:space="0" w:color="auto"/>
            </w:tcBorders>
            <w:shd w:val="clear" w:color="auto" w:fill="auto"/>
            <w:noWrap/>
            <w:vAlign w:val="center"/>
            <w:hideMark/>
          </w:tcPr>
          <w:p w14:paraId="3708159E" w14:textId="09546D77" w:rsidR="00244692" w:rsidRPr="00DA1986" w:rsidRDefault="00244692" w:rsidP="00A7317B">
            <w:pPr>
              <w:jc w:val="center"/>
              <w:rPr>
                <w:rFonts w:ascii="Calibri" w:eastAsia="Times New Roman" w:hAnsi="Calibri" w:cs="Times New Roman"/>
                <w:color w:val="000000"/>
              </w:rPr>
            </w:pPr>
            <w:r>
              <w:object w:dxaOrig="330" w:dyaOrig="330" w14:anchorId="05FE53EF">
                <v:shape id="_x0000_i1063" type="#_x0000_t75" style="width:16.75pt;height:16.75pt" o:ole="">
                  <v:imagedata r:id="rId10" o:title=""/>
                </v:shape>
                <o:OLEObject Type="Embed" ProgID="PBrush" ShapeID="_x0000_i1063" DrawAspect="Content" ObjectID="_1509957189" r:id="rId71"/>
              </w:object>
            </w:r>
          </w:p>
        </w:tc>
        <w:tc>
          <w:tcPr>
            <w:tcW w:w="709" w:type="dxa"/>
            <w:tcBorders>
              <w:top w:val="nil"/>
              <w:left w:val="nil"/>
              <w:bottom w:val="single" w:sz="4" w:space="0" w:color="auto"/>
              <w:right w:val="single" w:sz="4" w:space="0" w:color="auto"/>
            </w:tcBorders>
            <w:shd w:val="clear" w:color="auto" w:fill="auto"/>
            <w:noWrap/>
            <w:vAlign w:val="center"/>
            <w:hideMark/>
          </w:tcPr>
          <w:p w14:paraId="4C320CF7" w14:textId="77777777" w:rsidR="00244692" w:rsidRPr="00DA1986" w:rsidRDefault="00244692" w:rsidP="00A7317B">
            <w:pPr>
              <w:jc w:val="center"/>
              <w:rPr>
                <w:rFonts w:ascii="Calibri" w:eastAsia="Times New Roman" w:hAnsi="Calibri" w:cs="Times New Roman"/>
                <w:color w:val="000000"/>
              </w:rPr>
            </w:pPr>
            <w:r>
              <w:object w:dxaOrig="330" w:dyaOrig="330" w14:anchorId="08E6AE27">
                <v:shape id="_x0000_i1064" type="#_x0000_t75" style="width:16.75pt;height:16.75pt" o:ole="">
                  <v:imagedata r:id="rId10" o:title=""/>
                </v:shape>
                <o:OLEObject Type="Embed" ProgID="PBrush" ShapeID="_x0000_i1064" DrawAspect="Content" ObjectID="_1509957190" r:id="rId72"/>
              </w:object>
            </w:r>
          </w:p>
        </w:tc>
      </w:tr>
      <w:tr w:rsidR="00244692" w:rsidRPr="00DA1986" w14:paraId="2266DF89" w14:textId="77777777" w:rsidTr="00244692">
        <w:trPr>
          <w:trHeight w:val="420"/>
          <w:jc w:val="center"/>
        </w:trPr>
        <w:tc>
          <w:tcPr>
            <w:tcW w:w="4960" w:type="dxa"/>
            <w:tcBorders>
              <w:top w:val="nil"/>
              <w:left w:val="single" w:sz="4" w:space="0" w:color="auto"/>
              <w:bottom w:val="single" w:sz="4" w:space="0" w:color="auto"/>
              <w:right w:val="nil"/>
            </w:tcBorders>
            <w:shd w:val="clear" w:color="auto" w:fill="auto"/>
            <w:noWrap/>
            <w:vAlign w:val="center"/>
            <w:hideMark/>
          </w:tcPr>
          <w:p w14:paraId="1B4F9D92" w14:textId="77777777" w:rsidR="00244692" w:rsidRPr="00DA1986" w:rsidRDefault="00244692" w:rsidP="00A7317B">
            <w:pPr>
              <w:jc w:val="right"/>
              <w:rPr>
                <w:rFonts w:ascii="Arial" w:eastAsia="Times New Roman" w:hAnsi="Arial" w:cs="Arial"/>
                <w:color w:val="000000"/>
                <w:sz w:val="18"/>
                <w:szCs w:val="18"/>
              </w:rPr>
            </w:pPr>
            <w:r w:rsidRPr="00DA1986">
              <w:rPr>
                <w:rFonts w:ascii="Arial" w:eastAsia="Times New Roman" w:hAnsi="Arial" w:cs="Arial"/>
                <w:color w:val="000000"/>
                <w:sz w:val="18"/>
                <w:szCs w:val="18"/>
              </w:rPr>
              <w:t xml:space="preserve"> ¿Qué edad tiene </w:t>
            </w:r>
            <w:commentRangeStart w:id="39"/>
            <w:r w:rsidRPr="00DA1986">
              <w:rPr>
                <w:rFonts w:ascii="Arial" w:eastAsia="Times New Roman" w:hAnsi="Arial" w:cs="Arial"/>
                <w:color w:val="000000"/>
                <w:sz w:val="18"/>
                <w:szCs w:val="18"/>
              </w:rPr>
              <w:t>su</w:t>
            </w:r>
            <w:commentRangeEnd w:id="39"/>
            <w:r>
              <w:rPr>
                <w:rStyle w:val="Refdecomentario"/>
              </w:rPr>
              <w:commentReference w:id="39"/>
            </w:r>
            <w:proofErr w:type="gramStart"/>
            <w:r w:rsidRPr="00DA1986">
              <w:rPr>
                <w:rFonts w:ascii="Arial" w:eastAsia="Times New Roman" w:hAnsi="Arial" w:cs="Arial"/>
                <w:color w:val="000000"/>
                <w:sz w:val="18"/>
                <w:szCs w:val="18"/>
              </w:rPr>
              <w:t>… ?</w:t>
            </w:r>
            <w:proofErr w:type="gramEnd"/>
          </w:p>
        </w:tc>
        <w:tc>
          <w:tcPr>
            <w:tcW w:w="14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5CA2FC" w14:textId="77777777" w:rsidR="00244692" w:rsidRPr="00DA1986" w:rsidRDefault="00244692" w:rsidP="00A7317B">
            <w:pPr>
              <w:jc w:val="center"/>
              <w:rPr>
                <w:rFonts w:ascii="Calibri" w:eastAsia="Times New Roman" w:hAnsi="Calibri" w:cs="Times New Roman"/>
                <w:color w:val="000000"/>
              </w:rPr>
            </w:pPr>
            <w:commentRangeStart w:id="40"/>
            <w:commentRangeStart w:id="41"/>
            <w:r>
              <w:rPr>
                <w:rFonts w:ascii="Helvetica" w:hAnsi="Helvetica" w:cs="Helvetica"/>
                <w:noProof/>
                <w:color w:val="333333"/>
                <w:sz w:val="21"/>
                <w:szCs w:val="21"/>
                <w:lang w:eastAsia="es-MX"/>
              </w:rPr>
              <w:drawing>
                <wp:anchor distT="0" distB="0" distL="114300" distR="114300" simplePos="0" relativeHeight="251699200" behindDoc="0" locked="0" layoutInCell="1" allowOverlap="1" wp14:anchorId="20116DCC" wp14:editId="57ADEDF2">
                  <wp:simplePos x="0" y="0"/>
                  <wp:positionH relativeFrom="column">
                    <wp:posOffset>-29210</wp:posOffset>
                  </wp:positionH>
                  <wp:positionV relativeFrom="paragraph">
                    <wp:posOffset>-2540</wp:posOffset>
                  </wp:positionV>
                  <wp:extent cx="869950" cy="198755"/>
                  <wp:effectExtent l="0" t="0" r="6350" b="0"/>
                  <wp:wrapNone/>
                  <wp:docPr id="1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98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1986">
              <w:rPr>
                <w:rFonts w:ascii="Calibri" w:eastAsia="Times New Roman" w:hAnsi="Calibri" w:cs="Times New Roman"/>
                <w:color w:val="000000"/>
              </w:rPr>
              <w:t> </w:t>
            </w:r>
            <w:commentRangeEnd w:id="40"/>
            <w:r>
              <w:rPr>
                <w:rStyle w:val="Refdecomentario"/>
              </w:rPr>
              <w:commentReference w:id="40"/>
            </w:r>
            <w:commentRangeEnd w:id="41"/>
            <w:r>
              <w:rPr>
                <w:rStyle w:val="Refdecomentario"/>
              </w:rPr>
              <w:commentReference w:id="41"/>
            </w:r>
          </w:p>
        </w:tc>
        <w:tc>
          <w:tcPr>
            <w:tcW w:w="1418" w:type="dxa"/>
            <w:gridSpan w:val="2"/>
            <w:tcBorders>
              <w:top w:val="single" w:sz="4" w:space="0" w:color="auto"/>
              <w:left w:val="nil"/>
              <w:bottom w:val="single" w:sz="4" w:space="0" w:color="auto"/>
              <w:right w:val="single" w:sz="4" w:space="0" w:color="auto"/>
            </w:tcBorders>
            <w:shd w:val="clear" w:color="auto" w:fill="auto"/>
            <w:noWrap/>
            <w:vAlign w:val="center"/>
            <w:hideMark/>
          </w:tcPr>
          <w:p w14:paraId="74E5792E" w14:textId="06F83005" w:rsidR="00244692" w:rsidRPr="00DA1986" w:rsidRDefault="00946A57" w:rsidP="00A7317B">
            <w:pPr>
              <w:jc w:val="center"/>
              <w:rPr>
                <w:rFonts w:ascii="Calibri" w:eastAsia="Times New Roman" w:hAnsi="Calibri" w:cs="Times New Roman"/>
                <w:color w:val="000000"/>
              </w:rPr>
            </w:pPr>
            <w:r>
              <w:rPr>
                <w:rFonts w:ascii="Helvetica" w:hAnsi="Helvetica" w:cs="Helvetica"/>
                <w:noProof/>
                <w:color w:val="333333"/>
                <w:sz w:val="21"/>
                <w:szCs w:val="21"/>
                <w:lang w:eastAsia="es-MX"/>
              </w:rPr>
              <w:drawing>
                <wp:anchor distT="0" distB="0" distL="114300" distR="114300" simplePos="0" relativeHeight="251700224" behindDoc="0" locked="0" layoutInCell="1" allowOverlap="1" wp14:anchorId="468E37A7" wp14:editId="5A3020D8">
                  <wp:simplePos x="0" y="0"/>
                  <wp:positionH relativeFrom="column">
                    <wp:posOffset>-31750</wp:posOffset>
                  </wp:positionH>
                  <wp:positionV relativeFrom="paragraph">
                    <wp:posOffset>-13335</wp:posOffset>
                  </wp:positionV>
                  <wp:extent cx="869950" cy="198755"/>
                  <wp:effectExtent l="0" t="0" r="6350" b="0"/>
                  <wp:wrapNone/>
                  <wp:docPr id="8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98755"/>
                          </a:xfrm>
                          <a:prstGeom prst="rect">
                            <a:avLst/>
                          </a:prstGeom>
                          <a:noFill/>
                          <a:ln>
                            <a:noFill/>
                          </a:ln>
                        </pic:spPr>
                      </pic:pic>
                    </a:graphicData>
                  </a:graphic>
                  <wp14:sizeRelH relativeFrom="page">
                    <wp14:pctWidth>0</wp14:pctWidth>
                  </wp14:sizeRelH>
                  <wp14:sizeRelV relativeFrom="page">
                    <wp14:pctHeight>0</wp14:pctHeight>
                  </wp14:sizeRelV>
                </wp:anchor>
              </w:drawing>
            </w:r>
            <w:r w:rsidR="00244692" w:rsidRPr="00DA1986">
              <w:rPr>
                <w:rFonts w:ascii="Calibri" w:eastAsia="Times New Roman" w:hAnsi="Calibri" w:cs="Times New Roman"/>
                <w:color w:val="000000"/>
              </w:rPr>
              <w:t> </w:t>
            </w:r>
          </w:p>
        </w:tc>
      </w:tr>
      <w:tr w:rsidR="00244692" w:rsidRPr="00DA1986" w14:paraId="675F417E" w14:textId="77777777" w:rsidTr="00244692">
        <w:trPr>
          <w:trHeight w:val="300"/>
          <w:jc w:val="center"/>
        </w:trPr>
        <w:tc>
          <w:tcPr>
            <w:tcW w:w="4960" w:type="dxa"/>
            <w:tcBorders>
              <w:top w:val="nil"/>
              <w:left w:val="single" w:sz="4" w:space="0" w:color="auto"/>
              <w:bottom w:val="single" w:sz="4" w:space="0" w:color="auto"/>
              <w:right w:val="nil"/>
            </w:tcBorders>
            <w:shd w:val="clear" w:color="auto" w:fill="auto"/>
            <w:noWrap/>
            <w:vAlign w:val="center"/>
            <w:hideMark/>
          </w:tcPr>
          <w:p w14:paraId="5F9A4E21" w14:textId="77777777" w:rsidR="00244692" w:rsidRPr="00DA1986" w:rsidRDefault="00244692" w:rsidP="00A7317B">
            <w:pPr>
              <w:jc w:val="right"/>
              <w:rPr>
                <w:rFonts w:ascii="Arial" w:eastAsia="Times New Roman" w:hAnsi="Arial" w:cs="Arial"/>
                <w:color w:val="000000"/>
                <w:sz w:val="18"/>
                <w:szCs w:val="18"/>
              </w:rPr>
            </w:pPr>
            <w:r w:rsidRPr="00DA1986">
              <w:rPr>
                <w:rFonts w:ascii="Arial" w:eastAsia="Times New Roman" w:hAnsi="Arial" w:cs="Arial"/>
                <w:color w:val="000000"/>
                <w:sz w:val="18"/>
                <w:szCs w:val="18"/>
              </w:rPr>
              <w:t>Su… ¿habla o hablaba algún dialecto o lengua indígena?</w:t>
            </w:r>
          </w:p>
        </w:tc>
        <w:tc>
          <w:tcPr>
            <w:tcW w:w="725" w:type="dxa"/>
            <w:tcBorders>
              <w:top w:val="nil"/>
              <w:left w:val="single" w:sz="4" w:space="0" w:color="auto"/>
              <w:bottom w:val="single" w:sz="4" w:space="0" w:color="auto"/>
              <w:right w:val="single" w:sz="4" w:space="0" w:color="auto"/>
            </w:tcBorders>
            <w:shd w:val="clear" w:color="auto" w:fill="auto"/>
            <w:noWrap/>
            <w:vAlign w:val="center"/>
            <w:hideMark/>
          </w:tcPr>
          <w:p w14:paraId="3DB42D24" w14:textId="77777777" w:rsidR="00244692" w:rsidRPr="00DA1986" w:rsidRDefault="00244692" w:rsidP="00A7317B">
            <w:pPr>
              <w:jc w:val="center"/>
              <w:rPr>
                <w:rFonts w:ascii="Calibri" w:eastAsia="Times New Roman" w:hAnsi="Calibri" w:cs="Times New Roman"/>
                <w:color w:val="000000"/>
              </w:rPr>
            </w:pPr>
            <w:r>
              <w:object w:dxaOrig="330" w:dyaOrig="330" w14:anchorId="14B3B5BC">
                <v:shape id="_x0000_i1065" type="#_x0000_t75" style="width:16.75pt;height:16.75pt" o:ole="">
                  <v:imagedata r:id="rId10" o:title=""/>
                </v:shape>
                <o:OLEObject Type="Embed" ProgID="PBrush" ShapeID="_x0000_i1065" DrawAspect="Content" ObjectID="_1509957191" r:id="rId73"/>
              </w:object>
            </w:r>
          </w:p>
        </w:tc>
        <w:tc>
          <w:tcPr>
            <w:tcW w:w="709" w:type="dxa"/>
            <w:tcBorders>
              <w:top w:val="nil"/>
              <w:left w:val="nil"/>
              <w:bottom w:val="single" w:sz="4" w:space="0" w:color="auto"/>
              <w:right w:val="single" w:sz="4" w:space="0" w:color="auto"/>
            </w:tcBorders>
            <w:shd w:val="clear" w:color="auto" w:fill="auto"/>
            <w:noWrap/>
            <w:vAlign w:val="center"/>
            <w:hideMark/>
          </w:tcPr>
          <w:p w14:paraId="4434A029" w14:textId="77777777" w:rsidR="00244692" w:rsidRPr="00DA1986" w:rsidRDefault="00244692" w:rsidP="00A7317B">
            <w:pPr>
              <w:jc w:val="center"/>
              <w:rPr>
                <w:rFonts w:ascii="Calibri" w:eastAsia="Times New Roman" w:hAnsi="Calibri" w:cs="Times New Roman"/>
                <w:color w:val="000000"/>
              </w:rPr>
            </w:pPr>
            <w:r>
              <w:object w:dxaOrig="330" w:dyaOrig="330" w14:anchorId="4D4F9D2D">
                <v:shape id="_x0000_i1066" type="#_x0000_t75" style="width:16.75pt;height:16.75pt" o:ole="">
                  <v:imagedata r:id="rId10" o:title=""/>
                </v:shape>
                <o:OLEObject Type="Embed" ProgID="PBrush" ShapeID="_x0000_i1066" DrawAspect="Content" ObjectID="_1509957192" r:id="rId74"/>
              </w:object>
            </w:r>
          </w:p>
        </w:tc>
        <w:tc>
          <w:tcPr>
            <w:tcW w:w="709" w:type="dxa"/>
            <w:tcBorders>
              <w:top w:val="nil"/>
              <w:left w:val="nil"/>
              <w:bottom w:val="single" w:sz="4" w:space="0" w:color="auto"/>
              <w:right w:val="single" w:sz="4" w:space="0" w:color="auto"/>
            </w:tcBorders>
            <w:shd w:val="clear" w:color="auto" w:fill="auto"/>
            <w:noWrap/>
            <w:vAlign w:val="center"/>
            <w:hideMark/>
          </w:tcPr>
          <w:p w14:paraId="31F115D1" w14:textId="77777777" w:rsidR="00244692" w:rsidRPr="00DA1986" w:rsidRDefault="00244692" w:rsidP="00A7317B">
            <w:pPr>
              <w:jc w:val="center"/>
              <w:rPr>
                <w:rFonts w:ascii="Calibri" w:eastAsia="Times New Roman" w:hAnsi="Calibri" w:cs="Times New Roman"/>
                <w:color w:val="000000"/>
              </w:rPr>
            </w:pPr>
            <w:r>
              <w:object w:dxaOrig="330" w:dyaOrig="330" w14:anchorId="024DA3D0">
                <v:shape id="_x0000_i1067" type="#_x0000_t75" style="width:16.75pt;height:16.75pt" o:ole="">
                  <v:imagedata r:id="rId10" o:title=""/>
                </v:shape>
                <o:OLEObject Type="Embed" ProgID="PBrush" ShapeID="_x0000_i1067" DrawAspect="Content" ObjectID="_1509957193" r:id="rId75"/>
              </w:object>
            </w:r>
          </w:p>
        </w:tc>
        <w:tc>
          <w:tcPr>
            <w:tcW w:w="709" w:type="dxa"/>
            <w:tcBorders>
              <w:top w:val="nil"/>
              <w:left w:val="nil"/>
              <w:bottom w:val="single" w:sz="4" w:space="0" w:color="auto"/>
              <w:right w:val="single" w:sz="4" w:space="0" w:color="auto"/>
            </w:tcBorders>
            <w:shd w:val="clear" w:color="auto" w:fill="auto"/>
            <w:noWrap/>
            <w:vAlign w:val="center"/>
            <w:hideMark/>
          </w:tcPr>
          <w:p w14:paraId="08DED35D" w14:textId="77777777" w:rsidR="00244692" w:rsidRPr="00DA1986" w:rsidRDefault="00244692" w:rsidP="00A7317B">
            <w:pPr>
              <w:jc w:val="center"/>
              <w:rPr>
                <w:rFonts w:ascii="Calibri" w:eastAsia="Times New Roman" w:hAnsi="Calibri" w:cs="Times New Roman"/>
                <w:color w:val="000000"/>
              </w:rPr>
            </w:pPr>
            <w:r>
              <w:object w:dxaOrig="330" w:dyaOrig="330" w14:anchorId="77921B94">
                <v:shape id="_x0000_i1068" type="#_x0000_t75" style="width:16.75pt;height:16.75pt" o:ole="">
                  <v:imagedata r:id="rId10" o:title=""/>
                </v:shape>
                <o:OLEObject Type="Embed" ProgID="PBrush" ShapeID="_x0000_i1068" DrawAspect="Content" ObjectID="_1509957194" r:id="rId76"/>
              </w:object>
            </w:r>
          </w:p>
        </w:tc>
      </w:tr>
      <w:tr w:rsidR="00244692" w:rsidRPr="00DA1986" w14:paraId="68CAE6B7" w14:textId="77777777" w:rsidTr="00244692">
        <w:trPr>
          <w:trHeight w:val="300"/>
          <w:jc w:val="center"/>
        </w:trPr>
        <w:tc>
          <w:tcPr>
            <w:tcW w:w="4960" w:type="dxa"/>
            <w:tcBorders>
              <w:top w:val="nil"/>
              <w:left w:val="single" w:sz="4" w:space="0" w:color="auto"/>
              <w:bottom w:val="single" w:sz="4" w:space="0" w:color="auto"/>
              <w:right w:val="nil"/>
            </w:tcBorders>
            <w:shd w:val="clear" w:color="auto" w:fill="auto"/>
            <w:noWrap/>
            <w:vAlign w:val="center"/>
            <w:hideMark/>
          </w:tcPr>
          <w:p w14:paraId="4C606D24" w14:textId="77777777" w:rsidR="00244692" w:rsidRPr="00DA1986" w:rsidRDefault="00244692" w:rsidP="00A7317B">
            <w:pPr>
              <w:jc w:val="right"/>
              <w:rPr>
                <w:rFonts w:ascii="Arial" w:eastAsia="Times New Roman" w:hAnsi="Arial" w:cs="Arial"/>
                <w:color w:val="000000"/>
                <w:sz w:val="18"/>
                <w:szCs w:val="18"/>
              </w:rPr>
            </w:pPr>
            <w:r w:rsidRPr="00DA1986">
              <w:rPr>
                <w:rFonts w:ascii="Arial" w:eastAsia="Times New Roman" w:hAnsi="Arial" w:cs="Arial"/>
                <w:color w:val="000000"/>
                <w:sz w:val="18"/>
                <w:szCs w:val="18"/>
              </w:rPr>
              <w:t>Su… ¿habla o hablaba alguna lengua extranjera?</w:t>
            </w:r>
          </w:p>
        </w:tc>
        <w:tc>
          <w:tcPr>
            <w:tcW w:w="725" w:type="dxa"/>
            <w:tcBorders>
              <w:top w:val="nil"/>
              <w:left w:val="single" w:sz="4" w:space="0" w:color="auto"/>
              <w:bottom w:val="single" w:sz="4" w:space="0" w:color="auto"/>
              <w:right w:val="single" w:sz="4" w:space="0" w:color="auto"/>
            </w:tcBorders>
            <w:shd w:val="clear" w:color="auto" w:fill="auto"/>
            <w:noWrap/>
            <w:vAlign w:val="center"/>
            <w:hideMark/>
          </w:tcPr>
          <w:p w14:paraId="2A47ED46" w14:textId="77777777" w:rsidR="00244692" w:rsidRPr="00DA1986" w:rsidRDefault="00244692" w:rsidP="00A7317B">
            <w:pPr>
              <w:jc w:val="center"/>
              <w:rPr>
                <w:rFonts w:ascii="Calibri" w:eastAsia="Times New Roman" w:hAnsi="Calibri" w:cs="Times New Roman"/>
                <w:color w:val="000000"/>
              </w:rPr>
            </w:pPr>
            <w:r>
              <w:object w:dxaOrig="330" w:dyaOrig="330" w14:anchorId="3B3905BD">
                <v:shape id="_x0000_i1069" type="#_x0000_t75" style="width:16.75pt;height:16.75pt" o:ole="">
                  <v:imagedata r:id="rId10" o:title=""/>
                </v:shape>
                <o:OLEObject Type="Embed" ProgID="PBrush" ShapeID="_x0000_i1069" DrawAspect="Content" ObjectID="_1509957195" r:id="rId77"/>
              </w:object>
            </w:r>
          </w:p>
        </w:tc>
        <w:tc>
          <w:tcPr>
            <w:tcW w:w="709" w:type="dxa"/>
            <w:tcBorders>
              <w:top w:val="nil"/>
              <w:left w:val="nil"/>
              <w:bottom w:val="single" w:sz="4" w:space="0" w:color="auto"/>
              <w:right w:val="single" w:sz="4" w:space="0" w:color="auto"/>
            </w:tcBorders>
            <w:shd w:val="clear" w:color="auto" w:fill="auto"/>
            <w:noWrap/>
            <w:vAlign w:val="center"/>
            <w:hideMark/>
          </w:tcPr>
          <w:p w14:paraId="24665F30" w14:textId="77777777" w:rsidR="00244692" w:rsidRPr="00DA1986" w:rsidRDefault="00244692" w:rsidP="00A7317B">
            <w:pPr>
              <w:jc w:val="center"/>
              <w:rPr>
                <w:rFonts w:ascii="Calibri" w:eastAsia="Times New Roman" w:hAnsi="Calibri" w:cs="Times New Roman"/>
                <w:color w:val="000000"/>
              </w:rPr>
            </w:pPr>
            <w:r>
              <w:object w:dxaOrig="330" w:dyaOrig="330" w14:anchorId="159DEFB7">
                <v:shape id="_x0000_i1070" type="#_x0000_t75" style="width:16.75pt;height:16.75pt" o:ole="">
                  <v:imagedata r:id="rId10" o:title=""/>
                </v:shape>
                <o:OLEObject Type="Embed" ProgID="PBrush" ShapeID="_x0000_i1070" DrawAspect="Content" ObjectID="_1509957196" r:id="rId78"/>
              </w:object>
            </w:r>
          </w:p>
        </w:tc>
        <w:tc>
          <w:tcPr>
            <w:tcW w:w="709" w:type="dxa"/>
            <w:tcBorders>
              <w:top w:val="nil"/>
              <w:left w:val="nil"/>
              <w:bottom w:val="single" w:sz="4" w:space="0" w:color="auto"/>
              <w:right w:val="single" w:sz="4" w:space="0" w:color="auto"/>
            </w:tcBorders>
            <w:shd w:val="clear" w:color="auto" w:fill="auto"/>
            <w:noWrap/>
            <w:vAlign w:val="center"/>
            <w:hideMark/>
          </w:tcPr>
          <w:p w14:paraId="065E763A" w14:textId="77777777" w:rsidR="00244692" w:rsidRPr="00DA1986" w:rsidRDefault="00244692" w:rsidP="00A7317B">
            <w:pPr>
              <w:jc w:val="center"/>
              <w:rPr>
                <w:rFonts w:ascii="Calibri" w:eastAsia="Times New Roman" w:hAnsi="Calibri" w:cs="Times New Roman"/>
                <w:color w:val="000000"/>
              </w:rPr>
            </w:pPr>
            <w:r>
              <w:object w:dxaOrig="330" w:dyaOrig="330" w14:anchorId="670200F7">
                <v:shape id="_x0000_i1071" type="#_x0000_t75" style="width:16.75pt;height:16.75pt" o:ole="">
                  <v:imagedata r:id="rId10" o:title=""/>
                </v:shape>
                <o:OLEObject Type="Embed" ProgID="PBrush" ShapeID="_x0000_i1071" DrawAspect="Content" ObjectID="_1509957197" r:id="rId79"/>
              </w:object>
            </w:r>
          </w:p>
        </w:tc>
        <w:tc>
          <w:tcPr>
            <w:tcW w:w="709" w:type="dxa"/>
            <w:tcBorders>
              <w:top w:val="nil"/>
              <w:left w:val="nil"/>
              <w:bottom w:val="single" w:sz="4" w:space="0" w:color="auto"/>
              <w:right w:val="single" w:sz="4" w:space="0" w:color="auto"/>
            </w:tcBorders>
            <w:shd w:val="clear" w:color="auto" w:fill="auto"/>
            <w:noWrap/>
            <w:vAlign w:val="center"/>
            <w:hideMark/>
          </w:tcPr>
          <w:p w14:paraId="70EA54FA" w14:textId="77777777" w:rsidR="00244692" w:rsidRPr="00DA1986" w:rsidRDefault="00244692" w:rsidP="00A7317B">
            <w:pPr>
              <w:jc w:val="center"/>
              <w:rPr>
                <w:rFonts w:ascii="Calibri" w:eastAsia="Times New Roman" w:hAnsi="Calibri" w:cs="Times New Roman"/>
                <w:color w:val="000000"/>
              </w:rPr>
            </w:pPr>
            <w:r>
              <w:object w:dxaOrig="330" w:dyaOrig="330" w14:anchorId="52EBFA7E">
                <v:shape id="_x0000_i1072" type="#_x0000_t75" style="width:16.75pt;height:16.75pt" o:ole="">
                  <v:imagedata r:id="rId10" o:title=""/>
                </v:shape>
                <o:OLEObject Type="Embed" ProgID="PBrush" ShapeID="_x0000_i1072" DrawAspect="Content" ObjectID="_1509957198" r:id="rId80"/>
              </w:object>
            </w:r>
          </w:p>
        </w:tc>
      </w:tr>
      <w:tr w:rsidR="00244692" w:rsidRPr="00DA1986" w14:paraId="4886AB99" w14:textId="77777777" w:rsidTr="00244692">
        <w:trPr>
          <w:trHeight w:val="420"/>
          <w:jc w:val="center"/>
        </w:trPr>
        <w:tc>
          <w:tcPr>
            <w:tcW w:w="4960" w:type="dxa"/>
            <w:tcBorders>
              <w:top w:val="nil"/>
              <w:left w:val="single" w:sz="4" w:space="0" w:color="auto"/>
              <w:bottom w:val="single" w:sz="4" w:space="0" w:color="auto"/>
              <w:right w:val="nil"/>
            </w:tcBorders>
            <w:shd w:val="clear" w:color="auto" w:fill="auto"/>
            <w:noWrap/>
            <w:vAlign w:val="center"/>
            <w:hideMark/>
          </w:tcPr>
          <w:p w14:paraId="4B01E9E6" w14:textId="77777777" w:rsidR="00244692" w:rsidRPr="00DA1986" w:rsidRDefault="00244692" w:rsidP="00A7317B">
            <w:pPr>
              <w:jc w:val="right"/>
              <w:rPr>
                <w:rFonts w:ascii="Arial" w:eastAsia="Times New Roman" w:hAnsi="Arial" w:cs="Arial"/>
                <w:color w:val="000000"/>
                <w:sz w:val="18"/>
                <w:szCs w:val="18"/>
              </w:rPr>
            </w:pPr>
            <w:r w:rsidRPr="00DA1986">
              <w:rPr>
                <w:rFonts w:ascii="Arial" w:eastAsia="Times New Roman" w:hAnsi="Arial" w:cs="Arial"/>
                <w:color w:val="000000"/>
                <w:sz w:val="18"/>
                <w:szCs w:val="18"/>
              </w:rPr>
              <w:t>¿Cuál fue el último nivel de educación que alcanzó su…?</w:t>
            </w:r>
          </w:p>
        </w:tc>
        <w:tc>
          <w:tcPr>
            <w:tcW w:w="1434"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376FA38" w14:textId="77777777" w:rsidR="00244692" w:rsidRPr="00DA1986" w:rsidRDefault="00244692" w:rsidP="00A7317B">
            <w:pPr>
              <w:jc w:val="center"/>
              <w:rPr>
                <w:rFonts w:ascii="Calibri" w:eastAsia="Times New Roman" w:hAnsi="Calibri" w:cs="Times New Roman"/>
                <w:color w:val="000000"/>
              </w:rPr>
            </w:pPr>
            <w:commentRangeStart w:id="42"/>
            <w:r>
              <w:rPr>
                <w:rFonts w:ascii="Helvetica" w:hAnsi="Helvetica" w:cs="Helvetica"/>
                <w:noProof/>
                <w:color w:val="333333"/>
                <w:sz w:val="21"/>
                <w:szCs w:val="21"/>
                <w:lang w:eastAsia="es-MX"/>
              </w:rPr>
              <w:drawing>
                <wp:anchor distT="0" distB="0" distL="114300" distR="114300" simplePos="0" relativeHeight="251701248" behindDoc="0" locked="0" layoutInCell="1" allowOverlap="1" wp14:anchorId="0435FE1A" wp14:editId="2661D7CE">
                  <wp:simplePos x="0" y="0"/>
                  <wp:positionH relativeFrom="column">
                    <wp:posOffset>-35560</wp:posOffset>
                  </wp:positionH>
                  <wp:positionV relativeFrom="paragraph">
                    <wp:posOffset>-9525</wp:posOffset>
                  </wp:positionV>
                  <wp:extent cx="869950" cy="198755"/>
                  <wp:effectExtent l="0" t="0" r="0" b="4445"/>
                  <wp:wrapNone/>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9875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42"/>
            <w:r>
              <w:rPr>
                <w:rStyle w:val="Refdecomentario"/>
              </w:rPr>
              <w:commentReference w:id="42"/>
            </w:r>
            <w:r w:rsidRPr="00DA1986">
              <w:rPr>
                <w:rFonts w:ascii="Calibri" w:eastAsia="Times New Roman" w:hAnsi="Calibri" w:cs="Times New Roman"/>
                <w:color w:val="000000"/>
              </w:rPr>
              <w:t> </w:t>
            </w:r>
          </w:p>
        </w:tc>
        <w:tc>
          <w:tcPr>
            <w:tcW w:w="1418"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669EBC5" w14:textId="77777777" w:rsidR="00244692" w:rsidRPr="00DA1986" w:rsidRDefault="00244692" w:rsidP="00A7317B">
            <w:pPr>
              <w:jc w:val="center"/>
              <w:rPr>
                <w:rFonts w:ascii="Calibri" w:eastAsia="Times New Roman" w:hAnsi="Calibri" w:cs="Times New Roman"/>
                <w:color w:val="000000"/>
              </w:rPr>
            </w:pPr>
            <w:r>
              <w:rPr>
                <w:rFonts w:ascii="Helvetica" w:hAnsi="Helvetica" w:cs="Helvetica"/>
                <w:noProof/>
                <w:color w:val="333333"/>
                <w:sz w:val="21"/>
                <w:szCs w:val="21"/>
                <w:lang w:eastAsia="es-MX"/>
              </w:rPr>
              <w:drawing>
                <wp:anchor distT="0" distB="0" distL="114300" distR="114300" simplePos="0" relativeHeight="251702272" behindDoc="0" locked="0" layoutInCell="1" allowOverlap="1" wp14:anchorId="12A0C1B2" wp14:editId="3C33848F">
                  <wp:simplePos x="0" y="0"/>
                  <wp:positionH relativeFrom="column">
                    <wp:posOffset>-25400</wp:posOffset>
                  </wp:positionH>
                  <wp:positionV relativeFrom="paragraph">
                    <wp:posOffset>-9525</wp:posOffset>
                  </wp:positionV>
                  <wp:extent cx="869950" cy="198755"/>
                  <wp:effectExtent l="0" t="0" r="0" b="4445"/>
                  <wp:wrapNone/>
                  <wp:docPr id="9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98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1986">
              <w:rPr>
                <w:rFonts w:ascii="Calibri" w:eastAsia="Times New Roman" w:hAnsi="Calibri" w:cs="Times New Roman"/>
                <w:color w:val="000000"/>
              </w:rPr>
              <w:t> </w:t>
            </w:r>
          </w:p>
        </w:tc>
      </w:tr>
    </w:tbl>
    <w:p w14:paraId="0368D9F6" w14:textId="77777777" w:rsidR="00946A57" w:rsidRDefault="00946A57" w:rsidP="00ED3D81">
      <w:pPr>
        <w:jc w:val="both"/>
        <w:rPr>
          <w:rFonts w:ascii="Helvetica" w:eastAsia="Times New Roman" w:hAnsi="Helvetica" w:cs="Helvetica"/>
          <w:color w:val="C09853"/>
          <w:sz w:val="21"/>
          <w:szCs w:val="21"/>
          <w:lang w:eastAsia="es-MX"/>
        </w:rPr>
      </w:pPr>
    </w:p>
    <w:p w14:paraId="7C84C272" w14:textId="1E157AEC" w:rsidR="00ED3D81" w:rsidRPr="00ED3D81" w:rsidRDefault="00ED3D81" w:rsidP="00ED3D81">
      <w:pPr>
        <w:jc w:val="both"/>
        <w:rPr>
          <w:rFonts w:ascii="Arial" w:hAnsi="Arial" w:cs="Arial"/>
          <w:bCs/>
          <w:sz w:val="18"/>
          <w:szCs w:val="18"/>
        </w:rPr>
      </w:pPr>
      <w:r w:rsidRPr="00CB116F">
        <w:rPr>
          <w:rFonts w:ascii="Arial" w:hAnsi="Arial" w:cs="Arial"/>
          <w:b/>
          <w:iCs/>
          <w:sz w:val="20"/>
          <w:szCs w:val="18"/>
        </w:rPr>
        <w:t xml:space="preserve">Ahora </w:t>
      </w:r>
      <w:r>
        <w:rPr>
          <w:rFonts w:ascii="Arial" w:hAnsi="Arial" w:cs="Arial"/>
          <w:b/>
          <w:iCs/>
          <w:sz w:val="20"/>
          <w:szCs w:val="18"/>
        </w:rPr>
        <w:t>se realizaran</w:t>
      </w:r>
      <w:r w:rsidRPr="00CB116F">
        <w:rPr>
          <w:rFonts w:ascii="Arial" w:hAnsi="Arial" w:cs="Arial"/>
          <w:b/>
          <w:iCs/>
          <w:sz w:val="20"/>
          <w:szCs w:val="18"/>
        </w:rPr>
        <w:t xml:space="preserve"> algunas preguntas referidas al tiempo cuando usted tenía 14 años.</w:t>
      </w:r>
      <w:r>
        <w:rPr>
          <w:rFonts w:ascii="Arial" w:hAnsi="Arial" w:cs="Arial"/>
          <w:b/>
          <w:iCs/>
          <w:sz w:val="20"/>
          <w:szCs w:val="18"/>
        </w:rPr>
        <w:t xml:space="preserve"> Es muy importante que trate de recordar cómo vivía cuando usted tenía 14 años.</w:t>
      </w:r>
    </w:p>
    <w:p w14:paraId="0C24873A" w14:textId="77777777" w:rsidR="00ED3D81" w:rsidRPr="00633073" w:rsidRDefault="00ED3D81" w:rsidP="00ED3D81">
      <w:pPr>
        <w:pStyle w:val="Prrafodelista"/>
        <w:numPr>
          <w:ilvl w:val="0"/>
          <w:numId w:val="10"/>
        </w:numPr>
        <w:spacing w:after="0" w:line="240" w:lineRule="auto"/>
        <w:jc w:val="both"/>
      </w:pPr>
      <w:r w:rsidRPr="00167469">
        <w:rPr>
          <w:rFonts w:ascii="Arial" w:hAnsi="Arial" w:cs="Arial"/>
          <w:sz w:val="18"/>
          <w:szCs w:val="18"/>
          <w:lang w:val="es-SV"/>
        </w:rPr>
        <w:t>Comparando el hogar donde vivía a los 14 años con todos los hogares</w:t>
      </w:r>
      <w:r w:rsidRPr="00607199">
        <w:rPr>
          <w:rFonts w:ascii="Arial" w:hAnsi="Arial" w:cs="Arial"/>
          <w:sz w:val="18"/>
          <w:szCs w:val="18"/>
          <w:lang w:val="es-SV"/>
        </w:rPr>
        <w:t xml:space="preserve"> actuales </w:t>
      </w:r>
      <w:r w:rsidRPr="00167469">
        <w:rPr>
          <w:rFonts w:ascii="Arial" w:hAnsi="Arial" w:cs="Arial"/>
          <w:sz w:val="18"/>
          <w:szCs w:val="18"/>
          <w:lang w:val="es-SV"/>
        </w:rPr>
        <w:t>de México</w:t>
      </w:r>
      <w:r>
        <w:rPr>
          <w:rFonts w:ascii="Arial" w:hAnsi="Arial" w:cs="Arial"/>
          <w:sz w:val="18"/>
          <w:szCs w:val="18"/>
          <w:lang w:val="es-SV"/>
        </w:rPr>
        <w:t xml:space="preserve"> y usando</w:t>
      </w:r>
      <w:r w:rsidRPr="00167469">
        <w:rPr>
          <w:rFonts w:ascii="Arial" w:hAnsi="Arial" w:cs="Arial"/>
          <w:sz w:val="18"/>
          <w:szCs w:val="18"/>
          <w:lang w:val="es-SV"/>
        </w:rPr>
        <w:t xml:space="preserve"> una escala de 1 a 10, en la que 1 son los hogares más pobres y 10 son los más ricos, ¿dónde pondría usted su hogar de ese entonces?</w:t>
      </w:r>
      <w:r w:rsidRPr="004F49FB">
        <w:rPr>
          <w:rFonts w:ascii="Arial" w:hAnsi="Arial" w:cs="Arial"/>
          <w:sz w:val="18"/>
          <w:szCs w:val="18"/>
          <w:lang w:val="es-SV"/>
        </w:rPr>
        <w:t xml:space="preserve"> </w:t>
      </w:r>
      <w:r w:rsidRPr="00DA1986">
        <w:rPr>
          <w:rFonts w:ascii="Arial" w:hAnsi="Arial" w:cs="Arial"/>
          <w:bCs/>
          <w:sz w:val="18"/>
          <w:szCs w:val="18"/>
        </w:rPr>
        <w:t xml:space="preserve">   </w:t>
      </w:r>
    </w:p>
    <w:p w14:paraId="706480A1" w14:textId="77777777" w:rsidR="00ED3D81" w:rsidRDefault="00ED3D81" w:rsidP="00ED3D81">
      <w:pPr>
        <w:jc w:val="both"/>
      </w:pPr>
    </w:p>
    <w:p w14:paraId="6BF8AD0D" w14:textId="3CD3FED5" w:rsidR="00ED3D81" w:rsidRPr="00D0224F" w:rsidRDefault="00ED3D81" w:rsidP="00ED3D81">
      <w:pPr>
        <w:jc w:val="center"/>
      </w:pPr>
      <w:r>
        <w:rPr>
          <w:noProof/>
          <w:lang w:eastAsia="es-MX"/>
        </w:rPr>
        <w:drawing>
          <wp:inline distT="0" distB="0" distL="0" distR="0" wp14:anchorId="77A0B5A0" wp14:editId="6B64C4EA">
            <wp:extent cx="2998470" cy="659130"/>
            <wp:effectExtent l="0" t="0" r="0" b="762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998470" cy="659130"/>
                    </a:xfrm>
                    <a:prstGeom prst="rect">
                      <a:avLst/>
                    </a:prstGeom>
                    <a:noFill/>
                    <a:ln>
                      <a:noFill/>
                    </a:ln>
                  </pic:spPr>
                </pic:pic>
              </a:graphicData>
            </a:graphic>
          </wp:inline>
        </w:drawing>
      </w:r>
    </w:p>
    <w:p w14:paraId="13C32B7A" w14:textId="6830260A" w:rsidR="00ED3D81" w:rsidRDefault="00ED3D81" w:rsidP="00ED3D81">
      <w:pPr>
        <w:pStyle w:val="Prrafodelista"/>
        <w:numPr>
          <w:ilvl w:val="0"/>
          <w:numId w:val="10"/>
        </w:numPr>
        <w:spacing w:after="0" w:line="240" w:lineRule="auto"/>
        <w:jc w:val="both"/>
      </w:pPr>
      <w:r>
        <w:rPr>
          <w:rFonts w:ascii="Arial" w:hAnsi="Arial" w:cs="Arial"/>
          <w:bCs/>
          <w:sz w:val="18"/>
          <w:szCs w:val="18"/>
        </w:rPr>
        <w:t>Recuerde cuando usted tenía 14 años y conteste</w:t>
      </w:r>
    </w:p>
    <w:tbl>
      <w:tblPr>
        <w:tblW w:w="7812" w:type="dxa"/>
        <w:jc w:val="center"/>
        <w:tblLayout w:type="fixed"/>
        <w:tblCellMar>
          <w:left w:w="70" w:type="dxa"/>
          <w:right w:w="70" w:type="dxa"/>
        </w:tblCellMar>
        <w:tblLook w:val="04A0" w:firstRow="1" w:lastRow="0" w:firstColumn="1" w:lastColumn="0" w:noHBand="0" w:noVBand="1"/>
      </w:tblPr>
      <w:tblGrid>
        <w:gridCol w:w="4960"/>
        <w:gridCol w:w="725"/>
        <w:gridCol w:w="709"/>
        <w:gridCol w:w="709"/>
        <w:gridCol w:w="709"/>
      </w:tblGrid>
      <w:tr w:rsidR="00ED3D81" w:rsidRPr="00DA1986" w14:paraId="068F3DFF" w14:textId="77777777" w:rsidTr="00ED3D81">
        <w:trPr>
          <w:trHeight w:val="300"/>
          <w:jc w:val="center"/>
        </w:trPr>
        <w:tc>
          <w:tcPr>
            <w:tcW w:w="4960" w:type="dxa"/>
            <w:tcBorders>
              <w:top w:val="nil"/>
              <w:left w:val="nil"/>
              <w:bottom w:val="nil"/>
              <w:right w:val="nil"/>
            </w:tcBorders>
            <w:shd w:val="clear" w:color="auto" w:fill="auto"/>
            <w:noWrap/>
            <w:vAlign w:val="bottom"/>
            <w:hideMark/>
          </w:tcPr>
          <w:p w14:paraId="4167AB35" w14:textId="77777777" w:rsidR="00ED3D81" w:rsidRPr="00DA1986" w:rsidRDefault="00ED3D81" w:rsidP="00A7317B">
            <w:pPr>
              <w:rPr>
                <w:rFonts w:ascii="Calibri" w:eastAsia="Times New Roman" w:hAnsi="Calibri" w:cs="Times New Roman"/>
                <w:color w:val="000000"/>
              </w:rPr>
            </w:pPr>
          </w:p>
        </w:tc>
        <w:tc>
          <w:tcPr>
            <w:tcW w:w="1434" w:type="dxa"/>
            <w:gridSpan w:val="2"/>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11FD976" w14:textId="77777777" w:rsidR="00ED3D81" w:rsidRPr="00DA1986" w:rsidRDefault="00ED3D81" w:rsidP="00A7317B">
            <w:pPr>
              <w:jc w:val="center"/>
              <w:rPr>
                <w:rFonts w:ascii="Arial" w:eastAsia="Times New Roman" w:hAnsi="Arial" w:cs="Arial"/>
                <w:b/>
                <w:bCs/>
                <w:color w:val="000000"/>
                <w:sz w:val="18"/>
                <w:szCs w:val="18"/>
              </w:rPr>
            </w:pPr>
            <w:r w:rsidRPr="00DA1986">
              <w:rPr>
                <w:rFonts w:ascii="Arial" w:eastAsia="Times New Roman" w:hAnsi="Arial" w:cs="Arial"/>
                <w:b/>
                <w:bCs/>
                <w:color w:val="000000"/>
                <w:sz w:val="18"/>
                <w:szCs w:val="18"/>
              </w:rPr>
              <w:t>Padre</w:t>
            </w:r>
          </w:p>
        </w:tc>
        <w:tc>
          <w:tcPr>
            <w:tcW w:w="1418" w:type="dxa"/>
            <w:gridSpan w:val="2"/>
            <w:tcBorders>
              <w:top w:val="single" w:sz="4" w:space="0" w:color="auto"/>
              <w:left w:val="nil"/>
              <w:bottom w:val="single" w:sz="4" w:space="0" w:color="auto"/>
              <w:right w:val="single" w:sz="4" w:space="0" w:color="auto"/>
            </w:tcBorders>
            <w:shd w:val="clear" w:color="000000" w:fill="F2F2F2"/>
            <w:noWrap/>
            <w:vAlign w:val="bottom"/>
            <w:hideMark/>
          </w:tcPr>
          <w:p w14:paraId="7DE64919" w14:textId="77777777" w:rsidR="00ED3D81" w:rsidRPr="00DA1986" w:rsidRDefault="00ED3D81" w:rsidP="00A7317B">
            <w:pPr>
              <w:jc w:val="center"/>
              <w:rPr>
                <w:rFonts w:ascii="Arial" w:eastAsia="Times New Roman" w:hAnsi="Arial" w:cs="Arial"/>
                <w:b/>
                <w:bCs/>
                <w:color w:val="000000"/>
                <w:sz w:val="18"/>
                <w:szCs w:val="18"/>
              </w:rPr>
            </w:pPr>
            <w:r w:rsidRPr="00DA1986">
              <w:rPr>
                <w:rFonts w:ascii="Arial" w:eastAsia="Times New Roman" w:hAnsi="Arial" w:cs="Arial"/>
                <w:b/>
                <w:bCs/>
                <w:color w:val="000000"/>
                <w:sz w:val="18"/>
                <w:szCs w:val="18"/>
              </w:rPr>
              <w:t>Madre</w:t>
            </w:r>
          </w:p>
        </w:tc>
      </w:tr>
      <w:tr w:rsidR="00ED3D81" w:rsidRPr="00DA1986" w14:paraId="31198325" w14:textId="77777777" w:rsidTr="00ED3D81">
        <w:trPr>
          <w:trHeight w:val="300"/>
          <w:jc w:val="center"/>
        </w:trPr>
        <w:tc>
          <w:tcPr>
            <w:tcW w:w="4960" w:type="dxa"/>
            <w:tcBorders>
              <w:top w:val="nil"/>
              <w:left w:val="nil"/>
              <w:bottom w:val="nil"/>
              <w:right w:val="nil"/>
            </w:tcBorders>
            <w:shd w:val="clear" w:color="auto" w:fill="auto"/>
            <w:noWrap/>
            <w:vAlign w:val="bottom"/>
            <w:hideMark/>
          </w:tcPr>
          <w:p w14:paraId="404A0121" w14:textId="77777777" w:rsidR="00ED3D81" w:rsidRPr="00DA1986" w:rsidRDefault="00ED3D81" w:rsidP="00A7317B">
            <w:pPr>
              <w:rPr>
                <w:rFonts w:ascii="Calibri" w:eastAsia="Times New Roman" w:hAnsi="Calibri" w:cs="Times New Roman"/>
                <w:color w:val="000000"/>
              </w:rPr>
            </w:pPr>
          </w:p>
        </w:tc>
        <w:tc>
          <w:tcPr>
            <w:tcW w:w="725" w:type="dxa"/>
            <w:tcBorders>
              <w:top w:val="nil"/>
              <w:left w:val="single" w:sz="4" w:space="0" w:color="auto"/>
              <w:bottom w:val="single" w:sz="4" w:space="0" w:color="auto"/>
              <w:right w:val="single" w:sz="4" w:space="0" w:color="auto"/>
            </w:tcBorders>
            <w:shd w:val="clear" w:color="000000" w:fill="BFBFBF"/>
            <w:noWrap/>
            <w:vAlign w:val="bottom"/>
            <w:hideMark/>
          </w:tcPr>
          <w:p w14:paraId="721A303E" w14:textId="77777777" w:rsidR="00ED3D81" w:rsidRPr="00DA1986" w:rsidRDefault="00ED3D81" w:rsidP="00A7317B">
            <w:pPr>
              <w:jc w:val="center"/>
              <w:rPr>
                <w:rFonts w:ascii="Arial" w:eastAsia="Times New Roman" w:hAnsi="Arial" w:cs="Arial"/>
                <w:b/>
                <w:bCs/>
                <w:color w:val="000000"/>
                <w:sz w:val="18"/>
                <w:szCs w:val="18"/>
              </w:rPr>
            </w:pPr>
            <w:r w:rsidRPr="00DA1986">
              <w:rPr>
                <w:rFonts w:ascii="Arial" w:eastAsia="Times New Roman" w:hAnsi="Arial" w:cs="Arial"/>
                <w:b/>
                <w:bCs/>
                <w:color w:val="000000"/>
                <w:sz w:val="18"/>
                <w:szCs w:val="18"/>
              </w:rPr>
              <w:t>Si</w:t>
            </w:r>
          </w:p>
        </w:tc>
        <w:tc>
          <w:tcPr>
            <w:tcW w:w="709" w:type="dxa"/>
            <w:tcBorders>
              <w:top w:val="nil"/>
              <w:left w:val="nil"/>
              <w:bottom w:val="single" w:sz="4" w:space="0" w:color="auto"/>
              <w:right w:val="single" w:sz="4" w:space="0" w:color="auto"/>
            </w:tcBorders>
            <w:shd w:val="clear" w:color="auto" w:fill="auto"/>
            <w:noWrap/>
            <w:vAlign w:val="bottom"/>
            <w:hideMark/>
          </w:tcPr>
          <w:p w14:paraId="71B9B1E2" w14:textId="77777777" w:rsidR="00ED3D81" w:rsidRPr="00DA1986" w:rsidRDefault="00ED3D81" w:rsidP="00A7317B">
            <w:pPr>
              <w:jc w:val="center"/>
              <w:rPr>
                <w:rFonts w:ascii="Arial" w:eastAsia="Times New Roman" w:hAnsi="Arial" w:cs="Arial"/>
                <w:b/>
                <w:bCs/>
                <w:color w:val="000000"/>
                <w:sz w:val="18"/>
                <w:szCs w:val="18"/>
              </w:rPr>
            </w:pPr>
            <w:r w:rsidRPr="00DA1986">
              <w:rPr>
                <w:rFonts w:ascii="Arial" w:eastAsia="Times New Roman" w:hAnsi="Arial" w:cs="Arial"/>
                <w:b/>
                <w:bCs/>
                <w:color w:val="000000"/>
                <w:sz w:val="18"/>
                <w:szCs w:val="18"/>
              </w:rPr>
              <w:t>No</w:t>
            </w:r>
          </w:p>
        </w:tc>
        <w:tc>
          <w:tcPr>
            <w:tcW w:w="709" w:type="dxa"/>
            <w:tcBorders>
              <w:top w:val="nil"/>
              <w:left w:val="nil"/>
              <w:bottom w:val="single" w:sz="4" w:space="0" w:color="auto"/>
              <w:right w:val="single" w:sz="4" w:space="0" w:color="auto"/>
            </w:tcBorders>
            <w:shd w:val="clear" w:color="000000" w:fill="BFBFBF"/>
            <w:noWrap/>
            <w:vAlign w:val="bottom"/>
            <w:hideMark/>
          </w:tcPr>
          <w:p w14:paraId="7BEA1293" w14:textId="77777777" w:rsidR="00ED3D81" w:rsidRPr="00DA1986" w:rsidRDefault="00ED3D81" w:rsidP="00A7317B">
            <w:pPr>
              <w:jc w:val="center"/>
              <w:rPr>
                <w:rFonts w:ascii="Arial" w:eastAsia="Times New Roman" w:hAnsi="Arial" w:cs="Arial"/>
                <w:b/>
                <w:bCs/>
                <w:color w:val="000000"/>
                <w:sz w:val="18"/>
                <w:szCs w:val="18"/>
              </w:rPr>
            </w:pPr>
            <w:r w:rsidRPr="00DA1986">
              <w:rPr>
                <w:rFonts w:ascii="Arial" w:eastAsia="Times New Roman" w:hAnsi="Arial" w:cs="Arial"/>
                <w:b/>
                <w:bCs/>
                <w:color w:val="000000"/>
                <w:sz w:val="18"/>
                <w:szCs w:val="18"/>
              </w:rPr>
              <w:t>Si</w:t>
            </w:r>
          </w:p>
        </w:tc>
        <w:tc>
          <w:tcPr>
            <w:tcW w:w="709" w:type="dxa"/>
            <w:tcBorders>
              <w:top w:val="nil"/>
              <w:left w:val="nil"/>
              <w:bottom w:val="single" w:sz="4" w:space="0" w:color="auto"/>
              <w:right w:val="single" w:sz="4" w:space="0" w:color="auto"/>
            </w:tcBorders>
            <w:shd w:val="clear" w:color="auto" w:fill="auto"/>
            <w:noWrap/>
            <w:vAlign w:val="bottom"/>
            <w:hideMark/>
          </w:tcPr>
          <w:p w14:paraId="5DD78BC2" w14:textId="77777777" w:rsidR="00ED3D81" w:rsidRPr="00DA1986" w:rsidRDefault="00ED3D81" w:rsidP="00A7317B">
            <w:pPr>
              <w:jc w:val="center"/>
              <w:rPr>
                <w:rFonts w:ascii="Arial" w:eastAsia="Times New Roman" w:hAnsi="Arial" w:cs="Arial"/>
                <w:b/>
                <w:bCs/>
                <w:color w:val="000000"/>
                <w:sz w:val="18"/>
                <w:szCs w:val="18"/>
              </w:rPr>
            </w:pPr>
            <w:r w:rsidRPr="00DA1986">
              <w:rPr>
                <w:rFonts w:ascii="Arial" w:eastAsia="Times New Roman" w:hAnsi="Arial" w:cs="Arial"/>
                <w:b/>
                <w:bCs/>
                <w:color w:val="000000"/>
                <w:sz w:val="18"/>
                <w:szCs w:val="18"/>
              </w:rPr>
              <w:t>No</w:t>
            </w:r>
          </w:p>
        </w:tc>
      </w:tr>
      <w:tr w:rsidR="00ED3D81" w:rsidRPr="00DA1986" w14:paraId="4F5C11E9" w14:textId="77777777" w:rsidTr="00ED3D81">
        <w:trPr>
          <w:trHeight w:val="300"/>
          <w:jc w:val="center"/>
        </w:trPr>
        <w:tc>
          <w:tcPr>
            <w:tcW w:w="4960" w:type="dxa"/>
            <w:tcBorders>
              <w:top w:val="single" w:sz="4" w:space="0" w:color="auto"/>
              <w:left w:val="single" w:sz="4" w:space="0" w:color="auto"/>
              <w:bottom w:val="single" w:sz="4" w:space="0" w:color="auto"/>
              <w:right w:val="nil"/>
            </w:tcBorders>
            <w:shd w:val="clear" w:color="auto" w:fill="auto"/>
            <w:noWrap/>
            <w:vAlign w:val="center"/>
            <w:hideMark/>
          </w:tcPr>
          <w:p w14:paraId="3AC8EAF9" w14:textId="77777777" w:rsidR="00ED3D81" w:rsidRPr="00DA1986" w:rsidRDefault="00ED3D81" w:rsidP="00A7317B">
            <w:pPr>
              <w:jc w:val="right"/>
              <w:rPr>
                <w:rFonts w:ascii="Arial" w:eastAsia="Times New Roman" w:hAnsi="Arial" w:cs="Arial"/>
                <w:color w:val="000000"/>
                <w:sz w:val="18"/>
                <w:szCs w:val="18"/>
              </w:rPr>
            </w:pPr>
            <w:r w:rsidRPr="00CF13DF">
              <w:rPr>
                <w:rFonts w:ascii="Arial" w:hAnsi="Arial" w:cs="Arial"/>
                <w:iCs/>
                <w:sz w:val="18"/>
                <w:szCs w:val="18"/>
              </w:rPr>
              <w:t>Su… ¿tenía trabajo</w:t>
            </w:r>
            <w:r w:rsidRPr="00CF13DF">
              <w:rPr>
                <w:rFonts w:ascii="Arial" w:hAnsi="Arial" w:cs="Arial"/>
                <w:sz w:val="18"/>
                <w:szCs w:val="18"/>
                <w:lang w:val="es-SV"/>
              </w:rPr>
              <w:t>?</w:t>
            </w:r>
          </w:p>
        </w:tc>
        <w:tc>
          <w:tcPr>
            <w:tcW w:w="725" w:type="dxa"/>
            <w:tcBorders>
              <w:top w:val="nil"/>
              <w:left w:val="single" w:sz="4" w:space="0" w:color="auto"/>
              <w:bottom w:val="single" w:sz="4" w:space="0" w:color="auto"/>
              <w:right w:val="single" w:sz="4" w:space="0" w:color="auto"/>
            </w:tcBorders>
            <w:shd w:val="clear" w:color="auto" w:fill="auto"/>
            <w:noWrap/>
            <w:vAlign w:val="center"/>
            <w:hideMark/>
          </w:tcPr>
          <w:p w14:paraId="48EB25B4" w14:textId="77777777" w:rsidR="00ED3D81" w:rsidRPr="00DA1986" w:rsidRDefault="00ED3D81" w:rsidP="00A7317B">
            <w:pPr>
              <w:jc w:val="center"/>
              <w:rPr>
                <w:rFonts w:ascii="Calibri" w:eastAsia="Times New Roman" w:hAnsi="Calibri" w:cs="Times New Roman"/>
                <w:color w:val="000000"/>
              </w:rPr>
            </w:pPr>
            <w:r>
              <w:object w:dxaOrig="330" w:dyaOrig="330" w14:anchorId="358174A7">
                <v:shape id="_x0000_i1073" type="#_x0000_t75" style="width:16.75pt;height:16.75pt" o:ole="">
                  <v:imagedata r:id="rId10" o:title=""/>
                </v:shape>
                <o:OLEObject Type="Embed" ProgID="PBrush" ShapeID="_x0000_i1073" DrawAspect="Content" ObjectID="_1509957199" r:id="rId82"/>
              </w:object>
            </w:r>
          </w:p>
        </w:tc>
        <w:tc>
          <w:tcPr>
            <w:tcW w:w="709" w:type="dxa"/>
            <w:tcBorders>
              <w:top w:val="nil"/>
              <w:left w:val="nil"/>
              <w:bottom w:val="single" w:sz="4" w:space="0" w:color="auto"/>
              <w:right w:val="single" w:sz="4" w:space="0" w:color="auto"/>
            </w:tcBorders>
            <w:shd w:val="clear" w:color="auto" w:fill="auto"/>
            <w:noWrap/>
            <w:vAlign w:val="center"/>
            <w:hideMark/>
          </w:tcPr>
          <w:p w14:paraId="00123CAB" w14:textId="77777777" w:rsidR="00ED3D81" w:rsidRPr="00DA1986" w:rsidRDefault="00ED3D81" w:rsidP="00A7317B">
            <w:pPr>
              <w:jc w:val="center"/>
              <w:rPr>
                <w:rFonts w:ascii="Calibri" w:eastAsia="Times New Roman" w:hAnsi="Calibri" w:cs="Times New Roman"/>
                <w:color w:val="000000"/>
              </w:rPr>
            </w:pPr>
            <w:r>
              <w:object w:dxaOrig="330" w:dyaOrig="330" w14:anchorId="4264EEEE">
                <v:shape id="_x0000_i1074" type="#_x0000_t75" style="width:16.75pt;height:16.75pt" o:ole="">
                  <v:imagedata r:id="rId10" o:title=""/>
                </v:shape>
                <o:OLEObject Type="Embed" ProgID="PBrush" ShapeID="_x0000_i1074" DrawAspect="Content" ObjectID="_1509957200" r:id="rId83"/>
              </w:object>
            </w:r>
          </w:p>
        </w:tc>
        <w:tc>
          <w:tcPr>
            <w:tcW w:w="709" w:type="dxa"/>
            <w:tcBorders>
              <w:top w:val="nil"/>
              <w:left w:val="nil"/>
              <w:bottom w:val="single" w:sz="4" w:space="0" w:color="auto"/>
              <w:right w:val="single" w:sz="4" w:space="0" w:color="auto"/>
            </w:tcBorders>
            <w:shd w:val="clear" w:color="auto" w:fill="auto"/>
            <w:noWrap/>
            <w:vAlign w:val="center"/>
            <w:hideMark/>
          </w:tcPr>
          <w:p w14:paraId="56AE0A2B" w14:textId="5A89376C" w:rsidR="00ED3D81" w:rsidRPr="00DA1986" w:rsidRDefault="00A7478D" w:rsidP="00A7317B">
            <w:pPr>
              <w:jc w:val="center"/>
              <w:rPr>
                <w:rFonts w:ascii="Calibri" w:eastAsia="Times New Roman" w:hAnsi="Calibri" w:cs="Times New Roman"/>
                <w:color w:val="000000"/>
              </w:rPr>
            </w:pPr>
            <w:r>
              <w:rPr>
                <w:rFonts w:ascii="Helvetica" w:hAnsi="Helvetica" w:cs="Helvetica"/>
                <w:noProof/>
                <w:color w:val="333333"/>
                <w:sz w:val="21"/>
                <w:szCs w:val="21"/>
                <w:lang w:eastAsia="es-MX"/>
              </w:rPr>
              <w:drawing>
                <wp:anchor distT="0" distB="0" distL="114300" distR="114300" simplePos="0" relativeHeight="251710464" behindDoc="0" locked="0" layoutInCell="1" allowOverlap="1" wp14:anchorId="0C2BE7F6" wp14:editId="7C1AC472">
                  <wp:simplePos x="0" y="0"/>
                  <wp:positionH relativeFrom="column">
                    <wp:posOffset>-25400</wp:posOffset>
                  </wp:positionH>
                  <wp:positionV relativeFrom="paragraph">
                    <wp:posOffset>316230</wp:posOffset>
                  </wp:positionV>
                  <wp:extent cx="869950" cy="198755"/>
                  <wp:effectExtent l="0" t="0" r="6350" b="0"/>
                  <wp:wrapNone/>
                  <wp:docPr id="2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98755"/>
                          </a:xfrm>
                          <a:prstGeom prst="rect">
                            <a:avLst/>
                          </a:prstGeom>
                          <a:noFill/>
                          <a:ln>
                            <a:noFill/>
                          </a:ln>
                        </pic:spPr>
                      </pic:pic>
                    </a:graphicData>
                  </a:graphic>
                  <wp14:sizeRelH relativeFrom="page">
                    <wp14:pctWidth>0</wp14:pctWidth>
                  </wp14:sizeRelH>
                  <wp14:sizeRelV relativeFrom="page">
                    <wp14:pctHeight>0</wp14:pctHeight>
                  </wp14:sizeRelV>
                </wp:anchor>
              </w:drawing>
            </w:r>
            <w:r w:rsidR="00ED3D81">
              <w:object w:dxaOrig="330" w:dyaOrig="330" w14:anchorId="352EE625">
                <v:shape id="_x0000_i1075" type="#_x0000_t75" style="width:16.75pt;height:16.75pt" o:ole="">
                  <v:imagedata r:id="rId10" o:title=""/>
                </v:shape>
                <o:OLEObject Type="Embed" ProgID="PBrush" ShapeID="_x0000_i1075" DrawAspect="Content" ObjectID="_1509957201" r:id="rId84"/>
              </w:object>
            </w:r>
          </w:p>
        </w:tc>
        <w:tc>
          <w:tcPr>
            <w:tcW w:w="709" w:type="dxa"/>
            <w:tcBorders>
              <w:top w:val="nil"/>
              <w:left w:val="nil"/>
              <w:bottom w:val="single" w:sz="4" w:space="0" w:color="auto"/>
              <w:right w:val="single" w:sz="4" w:space="0" w:color="auto"/>
            </w:tcBorders>
            <w:shd w:val="clear" w:color="auto" w:fill="auto"/>
            <w:noWrap/>
            <w:vAlign w:val="center"/>
            <w:hideMark/>
          </w:tcPr>
          <w:p w14:paraId="6DC8E73D" w14:textId="77777777" w:rsidR="00ED3D81" w:rsidRPr="00DA1986" w:rsidRDefault="00ED3D81" w:rsidP="00A7317B">
            <w:pPr>
              <w:jc w:val="center"/>
              <w:rPr>
                <w:rFonts w:ascii="Calibri" w:eastAsia="Times New Roman" w:hAnsi="Calibri" w:cs="Times New Roman"/>
                <w:color w:val="000000"/>
              </w:rPr>
            </w:pPr>
            <w:r>
              <w:object w:dxaOrig="330" w:dyaOrig="330" w14:anchorId="633FF06E">
                <v:shape id="_x0000_i1076" type="#_x0000_t75" style="width:16.75pt;height:16.75pt" o:ole="">
                  <v:imagedata r:id="rId10" o:title=""/>
                </v:shape>
                <o:OLEObject Type="Embed" ProgID="PBrush" ShapeID="_x0000_i1076" DrawAspect="Content" ObjectID="_1509957202" r:id="rId85"/>
              </w:object>
            </w:r>
          </w:p>
        </w:tc>
      </w:tr>
      <w:tr w:rsidR="00ED3D81" w:rsidRPr="00DA1986" w14:paraId="2B742F60" w14:textId="77777777" w:rsidTr="00ED3D81">
        <w:trPr>
          <w:trHeight w:val="420"/>
          <w:jc w:val="center"/>
        </w:trPr>
        <w:tc>
          <w:tcPr>
            <w:tcW w:w="4960" w:type="dxa"/>
            <w:tcBorders>
              <w:top w:val="nil"/>
              <w:left w:val="single" w:sz="4" w:space="0" w:color="auto"/>
              <w:bottom w:val="single" w:sz="4" w:space="0" w:color="auto"/>
              <w:right w:val="nil"/>
            </w:tcBorders>
            <w:shd w:val="clear" w:color="auto" w:fill="auto"/>
            <w:noWrap/>
            <w:vAlign w:val="center"/>
            <w:hideMark/>
          </w:tcPr>
          <w:p w14:paraId="1A27F023" w14:textId="77777777" w:rsidR="00ED3D81" w:rsidRPr="00DA1986" w:rsidRDefault="00ED3D81" w:rsidP="00A7317B">
            <w:pPr>
              <w:jc w:val="right"/>
              <w:rPr>
                <w:rFonts w:ascii="Arial" w:eastAsia="Times New Roman" w:hAnsi="Arial" w:cs="Arial"/>
                <w:color w:val="000000"/>
                <w:sz w:val="18"/>
                <w:szCs w:val="18"/>
              </w:rPr>
            </w:pPr>
            <w:r w:rsidRPr="00106389">
              <w:rPr>
                <w:rFonts w:ascii="Arial" w:hAnsi="Arial" w:cs="Arial"/>
                <w:sz w:val="18"/>
                <w:szCs w:val="18"/>
              </w:rPr>
              <w:t>¿Cuál era la ocupación principal de su…?</w:t>
            </w:r>
          </w:p>
        </w:tc>
        <w:tc>
          <w:tcPr>
            <w:tcW w:w="14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4360D" w14:textId="7AF66B8F" w:rsidR="00ED3D81" w:rsidRPr="00DA1986" w:rsidRDefault="00ED3D81" w:rsidP="00A7317B">
            <w:pPr>
              <w:jc w:val="center"/>
              <w:rPr>
                <w:rFonts w:ascii="Calibri" w:eastAsia="Times New Roman" w:hAnsi="Calibri" w:cs="Times New Roman"/>
                <w:color w:val="000000"/>
              </w:rPr>
            </w:pPr>
            <w:commentRangeStart w:id="43"/>
            <w:r>
              <w:rPr>
                <w:rFonts w:ascii="Helvetica" w:hAnsi="Helvetica" w:cs="Helvetica"/>
                <w:noProof/>
                <w:color w:val="333333"/>
                <w:sz w:val="21"/>
                <w:szCs w:val="21"/>
                <w:lang w:eastAsia="es-MX"/>
              </w:rPr>
              <w:drawing>
                <wp:anchor distT="0" distB="0" distL="114300" distR="114300" simplePos="0" relativeHeight="251707392" behindDoc="0" locked="0" layoutInCell="1" allowOverlap="1" wp14:anchorId="13E346B6" wp14:editId="111C77C8">
                  <wp:simplePos x="0" y="0"/>
                  <wp:positionH relativeFrom="column">
                    <wp:posOffset>-29210</wp:posOffset>
                  </wp:positionH>
                  <wp:positionV relativeFrom="paragraph">
                    <wp:posOffset>-2540</wp:posOffset>
                  </wp:positionV>
                  <wp:extent cx="869950" cy="198755"/>
                  <wp:effectExtent l="0" t="0" r="6350" b="0"/>
                  <wp:wrapNone/>
                  <wp:docPr id="2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98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1986">
              <w:rPr>
                <w:rFonts w:ascii="Calibri" w:eastAsia="Times New Roman" w:hAnsi="Calibri" w:cs="Times New Roman"/>
                <w:color w:val="000000"/>
              </w:rPr>
              <w:t> </w:t>
            </w:r>
            <w:commentRangeEnd w:id="43"/>
            <w:r>
              <w:rPr>
                <w:rStyle w:val="Refdecomentario"/>
              </w:rPr>
              <w:commentReference w:id="43"/>
            </w:r>
          </w:p>
        </w:tc>
        <w:tc>
          <w:tcPr>
            <w:tcW w:w="1418" w:type="dxa"/>
            <w:gridSpan w:val="2"/>
            <w:tcBorders>
              <w:top w:val="single" w:sz="4" w:space="0" w:color="auto"/>
              <w:left w:val="nil"/>
              <w:bottom w:val="single" w:sz="4" w:space="0" w:color="auto"/>
              <w:right w:val="single" w:sz="4" w:space="0" w:color="auto"/>
            </w:tcBorders>
            <w:shd w:val="clear" w:color="auto" w:fill="auto"/>
            <w:noWrap/>
            <w:vAlign w:val="center"/>
            <w:hideMark/>
          </w:tcPr>
          <w:p w14:paraId="330A4134" w14:textId="343F52A6" w:rsidR="00ED3D81" w:rsidRPr="00DA1986" w:rsidRDefault="00ED3D81" w:rsidP="00A7317B">
            <w:pPr>
              <w:jc w:val="center"/>
              <w:rPr>
                <w:rFonts w:ascii="Calibri" w:eastAsia="Times New Roman" w:hAnsi="Calibri" w:cs="Times New Roman"/>
                <w:color w:val="000000"/>
              </w:rPr>
            </w:pPr>
            <w:r w:rsidRPr="00DA1986">
              <w:rPr>
                <w:rFonts w:ascii="Calibri" w:eastAsia="Times New Roman" w:hAnsi="Calibri" w:cs="Times New Roman"/>
                <w:color w:val="000000"/>
              </w:rPr>
              <w:t> </w:t>
            </w:r>
          </w:p>
        </w:tc>
      </w:tr>
      <w:tr w:rsidR="00ED3D81" w:rsidRPr="00DA1986" w14:paraId="2D26E78F" w14:textId="77777777" w:rsidTr="00ED3D81">
        <w:trPr>
          <w:trHeight w:val="300"/>
          <w:jc w:val="center"/>
        </w:trPr>
        <w:tc>
          <w:tcPr>
            <w:tcW w:w="4960" w:type="dxa"/>
            <w:tcBorders>
              <w:top w:val="nil"/>
              <w:left w:val="single" w:sz="4" w:space="0" w:color="auto"/>
              <w:bottom w:val="single" w:sz="4" w:space="0" w:color="auto"/>
              <w:right w:val="nil"/>
            </w:tcBorders>
            <w:shd w:val="clear" w:color="auto" w:fill="auto"/>
            <w:noWrap/>
            <w:vAlign w:val="center"/>
            <w:hideMark/>
          </w:tcPr>
          <w:p w14:paraId="234A344B" w14:textId="77777777" w:rsidR="00ED3D81" w:rsidRPr="00DA1986" w:rsidRDefault="00ED3D81" w:rsidP="00A7317B">
            <w:pPr>
              <w:jc w:val="right"/>
              <w:rPr>
                <w:rFonts w:ascii="Arial" w:eastAsia="Times New Roman" w:hAnsi="Arial" w:cs="Arial"/>
                <w:color w:val="000000"/>
                <w:sz w:val="18"/>
                <w:szCs w:val="18"/>
              </w:rPr>
            </w:pPr>
            <w:r w:rsidRPr="00106389">
              <w:rPr>
                <w:rFonts w:ascii="Arial" w:hAnsi="Arial" w:cs="Arial"/>
                <w:sz w:val="18"/>
                <w:szCs w:val="18"/>
              </w:rPr>
              <w:t>Por part</w:t>
            </w:r>
            <w:r>
              <w:rPr>
                <w:rFonts w:ascii="Arial" w:hAnsi="Arial" w:cs="Arial"/>
                <w:sz w:val="18"/>
                <w:szCs w:val="18"/>
              </w:rPr>
              <w:t>e de este trabajo, su… ¿tenía pr</w:t>
            </w:r>
            <w:r w:rsidRPr="00106389">
              <w:rPr>
                <w:rFonts w:ascii="Arial" w:hAnsi="Arial" w:cs="Arial"/>
                <w:sz w:val="18"/>
                <w:szCs w:val="18"/>
              </w:rPr>
              <w:t>estaciones de servicios médicos?</w:t>
            </w:r>
          </w:p>
        </w:tc>
        <w:tc>
          <w:tcPr>
            <w:tcW w:w="725" w:type="dxa"/>
            <w:tcBorders>
              <w:top w:val="nil"/>
              <w:left w:val="single" w:sz="4" w:space="0" w:color="auto"/>
              <w:bottom w:val="single" w:sz="4" w:space="0" w:color="auto"/>
              <w:right w:val="single" w:sz="4" w:space="0" w:color="auto"/>
            </w:tcBorders>
            <w:shd w:val="clear" w:color="auto" w:fill="auto"/>
            <w:noWrap/>
            <w:vAlign w:val="center"/>
            <w:hideMark/>
          </w:tcPr>
          <w:p w14:paraId="70C4E07C" w14:textId="77777777" w:rsidR="00ED3D81" w:rsidRPr="00DA1986" w:rsidRDefault="00ED3D81" w:rsidP="00A7317B">
            <w:pPr>
              <w:jc w:val="center"/>
              <w:rPr>
                <w:rFonts w:ascii="Calibri" w:eastAsia="Times New Roman" w:hAnsi="Calibri" w:cs="Times New Roman"/>
                <w:color w:val="000000"/>
              </w:rPr>
            </w:pPr>
            <w:r>
              <w:object w:dxaOrig="330" w:dyaOrig="330" w14:anchorId="26F7A7BF">
                <v:shape id="_x0000_i1077" type="#_x0000_t75" style="width:16.75pt;height:16.75pt" o:ole="">
                  <v:imagedata r:id="rId10" o:title=""/>
                </v:shape>
                <o:OLEObject Type="Embed" ProgID="PBrush" ShapeID="_x0000_i1077" DrawAspect="Content" ObjectID="_1509957203" r:id="rId86"/>
              </w:object>
            </w:r>
          </w:p>
        </w:tc>
        <w:tc>
          <w:tcPr>
            <w:tcW w:w="709" w:type="dxa"/>
            <w:tcBorders>
              <w:top w:val="nil"/>
              <w:left w:val="nil"/>
              <w:bottom w:val="single" w:sz="4" w:space="0" w:color="auto"/>
              <w:right w:val="single" w:sz="4" w:space="0" w:color="auto"/>
            </w:tcBorders>
            <w:shd w:val="clear" w:color="auto" w:fill="auto"/>
            <w:noWrap/>
            <w:vAlign w:val="center"/>
            <w:hideMark/>
          </w:tcPr>
          <w:p w14:paraId="4BE4DA93" w14:textId="77777777" w:rsidR="00ED3D81" w:rsidRPr="00DA1986" w:rsidRDefault="00ED3D81" w:rsidP="00A7317B">
            <w:pPr>
              <w:jc w:val="center"/>
              <w:rPr>
                <w:rFonts w:ascii="Calibri" w:eastAsia="Times New Roman" w:hAnsi="Calibri" w:cs="Times New Roman"/>
                <w:color w:val="000000"/>
              </w:rPr>
            </w:pPr>
            <w:r>
              <w:object w:dxaOrig="330" w:dyaOrig="330" w14:anchorId="05EB0090">
                <v:shape id="_x0000_i1078" type="#_x0000_t75" style="width:16.75pt;height:16.75pt" o:ole="">
                  <v:imagedata r:id="rId10" o:title=""/>
                </v:shape>
                <o:OLEObject Type="Embed" ProgID="PBrush" ShapeID="_x0000_i1078" DrawAspect="Content" ObjectID="_1509957204" r:id="rId87"/>
              </w:object>
            </w:r>
          </w:p>
        </w:tc>
        <w:tc>
          <w:tcPr>
            <w:tcW w:w="709" w:type="dxa"/>
            <w:tcBorders>
              <w:top w:val="nil"/>
              <w:left w:val="nil"/>
              <w:bottom w:val="single" w:sz="4" w:space="0" w:color="auto"/>
              <w:right w:val="single" w:sz="4" w:space="0" w:color="auto"/>
            </w:tcBorders>
            <w:shd w:val="clear" w:color="auto" w:fill="auto"/>
            <w:noWrap/>
            <w:vAlign w:val="center"/>
            <w:hideMark/>
          </w:tcPr>
          <w:p w14:paraId="25A2180A" w14:textId="77777777" w:rsidR="00ED3D81" w:rsidRPr="00DA1986" w:rsidRDefault="00ED3D81" w:rsidP="00A7317B">
            <w:pPr>
              <w:jc w:val="center"/>
              <w:rPr>
                <w:rFonts w:ascii="Calibri" w:eastAsia="Times New Roman" w:hAnsi="Calibri" w:cs="Times New Roman"/>
                <w:color w:val="000000"/>
              </w:rPr>
            </w:pPr>
            <w:r>
              <w:object w:dxaOrig="330" w:dyaOrig="330" w14:anchorId="2381544E">
                <v:shape id="_x0000_i1079" type="#_x0000_t75" style="width:16.75pt;height:16.75pt" o:ole="">
                  <v:imagedata r:id="rId10" o:title=""/>
                </v:shape>
                <o:OLEObject Type="Embed" ProgID="PBrush" ShapeID="_x0000_i1079" DrawAspect="Content" ObjectID="_1509957205" r:id="rId88"/>
              </w:object>
            </w:r>
          </w:p>
        </w:tc>
        <w:tc>
          <w:tcPr>
            <w:tcW w:w="709" w:type="dxa"/>
            <w:tcBorders>
              <w:top w:val="nil"/>
              <w:left w:val="nil"/>
              <w:bottom w:val="single" w:sz="4" w:space="0" w:color="auto"/>
              <w:right w:val="single" w:sz="4" w:space="0" w:color="auto"/>
            </w:tcBorders>
            <w:shd w:val="clear" w:color="auto" w:fill="auto"/>
            <w:noWrap/>
            <w:vAlign w:val="center"/>
            <w:hideMark/>
          </w:tcPr>
          <w:p w14:paraId="5680FAEB" w14:textId="77777777" w:rsidR="00ED3D81" w:rsidRPr="00DA1986" w:rsidRDefault="00ED3D81" w:rsidP="00A7317B">
            <w:pPr>
              <w:jc w:val="center"/>
              <w:rPr>
                <w:rFonts w:ascii="Calibri" w:eastAsia="Times New Roman" w:hAnsi="Calibri" w:cs="Times New Roman"/>
                <w:color w:val="000000"/>
              </w:rPr>
            </w:pPr>
            <w:r>
              <w:object w:dxaOrig="330" w:dyaOrig="330" w14:anchorId="338BEC75">
                <v:shape id="_x0000_i1080" type="#_x0000_t75" style="width:16.75pt;height:16.75pt" o:ole="">
                  <v:imagedata r:id="rId10" o:title=""/>
                </v:shape>
                <o:OLEObject Type="Embed" ProgID="PBrush" ShapeID="_x0000_i1080" DrawAspect="Content" ObjectID="_1509957206" r:id="rId89"/>
              </w:object>
            </w:r>
          </w:p>
        </w:tc>
      </w:tr>
    </w:tbl>
    <w:p w14:paraId="488E18CA" w14:textId="77777777" w:rsidR="00ED3D81" w:rsidRDefault="00ED3D81" w:rsidP="00ED3D81">
      <w:pPr>
        <w:jc w:val="both"/>
      </w:pPr>
    </w:p>
    <w:p w14:paraId="52D6CF7F" w14:textId="77777777" w:rsidR="00946A57" w:rsidRDefault="00946A57" w:rsidP="00ED3D81">
      <w:pPr>
        <w:jc w:val="both"/>
      </w:pPr>
    </w:p>
    <w:p w14:paraId="43273250" w14:textId="48623AD7" w:rsidR="00946A57" w:rsidRPr="00946A57" w:rsidRDefault="00946A57" w:rsidP="00946A57">
      <w:pPr>
        <w:shd w:val="clear" w:color="auto" w:fill="FCF8E3"/>
        <w:spacing w:line="400" w:lineRule="atLeast"/>
        <w:rPr>
          <w:rFonts w:ascii="Helvetica" w:eastAsia="Times New Roman" w:hAnsi="Helvetica" w:cs="Helvetica"/>
          <w:b/>
          <w:bCs/>
          <w:color w:val="C09853"/>
          <w:sz w:val="21"/>
          <w:szCs w:val="21"/>
          <w:lang w:eastAsia="es-MX"/>
        </w:rPr>
      </w:pPr>
      <w:r w:rsidRPr="00AE04C2">
        <w:rPr>
          <w:rFonts w:ascii="Helvetica" w:eastAsia="Times New Roman" w:hAnsi="Helvetica" w:cs="Helvetica"/>
          <w:color w:val="C09853"/>
          <w:sz w:val="21"/>
          <w:szCs w:val="21"/>
          <w:lang w:eastAsia="es-MX"/>
        </w:rPr>
        <w:lastRenderedPageBreak/>
        <w:t xml:space="preserve">Tiempo </w:t>
      </w:r>
      <w:r>
        <w:rPr>
          <w:rFonts w:ascii="Helvetica" w:eastAsia="Times New Roman" w:hAnsi="Helvetica" w:cs="Helvetica"/>
          <w:color w:val="C09853"/>
          <w:sz w:val="21"/>
          <w:szCs w:val="21"/>
          <w:lang w:eastAsia="es-MX"/>
        </w:rPr>
        <w:t>disponible</w:t>
      </w:r>
      <w:r w:rsidRPr="00AE04C2">
        <w:rPr>
          <w:rFonts w:ascii="Helvetica" w:eastAsia="Times New Roman" w:hAnsi="Helvetica" w:cs="Helvetica"/>
          <w:color w:val="C09853"/>
          <w:sz w:val="21"/>
          <w:szCs w:val="21"/>
          <w:lang w:eastAsia="es-MX"/>
        </w:rPr>
        <w:t xml:space="preserve"> </w:t>
      </w:r>
      <w:r>
        <w:rPr>
          <w:rFonts w:ascii="Helvetica" w:eastAsia="Times New Roman" w:hAnsi="Helvetica" w:cs="Helvetica"/>
          <w:color w:val="C09853"/>
          <w:sz w:val="21"/>
          <w:szCs w:val="21"/>
          <w:lang w:eastAsia="es-MX"/>
        </w:rPr>
        <w:t>para este bloque de preguntas</w:t>
      </w:r>
      <w:r w:rsidRPr="00AE04C2">
        <w:rPr>
          <w:rFonts w:ascii="Helvetica" w:eastAsia="Times New Roman" w:hAnsi="Helvetica" w:cs="Helvetica"/>
          <w:color w:val="C09853"/>
          <w:sz w:val="21"/>
          <w:szCs w:val="21"/>
          <w:lang w:eastAsia="es-MX"/>
        </w:rPr>
        <w:t>: </w:t>
      </w:r>
      <w:r w:rsidR="00A7478D">
        <w:rPr>
          <w:rFonts w:ascii="Helvetica" w:eastAsia="Times New Roman" w:hAnsi="Helvetica" w:cs="Helvetica"/>
          <w:b/>
          <w:bCs/>
          <w:color w:val="C09853"/>
          <w:sz w:val="21"/>
          <w:szCs w:val="21"/>
          <w:lang w:eastAsia="es-MX"/>
        </w:rPr>
        <w:t>03</w:t>
      </w:r>
      <w:r>
        <w:rPr>
          <w:rFonts w:ascii="Helvetica" w:eastAsia="Times New Roman" w:hAnsi="Helvetica" w:cs="Helvetica"/>
          <w:b/>
          <w:bCs/>
          <w:color w:val="C09853"/>
          <w:sz w:val="21"/>
          <w:szCs w:val="21"/>
          <w:lang w:eastAsia="es-MX"/>
        </w:rPr>
        <w:t>:0</w:t>
      </w:r>
      <w:r w:rsidRPr="00AE04C2">
        <w:rPr>
          <w:rFonts w:ascii="Helvetica" w:eastAsia="Times New Roman" w:hAnsi="Helvetica" w:cs="Helvetica"/>
          <w:b/>
          <w:bCs/>
          <w:color w:val="C09853"/>
          <w:sz w:val="21"/>
          <w:szCs w:val="21"/>
          <w:lang w:eastAsia="es-MX"/>
        </w:rPr>
        <w:t>0</w:t>
      </w:r>
    </w:p>
    <w:p w14:paraId="0E59CDEF" w14:textId="77777777" w:rsidR="00ED3D81" w:rsidRPr="00B105BE" w:rsidRDefault="00ED3D81" w:rsidP="00ED3D81">
      <w:pPr>
        <w:pStyle w:val="Prrafodelista"/>
        <w:numPr>
          <w:ilvl w:val="0"/>
          <w:numId w:val="10"/>
        </w:numPr>
        <w:spacing w:after="0" w:line="240" w:lineRule="auto"/>
        <w:jc w:val="both"/>
      </w:pPr>
      <w:r>
        <w:rPr>
          <w:rFonts w:ascii="Arial" w:hAnsi="Arial" w:cs="Arial"/>
          <w:sz w:val="18"/>
          <w:szCs w:val="18"/>
          <w:lang w:val="es-SV"/>
        </w:rPr>
        <w:t>C</w:t>
      </w:r>
      <w:r w:rsidRPr="00FD4D22">
        <w:rPr>
          <w:rFonts w:ascii="Arial" w:hAnsi="Arial" w:cs="Arial"/>
          <w:sz w:val="18"/>
          <w:szCs w:val="18"/>
          <w:lang w:val="es-SV"/>
        </w:rPr>
        <w:t>uando usted tenía alrededor de 14 años ¿con quién vivía?</w:t>
      </w:r>
      <w:r w:rsidRPr="00DA1986">
        <w:rPr>
          <w:rFonts w:ascii="Arial" w:hAnsi="Arial" w:cs="Arial"/>
          <w:bCs/>
          <w:sz w:val="18"/>
          <w:szCs w:val="18"/>
        </w:rPr>
        <w:t xml:space="preserve">      </w:t>
      </w:r>
    </w:p>
    <w:p w14:paraId="263E076B" w14:textId="77777777" w:rsidR="00ED3D81" w:rsidRDefault="00ED3D81" w:rsidP="00ED3D81">
      <w:pPr>
        <w:jc w:val="both"/>
      </w:pPr>
      <w:r>
        <w:rPr>
          <w:rFonts w:ascii="Helvetica" w:hAnsi="Helvetica" w:cs="Helvetica"/>
          <w:noProof/>
          <w:color w:val="333333"/>
          <w:sz w:val="21"/>
          <w:szCs w:val="21"/>
          <w:lang w:eastAsia="es-MX"/>
        </w:rPr>
        <w:drawing>
          <wp:anchor distT="0" distB="0" distL="114300" distR="114300" simplePos="0" relativeHeight="251708416" behindDoc="0" locked="0" layoutInCell="1" allowOverlap="1" wp14:anchorId="2755AD5E" wp14:editId="00B04ACA">
            <wp:simplePos x="0" y="0"/>
            <wp:positionH relativeFrom="margin">
              <wp:align>center</wp:align>
            </wp:positionH>
            <wp:positionV relativeFrom="paragraph">
              <wp:posOffset>26670</wp:posOffset>
            </wp:positionV>
            <wp:extent cx="1008380" cy="230505"/>
            <wp:effectExtent l="0" t="0" r="1270" b="0"/>
            <wp:wrapNone/>
            <wp:docPr id="3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8380" cy="230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FCA17B" w14:textId="77777777" w:rsidR="00ED3D81" w:rsidRPr="006A3421" w:rsidRDefault="00ED3D81" w:rsidP="00ED3D81">
      <w:pPr>
        <w:pStyle w:val="Prrafodelista"/>
        <w:numPr>
          <w:ilvl w:val="0"/>
          <w:numId w:val="10"/>
        </w:numPr>
        <w:spacing w:after="0" w:line="240" w:lineRule="auto"/>
        <w:jc w:val="both"/>
      </w:pPr>
      <w:r>
        <w:rPr>
          <w:rFonts w:ascii="Arial" w:hAnsi="Arial" w:cs="Arial"/>
          <w:bCs/>
          <w:sz w:val="18"/>
          <w:szCs w:val="18"/>
        </w:rPr>
        <w:t>Recuerde cuando usted tenía 14 años y conteste</w:t>
      </w:r>
      <w:r>
        <w:rPr>
          <w:rFonts w:ascii="Arial" w:hAnsi="Arial" w:cs="Arial"/>
          <w:sz w:val="18"/>
          <w:szCs w:val="18"/>
          <w:lang w:val="es-SV"/>
        </w:rPr>
        <w:t>. Si no vivía con padres, por favor conteste con respecto a tutores.</w:t>
      </w:r>
    </w:p>
    <w:p w14:paraId="300749A9" w14:textId="77777777" w:rsidR="00ED3D81" w:rsidRDefault="00ED3D81" w:rsidP="00ED3D81">
      <w:pPr>
        <w:jc w:val="both"/>
      </w:pPr>
    </w:p>
    <w:tbl>
      <w:tblPr>
        <w:tblW w:w="9924" w:type="dxa"/>
        <w:jc w:val="center"/>
        <w:tblLayout w:type="fixed"/>
        <w:tblCellMar>
          <w:left w:w="70" w:type="dxa"/>
          <w:right w:w="70" w:type="dxa"/>
        </w:tblCellMar>
        <w:tblLook w:val="04A0" w:firstRow="1" w:lastRow="0" w:firstColumn="1" w:lastColumn="0" w:noHBand="0" w:noVBand="1"/>
      </w:tblPr>
      <w:tblGrid>
        <w:gridCol w:w="4253"/>
        <w:gridCol w:w="708"/>
        <w:gridCol w:w="709"/>
        <w:gridCol w:w="709"/>
        <w:gridCol w:w="709"/>
        <w:gridCol w:w="709"/>
        <w:gridCol w:w="709"/>
        <w:gridCol w:w="709"/>
        <w:gridCol w:w="709"/>
      </w:tblGrid>
      <w:tr w:rsidR="00ED3D81" w:rsidRPr="00DA1986" w14:paraId="12C08F75" w14:textId="77777777" w:rsidTr="00946A57">
        <w:trPr>
          <w:trHeight w:val="300"/>
          <w:jc w:val="center"/>
        </w:trPr>
        <w:tc>
          <w:tcPr>
            <w:tcW w:w="4253" w:type="dxa"/>
            <w:tcBorders>
              <w:top w:val="nil"/>
              <w:left w:val="nil"/>
              <w:bottom w:val="nil"/>
              <w:right w:val="nil"/>
            </w:tcBorders>
            <w:shd w:val="clear" w:color="auto" w:fill="auto"/>
            <w:noWrap/>
            <w:vAlign w:val="bottom"/>
            <w:hideMark/>
          </w:tcPr>
          <w:p w14:paraId="22A1A99E" w14:textId="77777777" w:rsidR="00ED3D81" w:rsidRPr="00DA1986" w:rsidRDefault="00ED3D81" w:rsidP="00A7317B">
            <w:pPr>
              <w:rPr>
                <w:rFonts w:ascii="Calibri" w:eastAsia="Times New Roman" w:hAnsi="Calibri" w:cs="Times New Roman"/>
                <w:color w:val="000000"/>
              </w:rPr>
            </w:pPr>
          </w:p>
        </w:tc>
        <w:tc>
          <w:tcPr>
            <w:tcW w:w="2835" w:type="dxa"/>
            <w:gridSpan w:val="4"/>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EF4E858" w14:textId="77777777" w:rsidR="00ED3D81" w:rsidRPr="00DA1986" w:rsidRDefault="00ED3D81" w:rsidP="00A7317B">
            <w:pPr>
              <w:jc w:val="center"/>
              <w:rPr>
                <w:rFonts w:ascii="Arial" w:eastAsia="Times New Roman" w:hAnsi="Arial" w:cs="Arial"/>
                <w:b/>
                <w:bCs/>
                <w:color w:val="000000"/>
                <w:sz w:val="18"/>
                <w:szCs w:val="18"/>
              </w:rPr>
            </w:pPr>
            <w:r w:rsidRPr="00DA1986">
              <w:rPr>
                <w:rFonts w:ascii="Arial" w:eastAsia="Times New Roman" w:hAnsi="Arial" w:cs="Arial"/>
                <w:b/>
                <w:bCs/>
                <w:color w:val="000000"/>
                <w:sz w:val="18"/>
                <w:szCs w:val="18"/>
              </w:rPr>
              <w:t>Padre</w:t>
            </w:r>
          </w:p>
        </w:tc>
        <w:tc>
          <w:tcPr>
            <w:tcW w:w="2836" w:type="dxa"/>
            <w:gridSpan w:val="4"/>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4823890" w14:textId="77777777" w:rsidR="00ED3D81" w:rsidRPr="00DA1986" w:rsidRDefault="00ED3D81" w:rsidP="00A7317B">
            <w:pPr>
              <w:jc w:val="center"/>
              <w:rPr>
                <w:rFonts w:ascii="Arial" w:eastAsia="Times New Roman" w:hAnsi="Arial" w:cs="Arial"/>
                <w:b/>
                <w:bCs/>
                <w:color w:val="000000"/>
                <w:sz w:val="18"/>
                <w:szCs w:val="18"/>
              </w:rPr>
            </w:pPr>
            <w:r w:rsidRPr="00DA1986">
              <w:rPr>
                <w:rFonts w:ascii="Arial" w:eastAsia="Times New Roman" w:hAnsi="Arial" w:cs="Arial"/>
                <w:b/>
                <w:bCs/>
                <w:color w:val="000000"/>
                <w:sz w:val="18"/>
                <w:szCs w:val="18"/>
              </w:rPr>
              <w:t>Madre</w:t>
            </w:r>
          </w:p>
        </w:tc>
      </w:tr>
      <w:tr w:rsidR="00ED3D81" w:rsidRPr="00DA1986" w14:paraId="31220850" w14:textId="77777777" w:rsidTr="00946A57">
        <w:trPr>
          <w:trHeight w:val="300"/>
          <w:jc w:val="center"/>
        </w:trPr>
        <w:tc>
          <w:tcPr>
            <w:tcW w:w="4253" w:type="dxa"/>
            <w:tcBorders>
              <w:top w:val="nil"/>
              <w:left w:val="nil"/>
              <w:bottom w:val="nil"/>
              <w:right w:val="nil"/>
            </w:tcBorders>
            <w:shd w:val="clear" w:color="auto" w:fill="auto"/>
            <w:noWrap/>
            <w:vAlign w:val="bottom"/>
            <w:hideMark/>
          </w:tcPr>
          <w:p w14:paraId="004C3640" w14:textId="77777777" w:rsidR="00ED3D81" w:rsidRPr="00DA1986" w:rsidRDefault="00ED3D81" w:rsidP="00A7317B">
            <w:pPr>
              <w:rPr>
                <w:rFonts w:ascii="Calibri" w:eastAsia="Times New Roman" w:hAnsi="Calibri" w:cs="Times New Roman"/>
                <w:color w:val="000000"/>
              </w:rPr>
            </w:pPr>
          </w:p>
        </w:tc>
        <w:tc>
          <w:tcPr>
            <w:tcW w:w="708"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6C9F851" w14:textId="77777777" w:rsidR="00ED3D81" w:rsidRPr="00DD55FC" w:rsidRDefault="00ED3D81" w:rsidP="00A7317B">
            <w:pPr>
              <w:jc w:val="center"/>
              <w:rPr>
                <w:rFonts w:ascii="Arial" w:eastAsia="Times New Roman" w:hAnsi="Arial" w:cs="Arial"/>
                <w:b/>
                <w:bCs/>
                <w:color w:val="000000"/>
                <w:sz w:val="14"/>
                <w:szCs w:val="18"/>
              </w:rPr>
            </w:pPr>
            <w:r w:rsidRPr="00DD55FC">
              <w:rPr>
                <w:rFonts w:ascii="Arial" w:eastAsia="Times New Roman" w:hAnsi="Arial" w:cs="Arial"/>
                <w:b/>
                <w:bCs/>
                <w:color w:val="000000"/>
                <w:sz w:val="14"/>
                <w:szCs w:val="18"/>
              </w:rPr>
              <w:t>Mucho</w:t>
            </w:r>
          </w:p>
        </w:tc>
        <w:tc>
          <w:tcPr>
            <w:tcW w:w="709" w:type="dxa"/>
            <w:tcBorders>
              <w:top w:val="nil"/>
              <w:left w:val="nil"/>
              <w:bottom w:val="single" w:sz="4" w:space="0" w:color="auto"/>
              <w:right w:val="single" w:sz="4" w:space="0" w:color="auto"/>
            </w:tcBorders>
            <w:shd w:val="clear" w:color="auto" w:fill="FFFFFF" w:themeFill="background1"/>
            <w:noWrap/>
            <w:vAlign w:val="center"/>
            <w:hideMark/>
          </w:tcPr>
          <w:p w14:paraId="0D47DE59" w14:textId="77777777" w:rsidR="00ED3D81" w:rsidRPr="00DD55FC" w:rsidRDefault="00ED3D81" w:rsidP="00A7317B">
            <w:pPr>
              <w:jc w:val="center"/>
              <w:rPr>
                <w:rFonts w:ascii="Arial" w:eastAsia="Times New Roman" w:hAnsi="Arial" w:cs="Arial"/>
                <w:b/>
                <w:bCs/>
                <w:color w:val="000000"/>
                <w:sz w:val="14"/>
                <w:szCs w:val="18"/>
              </w:rPr>
            </w:pPr>
            <w:r w:rsidRPr="00DD55FC">
              <w:rPr>
                <w:rFonts w:ascii="Arial" w:eastAsia="Times New Roman" w:hAnsi="Arial" w:cs="Arial"/>
                <w:b/>
                <w:bCs/>
                <w:color w:val="000000"/>
                <w:sz w:val="14"/>
                <w:szCs w:val="18"/>
              </w:rPr>
              <w:t>Regular</w:t>
            </w:r>
          </w:p>
        </w:tc>
        <w:tc>
          <w:tcPr>
            <w:tcW w:w="709" w:type="dxa"/>
            <w:tcBorders>
              <w:top w:val="nil"/>
              <w:left w:val="nil"/>
              <w:bottom w:val="single" w:sz="4" w:space="0" w:color="auto"/>
              <w:right w:val="single" w:sz="4" w:space="0" w:color="auto"/>
            </w:tcBorders>
            <w:shd w:val="clear" w:color="auto" w:fill="FFFFFF" w:themeFill="background1"/>
            <w:vAlign w:val="center"/>
          </w:tcPr>
          <w:p w14:paraId="1929B08D" w14:textId="77777777" w:rsidR="00ED3D81" w:rsidRPr="00DD55FC" w:rsidRDefault="00ED3D81" w:rsidP="00A7317B">
            <w:pPr>
              <w:jc w:val="center"/>
              <w:rPr>
                <w:rFonts w:ascii="Arial" w:eastAsia="Times New Roman" w:hAnsi="Arial" w:cs="Arial"/>
                <w:b/>
                <w:bCs/>
                <w:color w:val="000000"/>
                <w:sz w:val="14"/>
                <w:szCs w:val="18"/>
              </w:rPr>
            </w:pPr>
            <w:r w:rsidRPr="00DD55FC">
              <w:rPr>
                <w:rFonts w:ascii="Arial" w:eastAsia="Times New Roman" w:hAnsi="Arial" w:cs="Arial"/>
                <w:b/>
                <w:bCs/>
                <w:color w:val="000000"/>
                <w:sz w:val="14"/>
                <w:szCs w:val="18"/>
              </w:rPr>
              <w:t>Poco</w:t>
            </w:r>
          </w:p>
        </w:tc>
        <w:tc>
          <w:tcPr>
            <w:tcW w:w="709" w:type="dxa"/>
            <w:tcBorders>
              <w:top w:val="nil"/>
              <w:left w:val="single" w:sz="4" w:space="0" w:color="auto"/>
              <w:bottom w:val="single" w:sz="4" w:space="0" w:color="auto"/>
              <w:right w:val="single" w:sz="4" w:space="0" w:color="auto"/>
            </w:tcBorders>
            <w:shd w:val="clear" w:color="auto" w:fill="FFFFFF" w:themeFill="background1"/>
            <w:vAlign w:val="center"/>
          </w:tcPr>
          <w:p w14:paraId="6F66CC97" w14:textId="77777777" w:rsidR="00ED3D81" w:rsidRPr="00DD55FC" w:rsidRDefault="00ED3D81" w:rsidP="00A7317B">
            <w:pPr>
              <w:jc w:val="center"/>
              <w:rPr>
                <w:rFonts w:ascii="Arial" w:eastAsia="Times New Roman" w:hAnsi="Arial" w:cs="Arial"/>
                <w:b/>
                <w:bCs/>
                <w:color w:val="000000"/>
                <w:sz w:val="14"/>
                <w:szCs w:val="18"/>
              </w:rPr>
            </w:pPr>
            <w:r w:rsidRPr="00DD55FC">
              <w:rPr>
                <w:rFonts w:ascii="Arial" w:eastAsia="Times New Roman" w:hAnsi="Arial" w:cs="Arial"/>
                <w:b/>
                <w:bCs/>
                <w:color w:val="000000"/>
                <w:sz w:val="14"/>
                <w:szCs w:val="18"/>
              </w:rPr>
              <w:t>Nada</w:t>
            </w:r>
          </w:p>
        </w:tc>
        <w:tc>
          <w:tcPr>
            <w:tcW w:w="709"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5C3BF14" w14:textId="77777777" w:rsidR="00ED3D81" w:rsidRPr="00DD55FC" w:rsidRDefault="00ED3D81" w:rsidP="00A7317B">
            <w:pPr>
              <w:jc w:val="center"/>
              <w:rPr>
                <w:rFonts w:ascii="Arial" w:eastAsia="Times New Roman" w:hAnsi="Arial" w:cs="Arial"/>
                <w:b/>
                <w:bCs/>
                <w:color w:val="000000"/>
                <w:sz w:val="14"/>
                <w:szCs w:val="18"/>
              </w:rPr>
            </w:pPr>
            <w:r w:rsidRPr="00DD55FC">
              <w:rPr>
                <w:rFonts w:ascii="Arial" w:eastAsia="Times New Roman" w:hAnsi="Arial" w:cs="Arial"/>
                <w:b/>
                <w:bCs/>
                <w:color w:val="000000"/>
                <w:sz w:val="14"/>
                <w:szCs w:val="18"/>
              </w:rPr>
              <w:t>Mucho</w:t>
            </w:r>
          </w:p>
        </w:tc>
        <w:tc>
          <w:tcPr>
            <w:tcW w:w="709" w:type="dxa"/>
            <w:tcBorders>
              <w:top w:val="nil"/>
              <w:left w:val="nil"/>
              <w:bottom w:val="single" w:sz="4" w:space="0" w:color="auto"/>
              <w:right w:val="single" w:sz="4" w:space="0" w:color="auto"/>
            </w:tcBorders>
            <w:shd w:val="clear" w:color="auto" w:fill="FFFFFF" w:themeFill="background1"/>
            <w:noWrap/>
            <w:vAlign w:val="center"/>
            <w:hideMark/>
          </w:tcPr>
          <w:p w14:paraId="518656C7" w14:textId="77777777" w:rsidR="00ED3D81" w:rsidRPr="00DD55FC" w:rsidRDefault="00ED3D81" w:rsidP="00A7317B">
            <w:pPr>
              <w:jc w:val="center"/>
              <w:rPr>
                <w:rFonts w:ascii="Arial" w:eastAsia="Times New Roman" w:hAnsi="Arial" w:cs="Arial"/>
                <w:b/>
                <w:bCs/>
                <w:color w:val="000000"/>
                <w:sz w:val="14"/>
                <w:szCs w:val="18"/>
              </w:rPr>
            </w:pPr>
            <w:r w:rsidRPr="00DD55FC">
              <w:rPr>
                <w:rFonts w:ascii="Arial" w:eastAsia="Times New Roman" w:hAnsi="Arial" w:cs="Arial"/>
                <w:b/>
                <w:bCs/>
                <w:color w:val="000000"/>
                <w:sz w:val="14"/>
                <w:szCs w:val="18"/>
              </w:rPr>
              <w:t>Regular</w:t>
            </w:r>
          </w:p>
        </w:tc>
        <w:tc>
          <w:tcPr>
            <w:tcW w:w="709" w:type="dxa"/>
            <w:tcBorders>
              <w:top w:val="nil"/>
              <w:left w:val="nil"/>
              <w:bottom w:val="single" w:sz="4" w:space="0" w:color="auto"/>
              <w:right w:val="single" w:sz="4" w:space="0" w:color="auto"/>
            </w:tcBorders>
            <w:shd w:val="clear" w:color="auto" w:fill="FFFFFF" w:themeFill="background1"/>
            <w:vAlign w:val="center"/>
          </w:tcPr>
          <w:p w14:paraId="29BBFB71" w14:textId="77777777" w:rsidR="00ED3D81" w:rsidRPr="00DD55FC" w:rsidRDefault="00ED3D81" w:rsidP="00A7317B">
            <w:pPr>
              <w:jc w:val="center"/>
              <w:rPr>
                <w:rFonts w:ascii="Arial" w:eastAsia="Times New Roman" w:hAnsi="Arial" w:cs="Arial"/>
                <w:b/>
                <w:bCs/>
                <w:color w:val="000000"/>
                <w:sz w:val="14"/>
                <w:szCs w:val="18"/>
              </w:rPr>
            </w:pPr>
            <w:r w:rsidRPr="00DD55FC">
              <w:rPr>
                <w:rFonts w:ascii="Arial" w:eastAsia="Times New Roman" w:hAnsi="Arial" w:cs="Arial"/>
                <w:b/>
                <w:bCs/>
                <w:color w:val="000000"/>
                <w:sz w:val="14"/>
                <w:szCs w:val="18"/>
              </w:rPr>
              <w:t>Poco</w:t>
            </w:r>
          </w:p>
        </w:tc>
        <w:tc>
          <w:tcPr>
            <w:tcW w:w="709" w:type="dxa"/>
            <w:tcBorders>
              <w:top w:val="nil"/>
              <w:left w:val="nil"/>
              <w:bottom w:val="single" w:sz="4" w:space="0" w:color="auto"/>
              <w:right w:val="single" w:sz="4" w:space="0" w:color="auto"/>
            </w:tcBorders>
            <w:shd w:val="clear" w:color="auto" w:fill="FFFFFF" w:themeFill="background1"/>
            <w:vAlign w:val="center"/>
          </w:tcPr>
          <w:p w14:paraId="2BA9EE27" w14:textId="77777777" w:rsidR="00ED3D81" w:rsidRPr="00DD55FC" w:rsidRDefault="00ED3D81" w:rsidP="00A7317B">
            <w:pPr>
              <w:jc w:val="center"/>
              <w:rPr>
                <w:rFonts w:ascii="Arial" w:eastAsia="Times New Roman" w:hAnsi="Arial" w:cs="Arial"/>
                <w:b/>
                <w:bCs/>
                <w:color w:val="000000"/>
                <w:sz w:val="14"/>
                <w:szCs w:val="18"/>
              </w:rPr>
            </w:pPr>
            <w:r w:rsidRPr="00DD55FC">
              <w:rPr>
                <w:rFonts w:ascii="Arial" w:eastAsia="Times New Roman" w:hAnsi="Arial" w:cs="Arial"/>
                <w:b/>
                <w:bCs/>
                <w:color w:val="000000"/>
                <w:sz w:val="14"/>
                <w:szCs w:val="18"/>
              </w:rPr>
              <w:t>Nada</w:t>
            </w:r>
          </w:p>
        </w:tc>
      </w:tr>
      <w:tr w:rsidR="00ED3D81" w:rsidRPr="00DA1986" w14:paraId="685E5FB1" w14:textId="77777777" w:rsidTr="00946A57">
        <w:trPr>
          <w:trHeight w:val="300"/>
          <w:jc w:val="center"/>
        </w:trPr>
        <w:tc>
          <w:tcPr>
            <w:tcW w:w="4253" w:type="dxa"/>
            <w:tcBorders>
              <w:top w:val="single" w:sz="4" w:space="0" w:color="auto"/>
              <w:left w:val="single" w:sz="4" w:space="0" w:color="auto"/>
              <w:bottom w:val="single" w:sz="4" w:space="0" w:color="auto"/>
              <w:right w:val="nil"/>
            </w:tcBorders>
            <w:shd w:val="clear" w:color="auto" w:fill="auto"/>
            <w:noWrap/>
            <w:vAlign w:val="center"/>
          </w:tcPr>
          <w:p w14:paraId="01A5BD1B" w14:textId="77777777" w:rsidR="00ED3D81" w:rsidRPr="00DD55FC" w:rsidRDefault="00ED3D81" w:rsidP="00A7317B">
            <w:pPr>
              <w:jc w:val="right"/>
              <w:rPr>
                <w:rFonts w:ascii="Arial" w:eastAsia="Times New Roman" w:hAnsi="Arial" w:cs="Arial"/>
                <w:color w:val="000000"/>
                <w:sz w:val="16"/>
                <w:szCs w:val="18"/>
              </w:rPr>
            </w:pPr>
            <w:r w:rsidRPr="00DD55FC">
              <w:rPr>
                <w:rFonts w:ascii="Arial" w:hAnsi="Arial" w:cs="Arial"/>
                <w:sz w:val="16"/>
                <w:szCs w:val="18"/>
              </w:rPr>
              <w:t xml:space="preserve">¿Qué tan cerca emocionalmente estaba con </w:t>
            </w:r>
            <w:proofErr w:type="gramStart"/>
            <w:r w:rsidRPr="00DD55FC">
              <w:rPr>
                <w:rFonts w:ascii="Arial" w:hAnsi="Arial" w:cs="Arial"/>
                <w:sz w:val="16"/>
                <w:szCs w:val="18"/>
              </w:rPr>
              <w:t>su …</w:t>
            </w:r>
            <w:proofErr w:type="gramEnd"/>
            <w:r w:rsidRPr="00DD55FC">
              <w:rPr>
                <w:rFonts w:ascii="Arial" w:hAnsi="Arial" w:cs="Arial"/>
                <w:sz w:val="16"/>
                <w:szCs w:val="18"/>
              </w:rPr>
              <w:t xml:space="preserve"> ?</w:t>
            </w:r>
          </w:p>
        </w:tc>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4E5478B1" w14:textId="77777777" w:rsidR="00ED3D81" w:rsidRPr="00DA1986" w:rsidRDefault="00ED3D81" w:rsidP="00A7317B">
            <w:pPr>
              <w:jc w:val="center"/>
              <w:rPr>
                <w:rFonts w:ascii="Calibri" w:eastAsia="Times New Roman" w:hAnsi="Calibri" w:cs="Times New Roman"/>
                <w:color w:val="000000"/>
              </w:rPr>
            </w:pPr>
            <w:r>
              <w:object w:dxaOrig="330" w:dyaOrig="330" w14:anchorId="19FB2038">
                <v:shape id="_x0000_i1081" type="#_x0000_t75" style="width:16.75pt;height:16.75pt" o:ole="">
                  <v:imagedata r:id="rId10" o:title=""/>
                </v:shape>
                <o:OLEObject Type="Embed" ProgID="PBrush" ShapeID="_x0000_i1081" DrawAspect="Content" ObjectID="_1509957207" r:id="rId90"/>
              </w:object>
            </w:r>
          </w:p>
        </w:tc>
        <w:tc>
          <w:tcPr>
            <w:tcW w:w="709" w:type="dxa"/>
            <w:tcBorders>
              <w:top w:val="nil"/>
              <w:left w:val="nil"/>
              <w:bottom w:val="single" w:sz="4" w:space="0" w:color="auto"/>
              <w:right w:val="single" w:sz="4" w:space="0" w:color="auto"/>
            </w:tcBorders>
            <w:shd w:val="clear" w:color="auto" w:fill="auto"/>
            <w:noWrap/>
            <w:vAlign w:val="center"/>
            <w:hideMark/>
          </w:tcPr>
          <w:p w14:paraId="19A70DDF" w14:textId="77777777" w:rsidR="00ED3D81" w:rsidRPr="00DA1986" w:rsidRDefault="00ED3D81" w:rsidP="00A7317B">
            <w:pPr>
              <w:jc w:val="center"/>
              <w:rPr>
                <w:rFonts w:ascii="Calibri" w:eastAsia="Times New Roman" w:hAnsi="Calibri" w:cs="Times New Roman"/>
                <w:color w:val="000000"/>
              </w:rPr>
            </w:pPr>
            <w:r>
              <w:object w:dxaOrig="330" w:dyaOrig="330" w14:anchorId="520FC468">
                <v:shape id="_x0000_i1082" type="#_x0000_t75" style="width:16.75pt;height:16.75pt" o:ole="">
                  <v:imagedata r:id="rId10" o:title=""/>
                </v:shape>
                <o:OLEObject Type="Embed" ProgID="PBrush" ShapeID="_x0000_i1082" DrawAspect="Content" ObjectID="_1509957208" r:id="rId91"/>
              </w:object>
            </w:r>
          </w:p>
        </w:tc>
        <w:tc>
          <w:tcPr>
            <w:tcW w:w="709" w:type="dxa"/>
            <w:tcBorders>
              <w:top w:val="nil"/>
              <w:left w:val="nil"/>
              <w:bottom w:val="single" w:sz="4" w:space="0" w:color="auto"/>
              <w:right w:val="single" w:sz="4" w:space="0" w:color="auto"/>
            </w:tcBorders>
          </w:tcPr>
          <w:p w14:paraId="38CBF4B6" w14:textId="77777777" w:rsidR="00ED3D81" w:rsidRDefault="00ED3D81" w:rsidP="00A7317B">
            <w:pPr>
              <w:jc w:val="center"/>
            </w:pPr>
            <w:r>
              <w:object w:dxaOrig="330" w:dyaOrig="330" w14:anchorId="41EEAF3C">
                <v:shape id="_x0000_i1083" type="#_x0000_t75" style="width:16.75pt;height:16.75pt" o:ole="">
                  <v:imagedata r:id="rId10" o:title=""/>
                </v:shape>
                <o:OLEObject Type="Embed" ProgID="PBrush" ShapeID="_x0000_i1083" DrawAspect="Content" ObjectID="_1509957209" r:id="rId92"/>
              </w:object>
            </w:r>
          </w:p>
        </w:tc>
        <w:tc>
          <w:tcPr>
            <w:tcW w:w="709" w:type="dxa"/>
            <w:tcBorders>
              <w:top w:val="nil"/>
              <w:left w:val="single" w:sz="4" w:space="0" w:color="auto"/>
              <w:bottom w:val="single" w:sz="4" w:space="0" w:color="auto"/>
              <w:right w:val="single" w:sz="4" w:space="0" w:color="auto"/>
            </w:tcBorders>
          </w:tcPr>
          <w:p w14:paraId="0377B5A6" w14:textId="77777777" w:rsidR="00ED3D81" w:rsidRDefault="00ED3D81" w:rsidP="00A7317B">
            <w:pPr>
              <w:jc w:val="center"/>
            </w:pPr>
            <w:r>
              <w:object w:dxaOrig="330" w:dyaOrig="330" w14:anchorId="7CC56862">
                <v:shape id="_x0000_i1084" type="#_x0000_t75" style="width:16.75pt;height:16.75pt" o:ole="">
                  <v:imagedata r:id="rId10" o:title=""/>
                </v:shape>
                <o:OLEObject Type="Embed" ProgID="PBrush" ShapeID="_x0000_i1084" DrawAspect="Content" ObjectID="_1509957210" r:id="rId93"/>
              </w:objec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22805861" w14:textId="77777777" w:rsidR="00ED3D81" w:rsidRPr="00DA1986" w:rsidRDefault="00ED3D81" w:rsidP="00A7317B">
            <w:pPr>
              <w:jc w:val="center"/>
              <w:rPr>
                <w:rFonts w:ascii="Calibri" w:eastAsia="Times New Roman" w:hAnsi="Calibri" w:cs="Times New Roman"/>
                <w:color w:val="000000"/>
              </w:rPr>
            </w:pPr>
            <w:r>
              <w:object w:dxaOrig="330" w:dyaOrig="330" w14:anchorId="3C4284C4">
                <v:shape id="_x0000_i1085" type="#_x0000_t75" style="width:16.75pt;height:16.75pt" o:ole="">
                  <v:imagedata r:id="rId10" o:title=""/>
                </v:shape>
                <o:OLEObject Type="Embed" ProgID="PBrush" ShapeID="_x0000_i1085" DrawAspect="Content" ObjectID="_1509957211" r:id="rId94"/>
              </w:object>
            </w:r>
          </w:p>
        </w:tc>
        <w:tc>
          <w:tcPr>
            <w:tcW w:w="709" w:type="dxa"/>
            <w:tcBorders>
              <w:top w:val="nil"/>
              <w:left w:val="nil"/>
              <w:bottom w:val="single" w:sz="4" w:space="0" w:color="auto"/>
              <w:right w:val="single" w:sz="4" w:space="0" w:color="auto"/>
            </w:tcBorders>
            <w:shd w:val="clear" w:color="auto" w:fill="auto"/>
            <w:noWrap/>
            <w:vAlign w:val="center"/>
            <w:hideMark/>
          </w:tcPr>
          <w:p w14:paraId="30CB481F" w14:textId="77777777" w:rsidR="00ED3D81" w:rsidRPr="00DA1986" w:rsidRDefault="00ED3D81" w:rsidP="00A7317B">
            <w:pPr>
              <w:jc w:val="center"/>
              <w:rPr>
                <w:rFonts w:ascii="Calibri" w:eastAsia="Times New Roman" w:hAnsi="Calibri" w:cs="Times New Roman"/>
                <w:color w:val="000000"/>
              </w:rPr>
            </w:pPr>
            <w:r>
              <w:object w:dxaOrig="330" w:dyaOrig="330" w14:anchorId="5EEC3522">
                <v:shape id="_x0000_i1086" type="#_x0000_t75" style="width:16.75pt;height:16.75pt" o:ole="">
                  <v:imagedata r:id="rId10" o:title=""/>
                </v:shape>
                <o:OLEObject Type="Embed" ProgID="PBrush" ShapeID="_x0000_i1086" DrawAspect="Content" ObjectID="_1509957212" r:id="rId95"/>
              </w:object>
            </w:r>
          </w:p>
        </w:tc>
        <w:tc>
          <w:tcPr>
            <w:tcW w:w="709" w:type="dxa"/>
            <w:tcBorders>
              <w:top w:val="nil"/>
              <w:left w:val="nil"/>
              <w:bottom w:val="single" w:sz="4" w:space="0" w:color="auto"/>
              <w:right w:val="single" w:sz="4" w:space="0" w:color="auto"/>
            </w:tcBorders>
          </w:tcPr>
          <w:p w14:paraId="019AA0A9" w14:textId="77777777" w:rsidR="00ED3D81" w:rsidRDefault="00ED3D81" w:rsidP="00A7317B">
            <w:pPr>
              <w:jc w:val="center"/>
            </w:pPr>
            <w:r>
              <w:object w:dxaOrig="330" w:dyaOrig="330" w14:anchorId="26BF42B4">
                <v:shape id="_x0000_i1087" type="#_x0000_t75" style="width:16.75pt;height:16.75pt" o:ole="">
                  <v:imagedata r:id="rId10" o:title=""/>
                </v:shape>
                <o:OLEObject Type="Embed" ProgID="PBrush" ShapeID="_x0000_i1087" DrawAspect="Content" ObjectID="_1509957213" r:id="rId96"/>
              </w:object>
            </w:r>
          </w:p>
        </w:tc>
        <w:tc>
          <w:tcPr>
            <w:tcW w:w="709" w:type="dxa"/>
            <w:tcBorders>
              <w:top w:val="nil"/>
              <w:left w:val="nil"/>
              <w:bottom w:val="single" w:sz="4" w:space="0" w:color="auto"/>
              <w:right w:val="single" w:sz="4" w:space="0" w:color="auto"/>
            </w:tcBorders>
          </w:tcPr>
          <w:p w14:paraId="24122D3E" w14:textId="77777777" w:rsidR="00ED3D81" w:rsidRDefault="00ED3D81" w:rsidP="00A7317B">
            <w:pPr>
              <w:jc w:val="center"/>
            </w:pPr>
            <w:r>
              <w:object w:dxaOrig="330" w:dyaOrig="330" w14:anchorId="126EB5B5">
                <v:shape id="_x0000_i1088" type="#_x0000_t75" style="width:16.75pt;height:16.75pt" o:ole="">
                  <v:imagedata r:id="rId10" o:title=""/>
                </v:shape>
                <o:OLEObject Type="Embed" ProgID="PBrush" ShapeID="_x0000_i1088" DrawAspect="Content" ObjectID="_1509957214" r:id="rId97"/>
              </w:object>
            </w:r>
          </w:p>
        </w:tc>
      </w:tr>
      <w:tr w:rsidR="00ED3D81" w:rsidRPr="00DA1986" w14:paraId="574AF6B3" w14:textId="77777777" w:rsidTr="00946A57">
        <w:trPr>
          <w:trHeight w:val="300"/>
          <w:jc w:val="center"/>
        </w:trPr>
        <w:tc>
          <w:tcPr>
            <w:tcW w:w="4253" w:type="dxa"/>
            <w:tcBorders>
              <w:top w:val="nil"/>
              <w:left w:val="single" w:sz="4" w:space="0" w:color="auto"/>
              <w:bottom w:val="single" w:sz="4" w:space="0" w:color="auto"/>
              <w:right w:val="nil"/>
            </w:tcBorders>
            <w:shd w:val="clear" w:color="auto" w:fill="auto"/>
            <w:noWrap/>
            <w:vAlign w:val="center"/>
          </w:tcPr>
          <w:p w14:paraId="0789E92D" w14:textId="77777777" w:rsidR="00ED3D81" w:rsidRPr="00DD55FC" w:rsidRDefault="00ED3D81" w:rsidP="00A7317B">
            <w:pPr>
              <w:jc w:val="right"/>
              <w:rPr>
                <w:rFonts w:ascii="Arial" w:eastAsia="Times New Roman" w:hAnsi="Arial" w:cs="Arial"/>
                <w:color w:val="000000"/>
                <w:sz w:val="16"/>
                <w:szCs w:val="18"/>
              </w:rPr>
            </w:pPr>
            <w:r w:rsidRPr="00DD55FC">
              <w:rPr>
                <w:rFonts w:ascii="Arial" w:hAnsi="Arial" w:cs="Arial"/>
                <w:sz w:val="16"/>
                <w:szCs w:val="18"/>
              </w:rPr>
              <w:t>¿Qué tanto su… entendía sus problemas y preocupaciones?</w:t>
            </w:r>
          </w:p>
        </w:tc>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50C3134D" w14:textId="77777777" w:rsidR="00ED3D81" w:rsidRPr="00DA1986" w:rsidRDefault="00ED3D81" w:rsidP="00A7317B">
            <w:pPr>
              <w:jc w:val="center"/>
              <w:rPr>
                <w:rFonts w:ascii="Calibri" w:eastAsia="Times New Roman" w:hAnsi="Calibri" w:cs="Times New Roman"/>
                <w:color w:val="000000"/>
              </w:rPr>
            </w:pPr>
            <w:r>
              <w:object w:dxaOrig="330" w:dyaOrig="330" w14:anchorId="3C3D8AB7">
                <v:shape id="_x0000_i1089" type="#_x0000_t75" style="width:16.75pt;height:16.75pt" o:ole="">
                  <v:imagedata r:id="rId10" o:title=""/>
                </v:shape>
                <o:OLEObject Type="Embed" ProgID="PBrush" ShapeID="_x0000_i1089" DrawAspect="Content" ObjectID="_1509957215" r:id="rId98"/>
              </w:object>
            </w:r>
          </w:p>
        </w:tc>
        <w:tc>
          <w:tcPr>
            <w:tcW w:w="709" w:type="dxa"/>
            <w:tcBorders>
              <w:top w:val="nil"/>
              <w:left w:val="nil"/>
              <w:bottom w:val="single" w:sz="4" w:space="0" w:color="auto"/>
              <w:right w:val="single" w:sz="4" w:space="0" w:color="auto"/>
            </w:tcBorders>
            <w:shd w:val="clear" w:color="auto" w:fill="auto"/>
            <w:noWrap/>
            <w:vAlign w:val="center"/>
            <w:hideMark/>
          </w:tcPr>
          <w:p w14:paraId="66C85467" w14:textId="77777777" w:rsidR="00ED3D81" w:rsidRPr="00DA1986" w:rsidRDefault="00ED3D81" w:rsidP="00A7317B">
            <w:pPr>
              <w:jc w:val="center"/>
              <w:rPr>
                <w:rFonts w:ascii="Calibri" w:eastAsia="Times New Roman" w:hAnsi="Calibri" w:cs="Times New Roman"/>
                <w:color w:val="000000"/>
              </w:rPr>
            </w:pPr>
            <w:r>
              <w:object w:dxaOrig="330" w:dyaOrig="330" w14:anchorId="1FFF5D88">
                <v:shape id="_x0000_i1090" type="#_x0000_t75" style="width:16.75pt;height:16.75pt" o:ole="">
                  <v:imagedata r:id="rId10" o:title=""/>
                </v:shape>
                <o:OLEObject Type="Embed" ProgID="PBrush" ShapeID="_x0000_i1090" DrawAspect="Content" ObjectID="_1509957216" r:id="rId99"/>
              </w:object>
            </w:r>
          </w:p>
        </w:tc>
        <w:tc>
          <w:tcPr>
            <w:tcW w:w="709" w:type="dxa"/>
            <w:tcBorders>
              <w:top w:val="nil"/>
              <w:left w:val="nil"/>
              <w:bottom w:val="single" w:sz="4" w:space="0" w:color="auto"/>
              <w:right w:val="single" w:sz="4" w:space="0" w:color="auto"/>
            </w:tcBorders>
          </w:tcPr>
          <w:p w14:paraId="2E5ACEAF" w14:textId="77777777" w:rsidR="00ED3D81" w:rsidRDefault="00ED3D81" w:rsidP="00A7317B">
            <w:pPr>
              <w:jc w:val="center"/>
            </w:pPr>
            <w:r w:rsidRPr="001941CB">
              <w:object w:dxaOrig="330" w:dyaOrig="330" w14:anchorId="22B3F616">
                <v:shape id="_x0000_i1091" type="#_x0000_t75" style="width:16.75pt;height:16.75pt" o:ole="">
                  <v:imagedata r:id="rId10" o:title=""/>
                </v:shape>
                <o:OLEObject Type="Embed" ProgID="PBrush" ShapeID="_x0000_i1091" DrawAspect="Content" ObjectID="_1509957217" r:id="rId100"/>
              </w:object>
            </w:r>
          </w:p>
        </w:tc>
        <w:tc>
          <w:tcPr>
            <w:tcW w:w="709" w:type="dxa"/>
            <w:tcBorders>
              <w:top w:val="nil"/>
              <w:left w:val="single" w:sz="4" w:space="0" w:color="auto"/>
              <w:bottom w:val="single" w:sz="4" w:space="0" w:color="auto"/>
              <w:right w:val="single" w:sz="4" w:space="0" w:color="auto"/>
            </w:tcBorders>
          </w:tcPr>
          <w:p w14:paraId="6CB7CC30" w14:textId="77777777" w:rsidR="00ED3D81" w:rsidRDefault="00ED3D81" w:rsidP="00A7317B">
            <w:pPr>
              <w:jc w:val="center"/>
            </w:pPr>
            <w:r w:rsidRPr="001941CB">
              <w:object w:dxaOrig="330" w:dyaOrig="330" w14:anchorId="6CF46F00">
                <v:shape id="_x0000_i1092" type="#_x0000_t75" style="width:16.75pt;height:16.75pt" o:ole="">
                  <v:imagedata r:id="rId10" o:title=""/>
                </v:shape>
                <o:OLEObject Type="Embed" ProgID="PBrush" ShapeID="_x0000_i1092" DrawAspect="Content" ObjectID="_1509957218" r:id="rId101"/>
              </w:objec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2214B9D" w14:textId="77777777" w:rsidR="00ED3D81" w:rsidRPr="00DA1986" w:rsidRDefault="00ED3D81" w:rsidP="00A7317B">
            <w:pPr>
              <w:jc w:val="center"/>
              <w:rPr>
                <w:rFonts w:ascii="Calibri" w:eastAsia="Times New Roman" w:hAnsi="Calibri" w:cs="Times New Roman"/>
                <w:color w:val="000000"/>
              </w:rPr>
            </w:pPr>
            <w:r>
              <w:object w:dxaOrig="330" w:dyaOrig="330" w14:anchorId="78533800">
                <v:shape id="_x0000_i1093" type="#_x0000_t75" style="width:16.75pt;height:16.75pt" o:ole="">
                  <v:imagedata r:id="rId10" o:title=""/>
                </v:shape>
                <o:OLEObject Type="Embed" ProgID="PBrush" ShapeID="_x0000_i1093" DrawAspect="Content" ObjectID="_1509957219" r:id="rId102"/>
              </w:object>
            </w:r>
          </w:p>
        </w:tc>
        <w:tc>
          <w:tcPr>
            <w:tcW w:w="709" w:type="dxa"/>
            <w:tcBorders>
              <w:top w:val="nil"/>
              <w:left w:val="nil"/>
              <w:bottom w:val="single" w:sz="4" w:space="0" w:color="auto"/>
              <w:right w:val="single" w:sz="4" w:space="0" w:color="auto"/>
            </w:tcBorders>
            <w:shd w:val="clear" w:color="auto" w:fill="auto"/>
            <w:noWrap/>
            <w:vAlign w:val="center"/>
            <w:hideMark/>
          </w:tcPr>
          <w:p w14:paraId="325EC1BE" w14:textId="77777777" w:rsidR="00ED3D81" w:rsidRPr="00DA1986" w:rsidRDefault="00ED3D81" w:rsidP="00A7317B">
            <w:pPr>
              <w:jc w:val="center"/>
              <w:rPr>
                <w:rFonts w:ascii="Calibri" w:eastAsia="Times New Roman" w:hAnsi="Calibri" w:cs="Times New Roman"/>
                <w:color w:val="000000"/>
              </w:rPr>
            </w:pPr>
            <w:r>
              <w:object w:dxaOrig="330" w:dyaOrig="330" w14:anchorId="2B985282">
                <v:shape id="_x0000_i1094" type="#_x0000_t75" style="width:16.75pt;height:16.75pt" o:ole="">
                  <v:imagedata r:id="rId10" o:title=""/>
                </v:shape>
                <o:OLEObject Type="Embed" ProgID="PBrush" ShapeID="_x0000_i1094" DrawAspect="Content" ObjectID="_1509957220" r:id="rId103"/>
              </w:object>
            </w:r>
          </w:p>
        </w:tc>
        <w:tc>
          <w:tcPr>
            <w:tcW w:w="709" w:type="dxa"/>
            <w:tcBorders>
              <w:top w:val="nil"/>
              <w:left w:val="nil"/>
              <w:bottom w:val="single" w:sz="4" w:space="0" w:color="auto"/>
              <w:right w:val="single" w:sz="4" w:space="0" w:color="auto"/>
            </w:tcBorders>
          </w:tcPr>
          <w:p w14:paraId="783B6B97" w14:textId="77777777" w:rsidR="00ED3D81" w:rsidRDefault="00ED3D81" w:rsidP="00A7317B">
            <w:pPr>
              <w:jc w:val="center"/>
            </w:pPr>
            <w:r w:rsidRPr="00A63EB7">
              <w:object w:dxaOrig="330" w:dyaOrig="330" w14:anchorId="0DA21E78">
                <v:shape id="_x0000_i1095" type="#_x0000_t75" style="width:16.75pt;height:16.75pt" o:ole="">
                  <v:imagedata r:id="rId10" o:title=""/>
                </v:shape>
                <o:OLEObject Type="Embed" ProgID="PBrush" ShapeID="_x0000_i1095" DrawAspect="Content" ObjectID="_1509957221" r:id="rId104"/>
              </w:object>
            </w:r>
          </w:p>
        </w:tc>
        <w:tc>
          <w:tcPr>
            <w:tcW w:w="709" w:type="dxa"/>
            <w:tcBorders>
              <w:top w:val="nil"/>
              <w:left w:val="nil"/>
              <w:bottom w:val="single" w:sz="4" w:space="0" w:color="auto"/>
              <w:right w:val="single" w:sz="4" w:space="0" w:color="auto"/>
            </w:tcBorders>
          </w:tcPr>
          <w:p w14:paraId="1A9B6A55" w14:textId="77777777" w:rsidR="00ED3D81" w:rsidRDefault="00ED3D81" w:rsidP="00A7317B">
            <w:pPr>
              <w:jc w:val="center"/>
            </w:pPr>
            <w:r w:rsidRPr="00A63EB7">
              <w:object w:dxaOrig="330" w:dyaOrig="330" w14:anchorId="1F77A1E2">
                <v:shape id="_x0000_i1096" type="#_x0000_t75" style="width:16.75pt;height:16.75pt" o:ole="">
                  <v:imagedata r:id="rId10" o:title=""/>
                </v:shape>
                <o:OLEObject Type="Embed" ProgID="PBrush" ShapeID="_x0000_i1096" DrawAspect="Content" ObjectID="_1509957222" r:id="rId105"/>
              </w:object>
            </w:r>
          </w:p>
        </w:tc>
      </w:tr>
      <w:tr w:rsidR="00ED3D81" w:rsidRPr="00DA1986" w14:paraId="6E2CAA2E" w14:textId="77777777" w:rsidTr="00946A57">
        <w:trPr>
          <w:trHeight w:val="300"/>
          <w:jc w:val="center"/>
        </w:trPr>
        <w:tc>
          <w:tcPr>
            <w:tcW w:w="4253" w:type="dxa"/>
            <w:tcBorders>
              <w:top w:val="nil"/>
              <w:left w:val="single" w:sz="4" w:space="0" w:color="auto"/>
              <w:bottom w:val="single" w:sz="4" w:space="0" w:color="auto"/>
              <w:right w:val="nil"/>
            </w:tcBorders>
            <w:shd w:val="clear" w:color="auto" w:fill="auto"/>
            <w:noWrap/>
            <w:vAlign w:val="center"/>
          </w:tcPr>
          <w:p w14:paraId="71E7173A" w14:textId="77777777" w:rsidR="00ED3D81" w:rsidRPr="00DD55FC" w:rsidRDefault="00ED3D81" w:rsidP="00A7317B">
            <w:pPr>
              <w:jc w:val="right"/>
              <w:rPr>
                <w:rFonts w:ascii="Arial" w:eastAsia="Times New Roman" w:hAnsi="Arial" w:cs="Arial"/>
                <w:color w:val="000000"/>
                <w:sz w:val="16"/>
                <w:szCs w:val="18"/>
              </w:rPr>
            </w:pPr>
            <w:r w:rsidRPr="00DD55FC">
              <w:rPr>
                <w:rFonts w:ascii="Arial" w:hAnsi="Arial" w:cs="Arial"/>
                <w:sz w:val="16"/>
                <w:szCs w:val="18"/>
              </w:rPr>
              <w:t>¿Qué tanto realizaba actividades escolares con su…?</w:t>
            </w:r>
          </w:p>
        </w:tc>
        <w:tc>
          <w:tcPr>
            <w:tcW w:w="708" w:type="dxa"/>
            <w:tcBorders>
              <w:top w:val="nil"/>
              <w:left w:val="single" w:sz="4" w:space="0" w:color="auto"/>
              <w:bottom w:val="single" w:sz="4" w:space="0" w:color="auto"/>
              <w:right w:val="single" w:sz="4" w:space="0" w:color="auto"/>
            </w:tcBorders>
            <w:shd w:val="clear" w:color="auto" w:fill="auto"/>
            <w:noWrap/>
          </w:tcPr>
          <w:p w14:paraId="497302FB" w14:textId="77777777" w:rsidR="00ED3D81" w:rsidRDefault="00ED3D81" w:rsidP="00A7317B">
            <w:pPr>
              <w:jc w:val="center"/>
            </w:pPr>
            <w:r w:rsidRPr="000D4952">
              <w:object w:dxaOrig="330" w:dyaOrig="330" w14:anchorId="4B8A2F19">
                <v:shape id="_x0000_i1097" type="#_x0000_t75" style="width:16.75pt;height:16.75pt" o:ole="">
                  <v:imagedata r:id="rId10" o:title=""/>
                </v:shape>
                <o:OLEObject Type="Embed" ProgID="PBrush" ShapeID="_x0000_i1097" DrawAspect="Content" ObjectID="_1509957223" r:id="rId106"/>
              </w:object>
            </w:r>
          </w:p>
        </w:tc>
        <w:tc>
          <w:tcPr>
            <w:tcW w:w="709" w:type="dxa"/>
            <w:tcBorders>
              <w:top w:val="nil"/>
              <w:left w:val="nil"/>
              <w:bottom w:val="single" w:sz="4" w:space="0" w:color="auto"/>
              <w:right w:val="single" w:sz="4" w:space="0" w:color="auto"/>
            </w:tcBorders>
            <w:shd w:val="clear" w:color="auto" w:fill="auto"/>
            <w:noWrap/>
          </w:tcPr>
          <w:p w14:paraId="5C463B36" w14:textId="77777777" w:rsidR="00ED3D81" w:rsidRDefault="00ED3D81" w:rsidP="00A7317B">
            <w:pPr>
              <w:jc w:val="center"/>
            </w:pPr>
            <w:r w:rsidRPr="000D4952">
              <w:object w:dxaOrig="330" w:dyaOrig="330" w14:anchorId="0F3D9D50">
                <v:shape id="_x0000_i1098" type="#_x0000_t75" style="width:16.75pt;height:16.75pt" o:ole="">
                  <v:imagedata r:id="rId10" o:title=""/>
                </v:shape>
                <o:OLEObject Type="Embed" ProgID="PBrush" ShapeID="_x0000_i1098" DrawAspect="Content" ObjectID="_1509957224" r:id="rId107"/>
              </w:object>
            </w:r>
          </w:p>
        </w:tc>
        <w:tc>
          <w:tcPr>
            <w:tcW w:w="709" w:type="dxa"/>
            <w:tcBorders>
              <w:top w:val="nil"/>
              <w:left w:val="nil"/>
              <w:bottom w:val="single" w:sz="4" w:space="0" w:color="auto"/>
              <w:right w:val="single" w:sz="4" w:space="0" w:color="auto"/>
            </w:tcBorders>
          </w:tcPr>
          <w:p w14:paraId="0D5A7344" w14:textId="77777777" w:rsidR="00ED3D81" w:rsidRPr="001941CB" w:rsidRDefault="00ED3D81" w:rsidP="00A7317B">
            <w:pPr>
              <w:jc w:val="center"/>
            </w:pPr>
            <w:r w:rsidRPr="000D4952">
              <w:object w:dxaOrig="330" w:dyaOrig="330" w14:anchorId="49C8C7A0">
                <v:shape id="_x0000_i1099" type="#_x0000_t75" style="width:16.75pt;height:16.75pt" o:ole="">
                  <v:imagedata r:id="rId10" o:title=""/>
                </v:shape>
                <o:OLEObject Type="Embed" ProgID="PBrush" ShapeID="_x0000_i1099" DrawAspect="Content" ObjectID="_1509957225" r:id="rId108"/>
              </w:object>
            </w:r>
          </w:p>
        </w:tc>
        <w:tc>
          <w:tcPr>
            <w:tcW w:w="709" w:type="dxa"/>
            <w:tcBorders>
              <w:top w:val="nil"/>
              <w:left w:val="single" w:sz="4" w:space="0" w:color="auto"/>
              <w:bottom w:val="single" w:sz="4" w:space="0" w:color="auto"/>
              <w:right w:val="single" w:sz="4" w:space="0" w:color="auto"/>
            </w:tcBorders>
          </w:tcPr>
          <w:p w14:paraId="6204B9B7" w14:textId="77777777" w:rsidR="00ED3D81" w:rsidRPr="001941CB" w:rsidRDefault="00ED3D81" w:rsidP="00A7317B">
            <w:pPr>
              <w:jc w:val="center"/>
            </w:pPr>
            <w:r w:rsidRPr="000D4952">
              <w:object w:dxaOrig="330" w:dyaOrig="330" w14:anchorId="369F1C7E">
                <v:shape id="_x0000_i1100" type="#_x0000_t75" style="width:16.75pt;height:16.75pt" o:ole="">
                  <v:imagedata r:id="rId10" o:title=""/>
                </v:shape>
                <o:OLEObject Type="Embed" ProgID="PBrush" ShapeID="_x0000_i1100" DrawAspect="Content" ObjectID="_1509957226" r:id="rId109"/>
              </w:object>
            </w:r>
          </w:p>
        </w:tc>
        <w:tc>
          <w:tcPr>
            <w:tcW w:w="709" w:type="dxa"/>
            <w:tcBorders>
              <w:top w:val="nil"/>
              <w:left w:val="single" w:sz="4" w:space="0" w:color="auto"/>
              <w:bottom w:val="single" w:sz="4" w:space="0" w:color="auto"/>
              <w:right w:val="single" w:sz="4" w:space="0" w:color="auto"/>
            </w:tcBorders>
            <w:shd w:val="clear" w:color="auto" w:fill="auto"/>
            <w:noWrap/>
          </w:tcPr>
          <w:p w14:paraId="6A557C4B" w14:textId="77777777" w:rsidR="00ED3D81" w:rsidRDefault="00ED3D81" w:rsidP="00A7317B">
            <w:pPr>
              <w:jc w:val="center"/>
            </w:pPr>
            <w:r w:rsidRPr="000D4952">
              <w:object w:dxaOrig="330" w:dyaOrig="330" w14:anchorId="1114DFAC">
                <v:shape id="_x0000_i1101" type="#_x0000_t75" style="width:16.75pt;height:16.75pt" o:ole="">
                  <v:imagedata r:id="rId10" o:title=""/>
                </v:shape>
                <o:OLEObject Type="Embed" ProgID="PBrush" ShapeID="_x0000_i1101" DrawAspect="Content" ObjectID="_1509957227" r:id="rId110"/>
              </w:object>
            </w:r>
          </w:p>
        </w:tc>
        <w:tc>
          <w:tcPr>
            <w:tcW w:w="709" w:type="dxa"/>
            <w:tcBorders>
              <w:top w:val="nil"/>
              <w:left w:val="nil"/>
              <w:bottom w:val="single" w:sz="4" w:space="0" w:color="auto"/>
              <w:right w:val="single" w:sz="4" w:space="0" w:color="auto"/>
            </w:tcBorders>
            <w:shd w:val="clear" w:color="auto" w:fill="auto"/>
            <w:noWrap/>
          </w:tcPr>
          <w:p w14:paraId="6C8E28C7" w14:textId="77777777" w:rsidR="00ED3D81" w:rsidRDefault="00ED3D81" w:rsidP="00A7317B">
            <w:pPr>
              <w:jc w:val="center"/>
            </w:pPr>
            <w:r w:rsidRPr="000D4952">
              <w:object w:dxaOrig="330" w:dyaOrig="330" w14:anchorId="68D5916A">
                <v:shape id="_x0000_i1102" type="#_x0000_t75" style="width:16.75pt;height:16.75pt" o:ole="">
                  <v:imagedata r:id="rId10" o:title=""/>
                </v:shape>
                <o:OLEObject Type="Embed" ProgID="PBrush" ShapeID="_x0000_i1102" DrawAspect="Content" ObjectID="_1509957228" r:id="rId111"/>
              </w:object>
            </w:r>
          </w:p>
        </w:tc>
        <w:tc>
          <w:tcPr>
            <w:tcW w:w="709" w:type="dxa"/>
            <w:tcBorders>
              <w:top w:val="nil"/>
              <w:left w:val="nil"/>
              <w:bottom w:val="single" w:sz="4" w:space="0" w:color="auto"/>
              <w:right w:val="single" w:sz="4" w:space="0" w:color="auto"/>
            </w:tcBorders>
          </w:tcPr>
          <w:p w14:paraId="24BF4AD6" w14:textId="77777777" w:rsidR="00ED3D81" w:rsidRPr="00A63EB7" w:rsidRDefault="00ED3D81" w:rsidP="00A7317B">
            <w:pPr>
              <w:jc w:val="center"/>
            </w:pPr>
            <w:r w:rsidRPr="000D4952">
              <w:object w:dxaOrig="330" w:dyaOrig="330" w14:anchorId="643877BB">
                <v:shape id="_x0000_i1103" type="#_x0000_t75" style="width:16.75pt;height:16.75pt" o:ole="">
                  <v:imagedata r:id="rId10" o:title=""/>
                </v:shape>
                <o:OLEObject Type="Embed" ProgID="PBrush" ShapeID="_x0000_i1103" DrawAspect="Content" ObjectID="_1509957229" r:id="rId112"/>
              </w:object>
            </w:r>
          </w:p>
        </w:tc>
        <w:tc>
          <w:tcPr>
            <w:tcW w:w="709" w:type="dxa"/>
            <w:tcBorders>
              <w:top w:val="nil"/>
              <w:left w:val="nil"/>
              <w:bottom w:val="single" w:sz="4" w:space="0" w:color="auto"/>
              <w:right w:val="single" w:sz="4" w:space="0" w:color="auto"/>
            </w:tcBorders>
          </w:tcPr>
          <w:p w14:paraId="59A6C6FC" w14:textId="77777777" w:rsidR="00ED3D81" w:rsidRPr="00A63EB7" w:rsidRDefault="00ED3D81" w:rsidP="00A7317B">
            <w:pPr>
              <w:jc w:val="center"/>
            </w:pPr>
            <w:r w:rsidRPr="000D4952">
              <w:object w:dxaOrig="330" w:dyaOrig="330" w14:anchorId="6556342C">
                <v:shape id="_x0000_i1104" type="#_x0000_t75" style="width:16.75pt;height:16.75pt" o:ole="">
                  <v:imagedata r:id="rId10" o:title=""/>
                </v:shape>
                <o:OLEObject Type="Embed" ProgID="PBrush" ShapeID="_x0000_i1104" DrawAspect="Content" ObjectID="_1509957230" r:id="rId113"/>
              </w:object>
            </w:r>
          </w:p>
        </w:tc>
      </w:tr>
      <w:tr w:rsidR="00ED3D81" w:rsidRPr="00DA1986" w14:paraId="7210C95F" w14:textId="77777777" w:rsidTr="00946A57">
        <w:trPr>
          <w:trHeight w:val="300"/>
          <w:jc w:val="center"/>
        </w:trPr>
        <w:tc>
          <w:tcPr>
            <w:tcW w:w="4253" w:type="dxa"/>
            <w:tcBorders>
              <w:top w:val="nil"/>
              <w:left w:val="single" w:sz="4" w:space="0" w:color="auto"/>
              <w:bottom w:val="single" w:sz="4" w:space="0" w:color="auto"/>
              <w:right w:val="nil"/>
            </w:tcBorders>
            <w:shd w:val="clear" w:color="auto" w:fill="auto"/>
            <w:noWrap/>
            <w:vAlign w:val="center"/>
          </w:tcPr>
          <w:p w14:paraId="4289917C" w14:textId="77777777" w:rsidR="00ED3D81" w:rsidRPr="00DD55FC" w:rsidRDefault="00ED3D81" w:rsidP="00A7317B">
            <w:pPr>
              <w:jc w:val="right"/>
              <w:rPr>
                <w:rFonts w:ascii="Arial" w:eastAsia="Times New Roman" w:hAnsi="Arial" w:cs="Arial"/>
                <w:color w:val="000000"/>
                <w:sz w:val="16"/>
                <w:szCs w:val="18"/>
              </w:rPr>
            </w:pPr>
            <w:r w:rsidRPr="00DD55FC">
              <w:rPr>
                <w:rFonts w:ascii="Arial" w:hAnsi="Arial" w:cs="Arial"/>
                <w:sz w:val="16"/>
                <w:szCs w:val="18"/>
              </w:rPr>
              <w:t>¿Qué tanto realizaba actividades en su tiempo libre con su…?</w:t>
            </w:r>
          </w:p>
        </w:tc>
        <w:tc>
          <w:tcPr>
            <w:tcW w:w="708" w:type="dxa"/>
            <w:tcBorders>
              <w:top w:val="nil"/>
              <w:left w:val="single" w:sz="4" w:space="0" w:color="auto"/>
              <w:bottom w:val="single" w:sz="4" w:space="0" w:color="auto"/>
              <w:right w:val="single" w:sz="4" w:space="0" w:color="auto"/>
            </w:tcBorders>
            <w:shd w:val="clear" w:color="auto" w:fill="auto"/>
            <w:noWrap/>
          </w:tcPr>
          <w:p w14:paraId="329F15BE" w14:textId="77777777" w:rsidR="00ED3D81" w:rsidRDefault="00ED3D81" w:rsidP="00A7317B">
            <w:pPr>
              <w:jc w:val="center"/>
            </w:pPr>
            <w:r w:rsidRPr="000D4952">
              <w:object w:dxaOrig="330" w:dyaOrig="330" w14:anchorId="371C63C3">
                <v:shape id="_x0000_i1105" type="#_x0000_t75" style="width:16.75pt;height:16.75pt" o:ole="">
                  <v:imagedata r:id="rId10" o:title=""/>
                </v:shape>
                <o:OLEObject Type="Embed" ProgID="PBrush" ShapeID="_x0000_i1105" DrawAspect="Content" ObjectID="_1509957231" r:id="rId114"/>
              </w:object>
            </w:r>
          </w:p>
        </w:tc>
        <w:tc>
          <w:tcPr>
            <w:tcW w:w="709" w:type="dxa"/>
            <w:tcBorders>
              <w:top w:val="nil"/>
              <w:left w:val="nil"/>
              <w:bottom w:val="single" w:sz="4" w:space="0" w:color="auto"/>
              <w:right w:val="single" w:sz="4" w:space="0" w:color="auto"/>
            </w:tcBorders>
            <w:shd w:val="clear" w:color="auto" w:fill="auto"/>
            <w:noWrap/>
          </w:tcPr>
          <w:p w14:paraId="1C11EFBE" w14:textId="77777777" w:rsidR="00ED3D81" w:rsidRDefault="00ED3D81" w:rsidP="00A7317B">
            <w:pPr>
              <w:jc w:val="center"/>
            </w:pPr>
            <w:r w:rsidRPr="000D4952">
              <w:object w:dxaOrig="330" w:dyaOrig="330" w14:anchorId="572BF945">
                <v:shape id="_x0000_i1106" type="#_x0000_t75" style="width:16.75pt;height:16.75pt" o:ole="">
                  <v:imagedata r:id="rId10" o:title=""/>
                </v:shape>
                <o:OLEObject Type="Embed" ProgID="PBrush" ShapeID="_x0000_i1106" DrawAspect="Content" ObjectID="_1509957232" r:id="rId115"/>
              </w:object>
            </w:r>
          </w:p>
        </w:tc>
        <w:tc>
          <w:tcPr>
            <w:tcW w:w="709" w:type="dxa"/>
            <w:tcBorders>
              <w:top w:val="nil"/>
              <w:left w:val="nil"/>
              <w:bottom w:val="single" w:sz="4" w:space="0" w:color="auto"/>
              <w:right w:val="single" w:sz="4" w:space="0" w:color="auto"/>
            </w:tcBorders>
          </w:tcPr>
          <w:p w14:paraId="77271E11" w14:textId="77777777" w:rsidR="00ED3D81" w:rsidRPr="001941CB" w:rsidRDefault="00ED3D81" w:rsidP="00A7317B">
            <w:pPr>
              <w:jc w:val="center"/>
            </w:pPr>
            <w:r w:rsidRPr="000D4952">
              <w:object w:dxaOrig="330" w:dyaOrig="330" w14:anchorId="4D06A634">
                <v:shape id="_x0000_i1107" type="#_x0000_t75" style="width:16.75pt;height:16.75pt" o:ole="">
                  <v:imagedata r:id="rId10" o:title=""/>
                </v:shape>
                <o:OLEObject Type="Embed" ProgID="PBrush" ShapeID="_x0000_i1107" DrawAspect="Content" ObjectID="_1509957233" r:id="rId116"/>
              </w:object>
            </w:r>
          </w:p>
        </w:tc>
        <w:tc>
          <w:tcPr>
            <w:tcW w:w="709" w:type="dxa"/>
            <w:tcBorders>
              <w:top w:val="nil"/>
              <w:left w:val="single" w:sz="4" w:space="0" w:color="auto"/>
              <w:bottom w:val="single" w:sz="4" w:space="0" w:color="auto"/>
              <w:right w:val="single" w:sz="4" w:space="0" w:color="auto"/>
            </w:tcBorders>
          </w:tcPr>
          <w:p w14:paraId="32B96E68" w14:textId="77777777" w:rsidR="00ED3D81" w:rsidRPr="001941CB" w:rsidRDefault="00ED3D81" w:rsidP="00A7317B">
            <w:pPr>
              <w:jc w:val="center"/>
            </w:pPr>
            <w:r w:rsidRPr="000D4952">
              <w:object w:dxaOrig="330" w:dyaOrig="330" w14:anchorId="13230670">
                <v:shape id="_x0000_i1108" type="#_x0000_t75" style="width:16.75pt;height:16.75pt" o:ole="">
                  <v:imagedata r:id="rId10" o:title=""/>
                </v:shape>
                <o:OLEObject Type="Embed" ProgID="PBrush" ShapeID="_x0000_i1108" DrawAspect="Content" ObjectID="_1509957234" r:id="rId117"/>
              </w:object>
            </w:r>
          </w:p>
        </w:tc>
        <w:tc>
          <w:tcPr>
            <w:tcW w:w="709" w:type="dxa"/>
            <w:tcBorders>
              <w:top w:val="nil"/>
              <w:left w:val="single" w:sz="4" w:space="0" w:color="auto"/>
              <w:bottom w:val="single" w:sz="4" w:space="0" w:color="auto"/>
              <w:right w:val="single" w:sz="4" w:space="0" w:color="auto"/>
            </w:tcBorders>
            <w:shd w:val="clear" w:color="auto" w:fill="auto"/>
            <w:noWrap/>
          </w:tcPr>
          <w:p w14:paraId="0ECD6BEB" w14:textId="77777777" w:rsidR="00ED3D81" w:rsidRDefault="00ED3D81" w:rsidP="00A7317B">
            <w:pPr>
              <w:jc w:val="center"/>
            </w:pPr>
            <w:r w:rsidRPr="000D4952">
              <w:object w:dxaOrig="330" w:dyaOrig="330" w14:anchorId="41BABF98">
                <v:shape id="_x0000_i1109" type="#_x0000_t75" style="width:16.75pt;height:16.75pt" o:ole="">
                  <v:imagedata r:id="rId10" o:title=""/>
                </v:shape>
                <o:OLEObject Type="Embed" ProgID="PBrush" ShapeID="_x0000_i1109" DrawAspect="Content" ObjectID="_1509957235" r:id="rId118"/>
              </w:object>
            </w:r>
          </w:p>
        </w:tc>
        <w:tc>
          <w:tcPr>
            <w:tcW w:w="709" w:type="dxa"/>
            <w:tcBorders>
              <w:top w:val="nil"/>
              <w:left w:val="nil"/>
              <w:bottom w:val="single" w:sz="4" w:space="0" w:color="auto"/>
              <w:right w:val="single" w:sz="4" w:space="0" w:color="auto"/>
            </w:tcBorders>
            <w:shd w:val="clear" w:color="auto" w:fill="auto"/>
            <w:noWrap/>
          </w:tcPr>
          <w:p w14:paraId="79B1CB91" w14:textId="77777777" w:rsidR="00ED3D81" w:rsidRDefault="00ED3D81" w:rsidP="00A7317B">
            <w:pPr>
              <w:jc w:val="center"/>
            </w:pPr>
            <w:r w:rsidRPr="000D4952">
              <w:object w:dxaOrig="330" w:dyaOrig="330" w14:anchorId="3454F9F2">
                <v:shape id="_x0000_i1110" type="#_x0000_t75" style="width:16.75pt;height:16.75pt" o:ole="">
                  <v:imagedata r:id="rId10" o:title=""/>
                </v:shape>
                <o:OLEObject Type="Embed" ProgID="PBrush" ShapeID="_x0000_i1110" DrawAspect="Content" ObjectID="_1509957236" r:id="rId119"/>
              </w:object>
            </w:r>
          </w:p>
        </w:tc>
        <w:tc>
          <w:tcPr>
            <w:tcW w:w="709" w:type="dxa"/>
            <w:tcBorders>
              <w:top w:val="nil"/>
              <w:left w:val="nil"/>
              <w:bottom w:val="single" w:sz="4" w:space="0" w:color="auto"/>
              <w:right w:val="single" w:sz="4" w:space="0" w:color="auto"/>
            </w:tcBorders>
          </w:tcPr>
          <w:p w14:paraId="34DB7888" w14:textId="77777777" w:rsidR="00ED3D81" w:rsidRPr="00A63EB7" w:rsidRDefault="00ED3D81" w:rsidP="00A7317B">
            <w:pPr>
              <w:jc w:val="center"/>
            </w:pPr>
            <w:r w:rsidRPr="000D4952">
              <w:object w:dxaOrig="330" w:dyaOrig="330" w14:anchorId="3B057695">
                <v:shape id="_x0000_i1111" type="#_x0000_t75" style="width:16.75pt;height:16.75pt" o:ole="">
                  <v:imagedata r:id="rId10" o:title=""/>
                </v:shape>
                <o:OLEObject Type="Embed" ProgID="PBrush" ShapeID="_x0000_i1111" DrawAspect="Content" ObjectID="_1509957237" r:id="rId120"/>
              </w:object>
            </w:r>
          </w:p>
        </w:tc>
        <w:tc>
          <w:tcPr>
            <w:tcW w:w="709" w:type="dxa"/>
            <w:tcBorders>
              <w:top w:val="nil"/>
              <w:left w:val="nil"/>
              <w:bottom w:val="single" w:sz="4" w:space="0" w:color="auto"/>
              <w:right w:val="single" w:sz="4" w:space="0" w:color="auto"/>
            </w:tcBorders>
          </w:tcPr>
          <w:p w14:paraId="62ABC0D0" w14:textId="77777777" w:rsidR="00ED3D81" w:rsidRPr="00A63EB7" w:rsidRDefault="00ED3D81" w:rsidP="00A7317B">
            <w:pPr>
              <w:jc w:val="center"/>
            </w:pPr>
            <w:r w:rsidRPr="000D4952">
              <w:object w:dxaOrig="330" w:dyaOrig="330" w14:anchorId="5BA2F869">
                <v:shape id="_x0000_i1112" type="#_x0000_t75" style="width:16.75pt;height:16.75pt" o:ole="">
                  <v:imagedata r:id="rId10" o:title=""/>
                </v:shape>
                <o:OLEObject Type="Embed" ProgID="PBrush" ShapeID="_x0000_i1112" DrawAspect="Content" ObjectID="_1509957238" r:id="rId121"/>
              </w:object>
            </w:r>
          </w:p>
        </w:tc>
      </w:tr>
      <w:tr w:rsidR="00ED3D81" w:rsidRPr="00DA1986" w14:paraId="1D0B5A35" w14:textId="77777777" w:rsidTr="00946A57">
        <w:trPr>
          <w:trHeight w:val="300"/>
          <w:jc w:val="center"/>
        </w:trPr>
        <w:tc>
          <w:tcPr>
            <w:tcW w:w="4253" w:type="dxa"/>
            <w:tcBorders>
              <w:top w:val="nil"/>
              <w:left w:val="single" w:sz="4" w:space="0" w:color="auto"/>
              <w:bottom w:val="single" w:sz="4" w:space="0" w:color="auto"/>
              <w:right w:val="nil"/>
            </w:tcBorders>
            <w:shd w:val="clear" w:color="auto" w:fill="auto"/>
            <w:noWrap/>
            <w:vAlign w:val="center"/>
          </w:tcPr>
          <w:p w14:paraId="090A2B3D" w14:textId="77777777" w:rsidR="00ED3D81" w:rsidRPr="00DD55FC" w:rsidRDefault="00ED3D81" w:rsidP="00A7317B">
            <w:pPr>
              <w:jc w:val="right"/>
              <w:rPr>
                <w:rFonts w:ascii="Arial" w:eastAsia="Times New Roman" w:hAnsi="Arial" w:cs="Arial"/>
                <w:color w:val="000000"/>
                <w:sz w:val="16"/>
                <w:szCs w:val="18"/>
              </w:rPr>
            </w:pPr>
            <w:r w:rsidRPr="00DD55FC">
              <w:rPr>
                <w:rFonts w:ascii="Arial" w:hAnsi="Arial" w:cs="Arial"/>
                <w:sz w:val="16"/>
                <w:szCs w:val="18"/>
              </w:rPr>
              <w:t xml:space="preserve">¿Qué tanto las reglas que le ponía </w:t>
            </w:r>
            <w:proofErr w:type="gramStart"/>
            <w:r w:rsidRPr="00DD55FC">
              <w:rPr>
                <w:rFonts w:ascii="Arial" w:hAnsi="Arial" w:cs="Arial"/>
                <w:sz w:val="16"/>
                <w:szCs w:val="18"/>
              </w:rPr>
              <w:t>su …</w:t>
            </w:r>
            <w:proofErr w:type="gramEnd"/>
            <w:r w:rsidRPr="00DD55FC">
              <w:rPr>
                <w:rFonts w:ascii="Arial" w:hAnsi="Arial" w:cs="Arial"/>
                <w:sz w:val="16"/>
                <w:szCs w:val="18"/>
              </w:rPr>
              <w:t xml:space="preserve"> fueron claras y consistentes?</w:t>
            </w:r>
          </w:p>
        </w:tc>
        <w:tc>
          <w:tcPr>
            <w:tcW w:w="708" w:type="dxa"/>
            <w:tcBorders>
              <w:top w:val="nil"/>
              <w:left w:val="single" w:sz="4" w:space="0" w:color="auto"/>
              <w:bottom w:val="single" w:sz="4" w:space="0" w:color="auto"/>
              <w:right w:val="single" w:sz="4" w:space="0" w:color="auto"/>
            </w:tcBorders>
            <w:shd w:val="clear" w:color="auto" w:fill="auto"/>
            <w:noWrap/>
            <w:vAlign w:val="center"/>
            <w:hideMark/>
          </w:tcPr>
          <w:p w14:paraId="66298206" w14:textId="77777777" w:rsidR="00ED3D81" w:rsidRPr="00DA1986" w:rsidRDefault="00ED3D81" w:rsidP="00A7317B">
            <w:pPr>
              <w:jc w:val="center"/>
              <w:rPr>
                <w:rFonts w:ascii="Calibri" w:eastAsia="Times New Roman" w:hAnsi="Calibri" w:cs="Times New Roman"/>
                <w:color w:val="000000"/>
              </w:rPr>
            </w:pPr>
            <w:r>
              <w:object w:dxaOrig="330" w:dyaOrig="330" w14:anchorId="1620BC86">
                <v:shape id="_x0000_i1113" type="#_x0000_t75" style="width:16.75pt;height:16.75pt" o:ole="">
                  <v:imagedata r:id="rId10" o:title=""/>
                </v:shape>
                <o:OLEObject Type="Embed" ProgID="PBrush" ShapeID="_x0000_i1113" DrawAspect="Content" ObjectID="_1509957239" r:id="rId122"/>
              </w:object>
            </w:r>
          </w:p>
        </w:tc>
        <w:tc>
          <w:tcPr>
            <w:tcW w:w="709" w:type="dxa"/>
            <w:tcBorders>
              <w:top w:val="nil"/>
              <w:left w:val="nil"/>
              <w:bottom w:val="single" w:sz="4" w:space="0" w:color="auto"/>
              <w:right w:val="single" w:sz="4" w:space="0" w:color="auto"/>
            </w:tcBorders>
            <w:shd w:val="clear" w:color="auto" w:fill="auto"/>
            <w:noWrap/>
            <w:vAlign w:val="center"/>
            <w:hideMark/>
          </w:tcPr>
          <w:p w14:paraId="616E093A" w14:textId="77777777" w:rsidR="00ED3D81" w:rsidRPr="00DA1986" w:rsidRDefault="00ED3D81" w:rsidP="00A7317B">
            <w:pPr>
              <w:jc w:val="center"/>
              <w:rPr>
                <w:rFonts w:ascii="Calibri" w:eastAsia="Times New Roman" w:hAnsi="Calibri" w:cs="Times New Roman"/>
                <w:color w:val="000000"/>
              </w:rPr>
            </w:pPr>
            <w:r>
              <w:object w:dxaOrig="330" w:dyaOrig="330" w14:anchorId="00ED1522">
                <v:shape id="_x0000_i1114" type="#_x0000_t75" style="width:16.75pt;height:16.75pt" o:ole="">
                  <v:imagedata r:id="rId10" o:title=""/>
                </v:shape>
                <o:OLEObject Type="Embed" ProgID="PBrush" ShapeID="_x0000_i1114" DrawAspect="Content" ObjectID="_1509957240" r:id="rId123"/>
              </w:object>
            </w:r>
          </w:p>
        </w:tc>
        <w:tc>
          <w:tcPr>
            <w:tcW w:w="709" w:type="dxa"/>
            <w:tcBorders>
              <w:top w:val="nil"/>
              <w:left w:val="nil"/>
              <w:bottom w:val="single" w:sz="4" w:space="0" w:color="auto"/>
              <w:right w:val="single" w:sz="4" w:space="0" w:color="auto"/>
            </w:tcBorders>
          </w:tcPr>
          <w:p w14:paraId="5564E93C" w14:textId="77777777" w:rsidR="00ED3D81" w:rsidRDefault="00ED3D81" w:rsidP="00A7317B">
            <w:pPr>
              <w:jc w:val="center"/>
            </w:pPr>
            <w:r w:rsidRPr="001941CB">
              <w:object w:dxaOrig="330" w:dyaOrig="330" w14:anchorId="22507286">
                <v:shape id="_x0000_i1115" type="#_x0000_t75" style="width:16.75pt;height:16.75pt" o:ole="">
                  <v:imagedata r:id="rId10" o:title=""/>
                </v:shape>
                <o:OLEObject Type="Embed" ProgID="PBrush" ShapeID="_x0000_i1115" DrawAspect="Content" ObjectID="_1509957241" r:id="rId124"/>
              </w:object>
            </w:r>
          </w:p>
        </w:tc>
        <w:tc>
          <w:tcPr>
            <w:tcW w:w="709" w:type="dxa"/>
            <w:tcBorders>
              <w:top w:val="nil"/>
              <w:left w:val="single" w:sz="4" w:space="0" w:color="auto"/>
              <w:bottom w:val="single" w:sz="4" w:space="0" w:color="auto"/>
              <w:right w:val="single" w:sz="4" w:space="0" w:color="auto"/>
            </w:tcBorders>
          </w:tcPr>
          <w:p w14:paraId="1B54839B" w14:textId="77777777" w:rsidR="00ED3D81" w:rsidRDefault="00ED3D81" w:rsidP="00A7317B">
            <w:pPr>
              <w:jc w:val="center"/>
            </w:pPr>
            <w:r w:rsidRPr="001941CB">
              <w:object w:dxaOrig="330" w:dyaOrig="330" w14:anchorId="034648DD">
                <v:shape id="_x0000_i1116" type="#_x0000_t75" style="width:16.75pt;height:16.75pt" o:ole="">
                  <v:imagedata r:id="rId10" o:title=""/>
                </v:shape>
                <o:OLEObject Type="Embed" ProgID="PBrush" ShapeID="_x0000_i1116" DrawAspect="Content" ObjectID="_1509957242" r:id="rId125"/>
              </w:object>
            </w: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14499EDD" w14:textId="77777777" w:rsidR="00ED3D81" w:rsidRPr="00DA1986" w:rsidRDefault="00ED3D81" w:rsidP="00A7317B">
            <w:pPr>
              <w:jc w:val="center"/>
              <w:rPr>
                <w:rFonts w:ascii="Calibri" w:eastAsia="Times New Roman" w:hAnsi="Calibri" w:cs="Times New Roman"/>
                <w:color w:val="000000"/>
              </w:rPr>
            </w:pPr>
            <w:r>
              <w:object w:dxaOrig="330" w:dyaOrig="330" w14:anchorId="3A65FE85">
                <v:shape id="_x0000_i1117" type="#_x0000_t75" style="width:16.75pt;height:16.75pt" o:ole="">
                  <v:imagedata r:id="rId10" o:title=""/>
                </v:shape>
                <o:OLEObject Type="Embed" ProgID="PBrush" ShapeID="_x0000_i1117" DrawAspect="Content" ObjectID="_1509957243" r:id="rId126"/>
              </w:object>
            </w:r>
          </w:p>
        </w:tc>
        <w:tc>
          <w:tcPr>
            <w:tcW w:w="709" w:type="dxa"/>
            <w:tcBorders>
              <w:top w:val="nil"/>
              <w:left w:val="nil"/>
              <w:bottom w:val="single" w:sz="4" w:space="0" w:color="auto"/>
              <w:right w:val="single" w:sz="4" w:space="0" w:color="auto"/>
            </w:tcBorders>
            <w:shd w:val="clear" w:color="auto" w:fill="auto"/>
            <w:noWrap/>
            <w:vAlign w:val="center"/>
            <w:hideMark/>
          </w:tcPr>
          <w:p w14:paraId="676037AF" w14:textId="77777777" w:rsidR="00ED3D81" w:rsidRPr="00DA1986" w:rsidRDefault="00ED3D81" w:rsidP="00A7317B">
            <w:pPr>
              <w:jc w:val="center"/>
              <w:rPr>
                <w:rFonts w:ascii="Calibri" w:eastAsia="Times New Roman" w:hAnsi="Calibri" w:cs="Times New Roman"/>
                <w:color w:val="000000"/>
              </w:rPr>
            </w:pPr>
            <w:r>
              <w:object w:dxaOrig="330" w:dyaOrig="330" w14:anchorId="75E2074D">
                <v:shape id="_x0000_i1118" type="#_x0000_t75" style="width:16.75pt;height:16.75pt" o:ole="">
                  <v:imagedata r:id="rId10" o:title=""/>
                </v:shape>
                <o:OLEObject Type="Embed" ProgID="PBrush" ShapeID="_x0000_i1118" DrawAspect="Content" ObjectID="_1509957244" r:id="rId127"/>
              </w:object>
            </w:r>
          </w:p>
        </w:tc>
        <w:tc>
          <w:tcPr>
            <w:tcW w:w="709" w:type="dxa"/>
            <w:tcBorders>
              <w:top w:val="nil"/>
              <w:left w:val="nil"/>
              <w:bottom w:val="single" w:sz="4" w:space="0" w:color="auto"/>
              <w:right w:val="single" w:sz="4" w:space="0" w:color="auto"/>
            </w:tcBorders>
          </w:tcPr>
          <w:p w14:paraId="714525A3" w14:textId="77777777" w:rsidR="00ED3D81" w:rsidRDefault="00ED3D81" w:rsidP="00A7317B">
            <w:pPr>
              <w:jc w:val="center"/>
            </w:pPr>
            <w:r w:rsidRPr="00A63EB7">
              <w:object w:dxaOrig="330" w:dyaOrig="330" w14:anchorId="7B3EF900">
                <v:shape id="_x0000_i1119" type="#_x0000_t75" style="width:16.75pt;height:16.75pt" o:ole="">
                  <v:imagedata r:id="rId10" o:title=""/>
                </v:shape>
                <o:OLEObject Type="Embed" ProgID="PBrush" ShapeID="_x0000_i1119" DrawAspect="Content" ObjectID="_1509957245" r:id="rId128"/>
              </w:object>
            </w:r>
          </w:p>
        </w:tc>
        <w:tc>
          <w:tcPr>
            <w:tcW w:w="709" w:type="dxa"/>
            <w:tcBorders>
              <w:top w:val="nil"/>
              <w:left w:val="nil"/>
              <w:bottom w:val="single" w:sz="4" w:space="0" w:color="auto"/>
              <w:right w:val="single" w:sz="4" w:space="0" w:color="auto"/>
            </w:tcBorders>
          </w:tcPr>
          <w:p w14:paraId="04C1E218" w14:textId="77777777" w:rsidR="00ED3D81" w:rsidRDefault="00ED3D81" w:rsidP="00A7317B">
            <w:pPr>
              <w:jc w:val="center"/>
            </w:pPr>
            <w:r w:rsidRPr="00A63EB7">
              <w:object w:dxaOrig="330" w:dyaOrig="330" w14:anchorId="39E361B9">
                <v:shape id="_x0000_i1120" type="#_x0000_t75" style="width:16.75pt;height:16.75pt" o:ole="">
                  <v:imagedata r:id="rId10" o:title=""/>
                </v:shape>
                <o:OLEObject Type="Embed" ProgID="PBrush" ShapeID="_x0000_i1120" DrawAspect="Content" ObjectID="_1509957246" r:id="rId129"/>
              </w:object>
            </w:r>
          </w:p>
        </w:tc>
      </w:tr>
    </w:tbl>
    <w:p w14:paraId="5B8685A0" w14:textId="77777777" w:rsidR="00ED3D81" w:rsidRPr="006A3421" w:rsidRDefault="00ED3D81" w:rsidP="00ED3D81">
      <w:pPr>
        <w:jc w:val="both"/>
      </w:pPr>
    </w:p>
    <w:p w14:paraId="577A407A" w14:textId="281078E6" w:rsidR="00ED3D81" w:rsidRDefault="00ED3D81" w:rsidP="00ED3D81">
      <w:pPr>
        <w:pStyle w:val="Prrafodelista"/>
        <w:numPr>
          <w:ilvl w:val="0"/>
          <w:numId w:val="10"/>
        </w:numPr>
        <w:spacing w:after="0" w:line="240" w:lineRule="auto"/>
        <w:jc w:val="both"/>
      </w:pPr>
      <w:r>
        <w:rPr>
          <w:rFonts w:ascii="Arial" w:hAnsi="Arial" w:cs="Arial"/>
          <w:sz w:val="18"/>
          <w:szCs w:val="18"/>
        </w:rPr>
        <w:t>¿La relación entre sus padres generalmente era: excelente, buena, regular, mala o muy mala</w:t>
      </w:r>
      <w:r w:rsidRPr="00D4633A">
        <w:rPr>
          <w:rFonts w:ascii="Arial" w:hAnsi="Arial" w:cs="Arial"/>
          <w:sz w:val="18"/>
          <w:szCs w:val="18"/>
        </w:rPr>
        <w:t>?</w:t>
      </w:r>
      <w:r>
        <w:rPr>
          <w:rFonts w:ascii="Arial" w:hAnsi="Arial" w:cs="Arial"/>
          <w:sz w:val="18"/>
          <w:szCs w:val="18"/>
        </w:rPr>
        <w:tab/>
      </w:r>
    </w:p>
    <w:p w14:paraId="08087844" w14:textId="77777777" w:rsidR="00ED3D81" w:rsidRDefault="00ED3D81" w:rsidP="00ED3D81">
      <w:pPr>
        <w:jc w:val="both"/>
      </w:pPr>
      <w:r>
        <w:rPr>
          <w:rFonts w:ascii="Helvetica" w:hAnsi="Helvetica" w:cs="Helvetica"/>
          <w:noProof/>
          <w:color w:val="333333"/>
          <w:sz w:val="21"/>
          <w:szCs w:val="21"/>
          <w:lang w:eastAsia="es-MX"/>
        </w:rPr>
        <w:drawing>
          <wp:anchor distT="0" distB="0" distL="114300" distR="114300" simplePos="0" relativeHeight="251709440" behindDoc="0" locked="0" layoutInCell="1" allowOverlap="1" wp14:anchorId="2853F084" wp14:editId="31E84A2B">
            <wp:simplePos x="0" y="0"/>
            <wp:positionH relativeFrom="margin">
              <wp:align>center</wp:align>
            </wp:positionH>
            <wp:positionV relativeFrom="paragraph">
              <wp:posOffset>110490</wp:posOffset>
            </wp:positionV>
            <wp:extent cx="1008380" cy="230505"/>
            <wp:effectExtent l="0" t="0" r="1270" b="0"/>
            <wp:wrapNone/>
            <wp:docPr id="3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8380" cy="230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A846F9" w14:textId="142380C0" w:rsidR="00CB23DE" w:rsidRPr="00946A57" w:rsidRDefault="00ED3D81" w:rsidP="00946A57">
      <w:pPr>
        <w:jc w:val="both"/>
      </w:pPr>
      <w:r>
        <w:rPr>
          <w:rStyle w:val="Refdecomentario"/>
        </w:rPr>
        <w:commentReference w:id="44"/>
      </w:r>
    </w:p>
    <w:p w14:paraId="352FD38F" w14:textId="760DDAD9" w:rsidR="00ED3D81" w:rsidRDefault="00ED3D81" w:rsidP="00ED3D81">
      <w:pPr>
        <w:pStyle w:val="Prrafodelista"/>
        <w:numPr>
          <w:ilvl w:val="0"/>
          <w:numId w:val="10"/>
        </w:numPr>
        <w:spacing w:after="0" w:line="240" w:lineRule="auto"/>
        <w:jc w:val="both"/>
      </w:pPr>
      <w:r>
        <w:rPr>
          <w:rFonts w:ascii="Arial" w:hAnsi="Arial" w:cs="Arial"/>
          <w:sz w:val="18"/>
          <w:szCs w:val="18"/>
        </w:rPr>
        <w:t>¿Cómo era la situación en su familia</w:t>
      </w:r>
      <w:r w:rsidRPr="00361319">
        <w:rPr>
          <w:rFonts w:ascii="Arial" w:hAnsi="Arial" w:cs="Arial"/>
          <w:sz w:val="18"/>
          <w:szCs w:val="18"/>
        </w:rPr>
        <w:t xml:space="preserve"> cuando tenía </w:t>
      </w:r>
      <w:r>
        <w:rPr>
          <w:rFonts w:ascii="Arial" w:hAnsi="Arial" w:cs="Arial"/>
          <w:sz w:val="18"/>
          <w:szCs w:val="18"/>
        </w:rPr>
        <w:t>1</w:t>
      </w:r>
      <w:r w:rsidRPr="00361319">
        <w:rPr>
          <w:rFonts w:ascii="Arial" w:hAnsi="Arial" w:cs="Arial"/>
          <w:sz w:val="18"/>
          <w:szCs w:val="18"/>
          <w:lang w:val="es-SV"/>
        </w:rPr>
        <w:t>4 años</w:t>
      </w:r>
      <w:r w:rsidRPr="00167469">
        <w:rPr>
          <w:rFonts w:ascii="Arial" w:hAnsi="Arial" w:cs="Arial"/>
          <w:sz w:val="18"/>
          <w:szCs w:val="18"/>
          <w:lang w:val="es-SV"/>
        </w:rPr>
        <w:t>?</w:t>
      </w:r>
      <w:r>
        <w:rPr>
          <w:rFonts w:ascii="Arial" w:hAnsi="Arial" w:cs="Arial"/>
          <w:sz w:val="18"/>
          <w:szCs w:val="18"/>
          <w:lang w:val="es-SV"/>
        </w:rPr>
        <w:t xml:space="preserve"> Si no vivía con padres, por favor conteste con respecto a tutores.</w:t>
      </w:r>
    </w:p>
    <w:p w14:paraId="06D3D5FE" w14:textId="77777777" w:rsidR="00ED3D81" w:rsidRDefault="00ED3D81" w:rsidP="00ED3D81">
      <w:pPr>
        <w:jc w:val="both"/>
      </w:pPr>
    </w:p>
    <w:tbl>
      <w:tblPr>
        <w:tblStyle w:val="Tablaconcuadrcula"/>
        <w:tblW w:w="0" w:type="auto"/>
        <w:tblLook w:val="04A0" w:firstRow="1" w:lastRow="0" w:firstColumn="1" w:lastColumn="0" w:noHBand="0" w:noVBand="1"/>
      </w:tblPr>
      <w:tblGrid>
        <w:gridCol w:w="6071"/>
        <w:gridCol w:w="848"/>
        <w:gridCol w:w="1452"/>
        <w:gridCol w:w="1031"/>
        <w:gridCol w:w="705"/>
        <w:gridCol w:w="688"/>
      </w:tblGrid>
      <w:tr w:rsidR="00ED3D81" w14:paraId="01BE846F" w14:textId="77777777" w:rsidTr="00A7317B">
        <w:tc>
          <w:tcPr>
            <w:tcW w:w="0" w:type="auto"/>
            <w:tcBorders>
              <w:top w:val="nil"/>
              <w:left w:val="nil"/>
            </w:tcBorders>
          </w:tcPr>
          <w:p w14:paraId="07C517DE" w14:textId="77777777" w:rsidR="00ED3D81" w:rsidRDefault="00ED3D81" w:rsidP="00A7317B">
            <w:pPr>
              <w:jc w:val="both"/>
            </w:pPr>
          </w:p>
        </w:tc>
        <w:tc>
          <w:tcPr>
            <w:tcW w:w="0" w:type="auto"/>
            <w:shd w:val="clear" w:color="auto" w:fill="F2F2F2" w:themeFill="background1" w:themeFillShade="F2"/>
            <w:vAlign w:val="center"/>
          </w:tcPr>
          <w:p w14:paraId="2F3141AB" w14:textId="77777777" w:rsidR="00ED3D81" w:rsidRPr="009C64AB" w:rsidRDefault="00ED3D81" w:rsidP="00A7317B">
            <w:pPr>
              <w:jc w:val="center"/>
              <w:rPr>
                <w:rFonts w:ascii="Arial" w:hAnsi="Arial" w:cs="Arial"/>
                <w:b/>
                <w:sz w:val="16"/>
                <w:szCs w:val="16"/>
              </w:rPr>
            </w:pPr>
            <w:r w:rsidRPr="009C64AB">
              <w:rPr>
                <w:rFonts w:ascii="Arial" w:hAnsi="Arial" w:cs="Arial"/>
                <w:b/>
                <w:sz w:val="16"/>
                <w:szCs w:val="16"/>
              </w:rPr>
              <w:t>Siempre</w:t>
            </w:r>
          </w:p>
        </w:tc>
        <w:tc>
          <w:tcPr>
            <w:tcW w:w="0" w:type="auto"/>
            <w:shd w:val="clear" w:color="auto" w:fill="F2F2F2" w:themeFill="background1" w:themeFillShade="F2"/>
            <w:vAlign w:val="center"/>
          </w:tcPr>
          <w:p w14:paraId="0FB1026F" w14:textId="77777777" w:rsidR="00ED3D81" w:rsidRPr="009C64AB" w:rsidRDefault="00ED3D81" w:rsidP="00A7317B">
            <w:pPr>
              <w:jc w:val="center"/>
              <w:rPr>
                <w:rFonts w:ascii="Arial" w:hAnsi="Arial" w:cs="Arial"/>
                <w:b/>
                <w:sz w:val="16"/>
                <w:szCs w:val="16"/>
              </w:rPr>
            </w:pPr>
            <w:r w:rsidRPr="009C64AB">
              <w:rPr>
                <w:rFonts w:ascii="Arial" w:hAnsi="Arial" w:cs="Arial"/>
                <w:b/>
                <w:sz w:val="16"/>
                <w:szCs w:val="16"/>
              </w:rPr>
              <w:t>Frecuentemente</w:t>
            </w:r>
          </w:p>
        </w:tc>
        <w:tc>
          <w:tcPr>
            <w:tcW w:w="0" w:type="auto"/>
            <w:shd w:val="clear" w:color="auto" w:fill="F2F2F2" w:themeFill="background1" w:themeFillShade="F2"/>
            <w:vAlign w:val="center"/>
          </w:tcPr>
          <w:p w14:paraId="14B7107A" w14:textId="77777777" w:rsidR="00ED3D81" w:rsidRPr="009C64AB" w:rsidRDefault="00ED3D81" w:rsidP="00A7317B">
            <w:pPr>
              <w:jc w:val="center"/>
              <w:rPr>
                <w:rFonts w:ascii="Arial" w:hAnsi="Arial" w:cs="Arial"/>
                <w:b/>
                <w:sz w:val="16"/>
                <w:szCs w:val="16"/>
              </w:rPr>
            </w:pPr>
            <w:r w:rsidRPr="009C64AB">
              <w:rPr>
                <w:rFonts w:ascii="Arial" w:hAnsi="Arial" w:cs="Arial"/>
                <w:b/>
                <w:sz w:val="16"/>
                <w:szCs w:val="16"/>
              </w:rPr>
              <w:t>Pocas veces</w:t>
            </w:r>
          </w:p>
        </w:tc>
        <w:tc>
          <w:tcPr>
            <w:tcW w:w="0" w:type="auto"/>
            <w:shd w:val="clear" w:color="auto" w:fill="F2F2F2" w:themeFill="background1" w:themeFillShade="F2"/>
            <w:vAlign w:val="center"/>
          </w:tcPr>
          <w:p w14:paraId="4DFFDBFB" w14:textId="77777777" w:rsidR="00ED3D81" w:rsidRPr="009C64AB" w:rsidRDefault="00ED3D81" w:rsidP="00A7317B">
            <w:pPr>
              <w:jc w:val="center"/>
              <w:rPr>
                <w:rFonts w:ascii="Arial" w:hAnsi="Arial" w:cs="Arial"/>
                <w:b/>
                <w:sz w:val="16"/>
                <w:szCs w:val="16"/>
              </w:rPr>
            </w:pPr>
            <w:r w:rsidRPr="009C64AB">
              <w:rPr>
                <w:rFonts w:ascii="Arial" w:hAnsi="Arial" w:cs="Arial"/>
                <w:b/>
                <w:sz w:val="16"/>
                <w:szCs w:val="16"/>
              </w:rPr>
              <w:t>Nunca</w:t>
            </w:r>
          </w:p>
        </w:tc>
        <w:tc>
          <w:tcPr>
            <w:tcW w:w="0" w:type="auto"/>
            <w:shd w:val="clear" w:color="auto" w:fill="F2F2F2" w:themeFill="background1" w:themeFillShade="F2"/>
            <w:vAlign w:val="center"/>
          </w:tcPr>
          <w:p w14:paraId="6BA706D8" w14:textId="77777777" w:rsidR="00ED3D81" w:rsidRPr="009C64AB" w:rsidRDefault="00ED3D81" w:rsidP="00A7317B">
            <w:pPr>
              <w:jc w:val="center"/>
              <w:rPr>
                <w:rFonts w:ascii="Arial" w:hAnsi="Arial" w:cs="Arial"/>
                <w:b/>
                <w:sz w:val="16"/>
                <w:szCs w:val="16"/>
              </w:rPr>
            </w:pPr>
            <w:r w:rsidRPr="009C64AB">
              <w:rPr>
                <w:rFonts w:ascii="Arial" w:hAnsi="Arial" w:cs="Arial"/>
                <w:b/>
                <w:sz w:val="16"/>
                <w:szCs w:val="16"/>
              </w:rPr>
              <w:t>Omitir</w:t>
            </w:r>
          </w:p>
        </w:tc>
      </w:tr>
      <w:tr w:rsidR="00ED3D81" w14:paraId="0924CB6B" w14:textId="77777777" w:rsidTr="00A7317B">
        <w:tc>
          <w:tcPr>
            <w:tcW w:w="0" w:type="auto"/>
          </w:tcPr>
          <w:p w14:paraId="04EB4276" w14:textId="77777777" w:rsidR="00ED3D81" w:rsidRDefault="00ED3D81" w:rsidP="00A7317B">
            <w:pPr>
              <w:jc w:val="both"/>
            </w:pPr>
            <w:r>
              <w:rPr>
                <w:rFonts w:ascii="Arial" w:hAnsi="Arial" w:cs="Arial"/>
                <w:sz w:val="18"/>
                <w:szCs w:val="18"/>
              </w:rPr>
              <w:t>¿</w:t>
            </w:r>
            <w:r w:rsidRPr="00AE6F05">
              <w:rPr>
                <w:rFonts w:ascii="Arial" w:hAnsi="Arial" w:cs="Arial"/>
                <w:sz w:val="18"/>
                <w:szCs w:val="18"/>
              </w:rPr>
              <w:t>Con qué frecu</w:t>
            </w:r>
            <w:r>
              <w:rPr>
                <w:rFonts w:ascii="Arial" w:hAnsi="Arial" w:cs="Arial"/>
                <w:sz w:val="18"/>
                <w:szCs w:val="18"/>
              </w:rPr>
              <w:t>encia ocurrían INSULTOS, GRITOS o</w:t>
            </w:r>
            <w:r w:rsidRPr="00AE6F05">
              <w:rPr>
                <w:rFonts w:ascii="Arial" w:hAnsi="Arial" w:cs="Arial"/>
                <w:sz w:val="18"/>
                <w:szCs w:val="18"/>
              </w:rPr>
              <w:t xml:space="preserve"> AMENAZAS en </w:t>
            </w:r>
            <w:r>
              <w:rPr>
                <w:rFonts w:ascii="Arial" w:hAnsi="Arial" w:cs="Arial"/>
                <w:sz w:val="18"/>
                <w:szCs w:val="18"/>
              </w:rPr>
              <w:t>s</w:t>
            </w:r>
            <w:r w:rsidRPr="00AE6F05">
              <w:rPr>
                <w:rFonts w:ascii="Arial" w:hAnsi="Arial" w:cs="Arial"/>
                <w:sz w:val="18"/>
                <w:szCs w:val="18"/>
              </w:rPr>
              <w:t>u familia</w:t>
            </w:r>
            <w:r>
              <w:rPr>
                <w:rFonts w:ascii="Arial" w:hAnsi="Arial" w:cs="Arial"/>
                <w:sz w:val="18"/>
                <w:szCs w:val="18"/>
              </w:rPr>
              <w:t>?</w:t>
            </w:r>
          </w:p>
        </w:tc>
        <w:tc>
          <w:tcPr>
            <w:tcW w:w="0" w:type="auto"/>
          </w:tcPr>
          <w:p w14:paraId="50615BD2" w14:textId="77777777" w:rsidR="00ED3D81" w:rsidRDefault="00ED3D81" w:rsidP="00A7317B">
            <w:pPr>
              <w:jc w:val="center"/>
            </w:pPr>
            <w:r w:rsidRPr="00843DE2">
              <w:rPr>
                <w:rFonts w:eastAsiaTheme="minorHAnsi"/>
                <w:sz w:val="22"/>
                <w:szCs w:val="22"/>
                <w:lang w:val="es-MX" w:eastAsia="en-US"/>
              </w:rPr>
              <w:object w:dxaOrig="330" w:dyaOrig="330" w14:anchorId="6B154328">
                <v:shape id="_x0000_i1121" type="#_x0000_t75" style="width:16.75pt;height:16.75pt" o:ole="">
                  <v:imagedata r:id="rId10" o:title=""/>
                </v:shape>
                <o:OLEObject Type="Embed" ProgID="PBrush" ShapeID="_x0000_i1121" DrawAspect="Content" ObjectID="_1509957247" r:id="rId130"/>
              </w:object>
            </w:r>
          </w:p>
        </w:tc>
        <w:tc>
          <w:tcPr>
            <w:tcW w:w="0" w:type="auto"/>
          </w:tcPr>
          <w:p w14:paraId="420C658A" w14:textId="77777777" w:rsidR="00ED3D81" w:rsidRDefault="00ED3D81" w:rsidP="00A7317B">
            <w:pPr>
              <w:jc w:val="center"/>
            </w:pPr>
            <w:r w:rsidRPr="00843DE2">
              <w:rPr>
                <w:rFonts w:eastAsiaTheme="minorHAnsi"/>
                <w:sz w:val="22"/>
                <w:szCs w:val="22"/>
                <w:lang w:val="es-MX" w:eastAsia="en-US"/>
              </w:rPr>
              <w:object w:dxaOrig="330" w:dyaOrig="330" w14:anchorId="29BE53B6">
                <v:shape id="_x0000_i1122" type="#_x0000_t75" style="width:16.75pt;height:16.75pt" o:ole="">
                  <v:imagedata r:id="rId10" o:title=""/>
                </v:shape>
                <o:OLEObject Type="Embed" ProgID="PBrush" ShapeID="_x0000_i1122" DrawAspect="Content" ObjectID="_1509957248" r:id="rId131"/>
              </w:object>
            </w:r>
          </w:p>
        </w:tc>
        <w:tc>
          <w:tcPr>
            <w:tcW w:w="0" w:type="auto"/>
          </w:tcPr>
          <w:p w14:paraId="70A03D04" w14:textId="77777777" w:rsidR="00ED3D81" w:rsidRDefault="00ED3D81" w:rsidP="00A7317B">
            <w:pPr>
              <w:jc w:val="center"/>
            </w:pPr>
            <w:r w:rsidRPr="00843DE2">
              <w:rPr>
                <w:rFonts w:eastAsiaTheme="minorHAnsi"/>
                <w:sz w:val="22"/>
                <w:szCs w:val="22"/>
                <w:lang w:val="es-MX" w:eastAsia="en-US"/>
              </w:rPr>
              <w:object w:dxaOrig="330" w:dyaOrig="330" w14:anchorId="059E4277">
                <v:shape id="_x0000_i1123" type="#_x0000_t75" style="width:16.75pt;height:16.75pt" o:ole="">
                  <v:imagedata r:id="rId10" o:title=""/>
                </v:shape>
                <o:OLEObject Type="Embed" ProgID="PBrush" ShapeID="_x0000_i1123" DrawAspect="Content" ObjectID="_1509957249" r:id="rId132"/>
              </w:object>
            </w:r>
          </w:p>
        </w:tc>
        <w:tc>
          <w:tcPr>
            <w:tcW w:w="0" w:type="auto"/>
          </w:tcPr>
          <w:p w14:paraId="4E51B325" w14:textId="77777777" w:rsidR="00ED3D81" w:rsidRDefault="00ED3D81" w:rsidP="00A7317B">
            <w:pPr>
              <w:jc w:val="center"/>
            </w:pPr>
            <w:r w:rsidRPr="00843DE2">
              <w:rPr>
                <w:rFonts w:eastAsiaTheme="minorHAnsi"/>
                <w:sz w:val="22"/>
                <w:szCs w:val="22"/>
                <w:lang w:val="es-MX" w:eastAsia="en-US"/>
              </w:rPr>
              <w:object w:dxaOrig="330" w:dyaOrig="330" w14:anchorId="23687E70">
                <v:shape id="_x0000_i1124" type="#_x0000_t75" style="width:16.75pt;height:16.75pt" o:ole="">
                  <v:imagedata r:id="rId10" o:title=""/>
                </v:shape>
                <o:OLEObject Type="Embed" ProgID="PBrush" ShapeID="_x0000_i1124" DrawAspect="Content" ObjectID="_1509957250" r:id="rId133"/>
              </w:object>
            </w:r>
          </w:p>
        </w:tc>
        <w:tc>
          <w:tcPr>
            <w:tcW w:w="0" w:type="auto"/>
          </w:tcPr>
          <w:p w14:paraId="2F52737A" w14:textId="77777777" w:rsidR="00ED3D81" w:rsidRDefault="00ED3D81" w:rsidP="00A7317B">
            <w:pPr>
              <w:jc w:val="center"/>
            </w:pPr>
            <w:r w:rsidRPr="00843DE2">
              <w:rPr>
                <w:rFonts w:eastAsiaTheme="minorHAnsi"/>
                <w:sz w:val="22"/>
                <w:szCs w:val="22"/>
                <w:lang w:val="es-MX" w:eastAsia="en-US"/>
              </w:rPr>
              <w:object w:dxaOrig="330" w:dyaOrig="330" w14:anchorId="7AC752CB">
                <v:shape id="_x0000_i1125" type="#_x0000_t75" style="width:16.75pt;height:16.75pt" o:ole="">
                  <v:imagedata r:id="rId10" o:title=""/>
                </v:shape>
                <o:OLEObject Type="Embed" ProgID="PBrush" ShapeID="_x0000_i1125" DrawAspect="Content" ObjectID="_1509957251" r:id="rId134"/>
              </w:object>
            </w:r>
          </w:p>
        </w:tc>
      </w:tr>
      <w:tr w:rsidR="00ED3D81" w14:paraId="3C1BCA4C" w14:textId="77777777" w:rsidTr="00A7317B">
        <w:tc>
          <w:tcPr>
            <w:tcW w:w="0" w:type="auto"/>
          </w:tcPr>
          <w:p w14:paraId="639C6EE8" w14:textId="77777777" w:rsidR="00ED3D81" w:rsidRDefault="00ED3D81" w:rsidP="00A7317B">
            <w:pPr>
              <w:jc w:val="both"/>
            </w:pPr>
            <w:r w:rsidRPr="00D4633A">
              <w:rPr>
                <w:rFonts w:ascii="Arial" w:hAnsi="Arial" w:cs="Arial"/>
                <w:sz w:val="18"/>
                <w:szCs w:val="18"/>
              </w:rPr>
              <w:t>¿</w:t>
            </w:r>
            <w:r w:rsidRPr="00AE6F05">
              <w:rPr>
                <w:rFonts w:ascii="Arial" w:hAnsi="Arial" w:cs="Arial"/>
                <w:sz w:val="18"/>
                <w:szCs w:val="18"/>
              </w:rPr>
              <w:t xml:space="preserve">Con qué frecuencia  los miembros de </w:t>
            </w:r>
            <w:r>
              <w:rPr>
                <w:rFonts w:ascii="Arial" w:hAnsi="Arial" w:cs="Arial"/>
                <w:sz w:val="18"/>
                <w:szCs w:val="18"/>
              </w:rPr>
              <w:t>s</w:t>
            </w:r>
            <w:r w:rsidRPr="00AE6F05">
              <w:rPr>
                <w:rFonts w:ascii="Arial" w:hAnsi="Arial" w:cs="Arial"/>
                <w:sz w:val="18"/>
                <w:szCs w:val="18"/>
              </w:rPr>
              <w:t>u familia se sentían muy cercanos los unos de los otros</w:t>
            </w:r>
            <w:r>
              <w:rPr>
                <w:rFonts w:ascii="Arial" w:hAnsi="Arial" w:cs="Arial"/>
                <w:sz w:val="18"/>
                <w:szCs w:val="18"/>
              </w:rPr>
              <w:t>?</w:t>
            </w:r>
          </w:p>
        </w:tc>
        <w:tc>
          <w:tcPr>
            <w:tcW w:w="0" w:type="auto"/>
          </w:tcPr>
          <w:p w14:paraId="0357AC7A" w14:textId="77777777" w:rsidR="00ED3D81" w:rsidRDefault="00ED3D81" w:rsidP="00A7317B">
            <w:pPr>
              <w:jc w:val="center"/>
            </w:pPr>
            <w:r w:rsidRPr="00843DE2">
              <w:rPr>
                <w:rFonts w:eastAsiaTheme="minorHAnsi"/>
                <w:sz w:val="22"/>
                <w:szCs w:val="22"/>
                <w:lang w:val="es-MX" w:eastAsia="en-US"/>
              </w:rPr>
              <w:object w:dxaOrig="330" w:dyaOrig="330" w14:anchorId="4BC03A38">
                <v:shape id="_x0000_i1126" type="#_x0000_t75" style="width:16.75pt;height:16.75pt" o:ole="">
                  <v:imagedata r:id="rId10" o:title=""/>
                </v:shape>
                <o:OLEObject Type="Embed" ProgID="PBrush" ShapeID="_x0000_i1126" DrawAspect="Content" ObjectID="_1509957252" r:id="rId135"/>
              </w:object>
            </w:r>
          </w:p>
        </w:tc>
        <w:tc>
          <w:tcPr>
            <w:tcW w:w="0" w:type="auto"/>
          </w:tcPr>
          <w:p w14:paraId="558070E7" w14:textId="77777777" w:rsidR="00ED3D81" w:rsidRDefault="00ED3D81" w:rsidP="00A7317B">
            <w:pPr>
              <w:jc w:val="center"/>
            </w:pPr>
            <w:r w:rsidRPr="00843DE2">
              <w:rPr>
                <w:rFonts w:eastAsiaTheme="minorHAnsi"/>
                <w:sz w:val="22"/>
                <w:szCs w:val="22"/>
                <w:lang w:val="es-MX" w:eastAsia="en-US"/>
              </w:rPr>
              <w:object w:dxaOrig="330" w:dyaOrig="330" w14:anchorId="28865594">
                <v:shape id="_x0000_i1127" type="#_x0000_t75" style="width:16.75pt;height:16.75pt" o:ole="">
                  <v:imagedata r:id="rId10" o:title=""/>
                </v:shape>
                <o:OLEObject Type="Embed" ProgID="PBrush" ShapeID="_x0000_i1127" DrawAspect="Content" ObjectID="_1509957253" r:id="rId136"/>
              </w:object>
            </w:r>
          </w:p>
        </w:tc>
        <w:tc>
          <w:tcPr>
            <w:tcW w:w="0" w:type="auto"/>
          </w:tcPr>
          <w:p w14:paraId="3B782AAE" w14:textId="77777777" w:rsidR="00ED3D81" w:rsidRDefault="00ED3D81" w:rsidP="00A7317B">
            <w:pPr>
              <w:jc w:val="center"/>
            </w:pPr>
            <w:r w:rsidRPr="00843DE2">
              <w:rPr>
                <w:rFonts w:eastAsiaTheme="minorHAnsi"/>
                <w:sz w:val="22"/>
                <w:szCs w:val="22"/>
                <w:lang w:val="es-MX" w:eastAsia="en-US"/>
              </w:rPr>
              <w:object w:dxaOrig="330" w:dyaOrig="330" w14:anchorId="448DE36F">
                <v:shape id="_x0000_i1128" type="#_x0000_t75" style="width:16.75pt;height:16.75pt" o:ole="">
                  <v:imagedata r:id="rId10" o:title=""/>
                </v:shape>
                <o:OLEObject Type="Embed" ProgID="PBrush" ShapeID="_x0000_i1128" DrawAspect="Content" ObjectID="_1509957254" r:id="rId137"/>
              </w:object>
            </w:r>
          </w:p>
        </w:tc>
        <w:tc>
          <w:tcPr>
            <w:tcW w:w="0" w:type="auto"/>
          </w:tcPr>
          <w:p w14:paraId="0C0A2A1C" w14:textId="77777777" w:rsidR="00ED3D81" w:rsidRDefault="00ED3D81" w:rsidP="00A7317B">
            <w:pPr>
              <w:jc w:val="center"/>
            </w:pPr>
            <w:r w:rsidRPr="00843DE2">
              <w:rPr>
                <w:rFonts w:eastAsiaTheme="minorHAnsi"/>
                <w:sz w:val="22"/>
                <w:szCs w:val="22"/>
                <w:lang w:val="es-MX" w:eastAsia="en-US"/>
              </w:rPr>
              <w:object w:dxaOrig="330" w:dyaOrig="330" w14:anchorId="125AFCE8">
                <v:shape id="_x0000_i1129" type="#_x0000_t75" style="width:16.75pt;height:16.75pt" o:ole="">
                  <v:imagedata r:id="rId10" o:title=""/>
                </v:shape>
                <o:OLEObject Type="Embed" ProgID="PBrush" ShapeID="_x0000_i1129" DrawAspect="Content" ObjectID="_1509957255" r:id="rId138"/>
              </w:object>
            </w:r>
          </w:p>
        </w:tc>
        <w:tc>
          <w:tcPr>
            <w:tcW w:w="0" w:type="auto"/>
          </w:tcPr>
          <w:p w14:paraId="7CFE1FED" w14:textId="77777777" w:rsidR="00ED3D81" w:rsidRDefault="00ED3D81" w:rsidP="00A7317B">
            <w:pPr>
              <w:jc w:val="center"/>
            </w:pPr>
            <w:r w:rsidRPr="00843DE2">
              <w:rPr>
                <w:rFonts w:eastAsiaTheme="minorHAnsi"/>
                <w:sz w:val="22"/>
                <w:szCs w:val="22"/>
                <w:lang w:val="es-MX" w:eastAsia="en-US"/>
              </w:rPr>
              <w:object w:dxaOrig="330" w:dyaOrig="330" w14:anchorId="47A5131E">
                <v:shape id="_x0000_i1130" type="#_x0000_t75" style="width:16.75pt;height:16.75pt" o:ole="">
                  <v:imagedata r:id="rId10" o:title=""/>
                </v:shape>
                <o:OLEObject Type="Embed" ProgID="PBrush" ShapeID="_x0000_i1130" DrawAspect="Content" ObjectID="_1509957256" r:id="rId139"/>
              </w:object>
            </w:r>
          </w:p>
        </w:tc>
      </w:tr>
      <w:tr w:rsidR="00ED3D81" w14:paraId="0F0C5F02" w14:textId="77777777" w:rsidTr="00A7317B">
        <w:tc>
          <w:tcPr>
            <w:tcW w:w="0" w:type="auto"/>
          </w:tcPr>
          <w:p w14:paraId="112CA18D" w14:textId="77777777" w:rsidR="00ED3D81" w:rsidRDefault="00ED3D81" w:rsidP="00A7317B">
            <w:pPr>
              <w:jc w:val="both"/>
            </w:pPr>
            <w:r>
              <w:rPr>
                <w:rFonts w:ascii="Arial" w:hAnsi="Arial" w:cs="Arial"/>
                <w:sz w:val="18"/>
                <w:szCs w:val="18"/>
              </w:rPr>
              <w:t>¿Con qué frecuencia lo molestaban miedos o preocupaciones?</w:t>
            </w:r>
          </w:p>
        </w:tc>
        <w:tc>
          <w:tcPr>
            <w:tcW w:w="0" w:type="auto"/>
          </w:tcPr>
          <w:p w14:paraId="783E4CD3" w14:textId="77777777" w:rsidR="00ED3D81" w:rsidRDefault="00ED3D81" w:rsidP="00A7317B">
            <w:pPr>
              <w:jc w:val="center"/>
            </w:pPr>
            <w:r w:rsidRPr="00843DE2">
              <w:rPr>
                <w:rFonts w:eastAsiaTheme="minorHAnsi"/>
                <w:sz w:val="22"/>
                <w:szCs w:val="22"/>
                <w:lang w:val="es-MX" w:eastAsia="en-US"/>
              </w:rPr>
              <w:object w:dxaOrig="330" w:dyaOrig="330" w14:anchorId="22DB40A4">
                <v:shape id="_x0000_i1131" type="#_x0000_t75" style="width:16.75pt;height:16.75pt" o:ole="">
                  <v:imagedata r:id="rId10" o:title=""/>
                </v:shape>
                <o:OLEObject Type="Embed" ProgID="PBrush" ShapeID="_x0000_i1131" DrawAspect="Content" ObjectID="_1509957257" r:id="rId140"/>
              </w:object>
            </w:r>
          </w:p>
        </w:tc>
        <w:tc>
          <w:tcPr>
            <w:tcW w:w="0" w:type="auto"/>
          </w:tcPr>
          <w:p w14:paraId="09163A1C" w14:textId="77777777" w:rsidR="00ED3D81" w:rsidRDefault="00ED3D81" w:rsidP="00A7317B">
            <w:pPr>
              <w:jc w:val="center"/>
            </w:pPr>
            <w:r w:rsidRPr="00843DE2">
              <w:rPr>
                <w:rFonts w:eastAsiaTheme="minorHAnsi"/>
                <w:sz w:val="22"/>
                <w:szCs w:val="22"/>
                <w:lang w:val="es-MX" w:eastAsia="en-US"/>
              </w:rPr>
              <w:object w:dxaOrig="330" w:dyaOrig="330" w14:anchorId="504B85C8">
                <v:shape id="_x0000_i1132" type="#_x0000_t75" style="width:16.75pt;height:16.75pt" o:ole="">
                  <v:imagedata r:id="rId10" o:title=""/>
                </v:shape>
                <o:OLEObject Type="Embed" ProgID="PBrush" ShapeID="_x0000_i1132" DrawAspect="Content" ObjectID="_1509957258" r:id="rId141"/>
              </w:object>
            </w:r>
          </w:p>
        </w:tc>
        <w:tc>
          <w:tcPr>
            <w:tcW w:w="0" w:type="auto"/>
          </w:tcPr>
          <w:p w14:paraId="34BFF69A" w14:textId="77777777" w:rsidR="00ED3D81" w:rsidRDefault="00ED3D81" w:rsidP="00A7317B">
            <w:pPr>
              <w:jc w:val="center"/>
            </w:pPr>
            <w:r w:rsidRPr="00843DE2">
              <w:rPr>
                <w:rFonts w:eastAsiaTheme="minorHAnsi"/>
                <w:sz w:val="22"/>
                <w:szCs w:val="22"/>
                <w:lang w:val="es-MX" w:eastAsia="en-US"/>
              </w:rPr>
              <w:object w:dxaOrig="330" w:dyaOrig="330" w14:anchorId="7C5817F4">
                <v:shape id="_x0000_i1133" type="#_x0000_t75" style="width:16.75pt;height:16.75pt" o:ole="">
                  <v:imagedata r:id="rId10" o:title=""/>
                </v:shape>
                <o:OLEObject Type="Embed" ProgID="PBrush" ShapeID="_x0000_i1133" DrawAspect="Content" ObjectID="_1509957259" r:id="rId142"/>
              </w:object>
            </w:r>
          </w:p>
        </w:tc>
        <w:tc>
          <w:tcPr>
            <w:tcW w:w="0" w:type="auto"/>
          </w:tcPr>
          <w:p w14:paraId="43642ECA" w14:textId="77777777" w:rsidR="00ED3D81" w:rsidRDefault="00ED3D81" w:rsidP="00A7317B">
            <w:pPr>
              <w:jc w:val="center"/>
            </w:pPr>
            <w:r w:rsidRPr="00843DE2">
              <w:rPr>
                <w:rFonts w:eastAsiaTheme="minorHAnsi"/>
                <w:sz w:val="22"/>
                <w:szCs w:val="22"/>
                <w:lang w:val="es-MX" w:eastAsia="en-US"/>
              </w:rPr>
              <w:object w:dxaOrig="330" w:dyaOrig="330" w14:anchorId="5A9BE4B9">
                <v:shape id="_x0000_i1134" type="#_x0000_t75" style="width:16.75pt;height:16.75pt" o:ole="">
                  <v:imagedata r:id="rId10" o:title=""/>
                </v:shape>
                <o:OLEObject Type="Embed" ProgID="PBrush" ShapeID="_x0000_i1134" DrawAspect="Content" ObjectID="_1509957260" r:id="rId143"/>
              </w:object>
            </w:r>
          </w:p>
        </w:tc>
        <w:tc>
          <w:tcPr>
            <w:tcW w:w="0" w:type="auto"/>
          </w:tcPr>
          <w:p w14:paraId="7563C1BD" w14:textId="77777777" w:rsidR="00ED3D81" w:rsidRDefault="00ED3D81" w:rsidP="00A7317B">
            <w:pPr>
              <w:jc w:val="center"/>
            </w:pPr>
            <w:r w:rsidRPr="00843DE2">
              <w:rPr>
                <w:rFonts w:eastAsiaTheme="minorHAnsi"/>
                <w:sz w:val="22"/>
                <w:szCs w:val="22"/>
                <w:lang w:val="es-MX" w:eastAsia="en-US"/>
              </w:rPr>
              <w:object w:dxaOrig="330" w:dyaOrig="330" w14:anchorId="29A27B6E">
                <v:shape id="_x0000_i1135" type="#_x0000_t75" style="width:16.75pt;height:16.75pt" o:ole="">
                  <v:imagedata r:id="rId10" o:title=""/>
                </v:shape>
                <o:OLEObject Type="Embed" ProgID="PBrush" ShapeID="_x0000_i1135" DrawAspect="Content" ObjectID="_1509957261" r:id="rId144"/>
              </w:object>
            </w:r>
          </w:p>
        </w:tc>
      </w:tr>
    </w:tbl>
    <w:p w14:paraId="303438BD" w14:textId="77777777" w:rsidR="00ED3D81" w:rsidRDefault="00ED3D81" w:rsidP="00ED3D81">
      <w:pPr>
        <w:rPr>
          <w:rFonts w:ascii="Arial" w:hAnsi="Arial" w:cs="Arial"/>
          <w:bCs/>
          <w:sz w:val="18"/>
          <w:szCs w:val="18"/>
        </w:rPr>
      </w:pPr>
    </w:p>
    <w:p w14:paraId="5E716913" w14:textId="77777777" w:rsidR="00ED3D81" w:rsidRDefault="00ED3D81" w:rsidP="00ED3D81">
      <w:pPr>
        <w:pStyle w:val="Prrafodelista"/>
        <w:numPr>
          <w:ilvl w:val="0"/>
          <w:numId w:val="10"/>
        </w:numPr>
        <w:spacing w:after="0" w:line="240" w:lineRule="auto"/>
        <w:rPr>
          <w:rFonts w:ascii="Arial" w:hAnsi="Arial" w:cs="Arial"/>
          <w:bCs/>
          <w:sz w:val="18"/>
          <w:szCs w:val="18"/>
        </w:rPr>
      </w:pPr>
      <w:r>
        <w:rPr>
          <w:rFonts w:ascii="Arial" w:hAnsi="Arial" w:cs="Arial"/>
          <w:bCs/>
          <w:sz w:val="18"/>
          <w:szCs w:val="18"/>
        </w:rPr>
        <w:t>¿Su madre trabajo por un ingreso en algún momento desde que usted nació hasta el día de hoy?</w:t>
      </w:r>
    </w:p>
    <w:p w14:paraId="7E9CB163" w14:textId="0C91B2D8" w:rsidR="00ED3D81" w:rsidRPr="007A21E0" w:rsidRDefault="00ED3D81" w:rsidP="00ED3D81">
      <w:pPr>
        <w:rPr>
          <w:rFonts w:ascii="Arial" w:hAnsi="Arial" w:cs="Arial"/>
          <w:bCs/>
          <w:sz w:val="18"/>
          <w:szCs w:val="18"/>
        </w:rPr>
      </w:pPr>
      <w:r>
        <w:rPr>
          <w:noProof/>
          <w:lang w:eastAsia="es-MX"/>
        </w:rPr>
        <w:drawing>
          <wp:anchor distT="0" distB="0" distL="114300" distR="114300" simplePos="0" relativeHeight="251724800" behindDoc="0" locked="0" layoutInCell="1" allowOverlap="1" wp14:anchorId="2CEDA39E" wp14:editId="0DB87BE0">
            <wp:simplePos x="0" y="0"/>
            <wp:positionH relativeFrom="margin">
              <wp:align>center</wp:align>
            </wp:positionH>
            <wp:positionV relativeFrom="paragraph">
              <wp:posOffset>6985</wp:posOffset>
            </wp:positionV>
            <wp:extent cx="871855" cy="212725"/>
            <wp:effectExtent l="0" t="0" r="4445"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871855" cy="212725"/>
                    </a:xfrm>
                    <a:prstGeom prst="rect">
                      <a:avLst/>
                    </a:prstGeom>
                    <a:noFill/>
                    <a:ln>
                      <a:noFill/>
                    </a:ln>
                  </pic:spPr>
                </pic:pic>
              </a:graphicData>
            </a:graphic>
          </wp:anchor>
        </w:drawing>
      </w:r>
    </w:p>
    <w:p w14:paraId="5C4E27E3" w14:textId="77777777" w:rsidR="00ED3D81" w:rsidRDefault="00ED3D81" w:rsidP="00ED3D81">
      <w:pPr>
        <w:pStyle w:val="Prrafodelista"/>
        <w:numPr>
          <w:ilvl w:val="0"/>
          <w:numId w:val="10"/>
        </w:numPr>
        <w:spacing w:after="0" w:line="240" w:lineRule="auto"/>
        <w:rPr>
          <w:rFonts w:ascii="Arial" w:hAnsi="Arial" w:cs="Arial"/>
          <w:bCs/>
          <w:sz w:val="18"/>
          <w:szCs w:val="18"/>
        </w:rPr>
      </w:pPr>
      <w:r>
        <w:rPr>
          <w:rFonts w:ascii="Arial" w:hAnsi="Arial" w:cs="Arial"/>
          <w:bCs/>
          <w:sz w:val="18"/>
          <w:szCs w:val="18"/>
        </w:rPr>
        <w:t xml:space="preserve">SI contesto que “Si” en la pregunta anterior, marque si su madre trabajó por más de un año en los siguientes periodos de su </w:t>
      </w:r>
      <w:commentRangeStart w:id="45"/>
      <w:r>
        <w:rPr>
          <w:rFonts w:ascii="Arial" w:hAnsi="Arial" w:cs="Arial"/>
          <w:bCs/>
          <w:sz w:val="18"/>
          <w:szCs w:val="18"/>
        </w:rPr>
        <w:t>vida</w:t>
      </w:r>
      <w:commentRangeEnd w:id="45"/>
      <w:r>
        <w:rPr>
          <w:rStyle w:val="Refdecomentario"/>
        </w:rPr>
        <w:commentReference w:id="45"/>
      </w:r>
      <w:r>
        <w:rPr>
          <w:rFonts w:ascii="Arial" w:hAnsi="Arial" w:cs="Arial"/>
          <w:bCs/>
          <w:sz w:val="18"/>
          <w:szCs w:val="18"/>
        </w:rPr>
        <w:t>.</w:t>
      </w:r>
    </w:p>
    <w:p w14:paraId="3D5D124C" w14:textId="77777777" w:rsidR="00ED3D81" w:rsidRDefault="00ED3D81" w:rsidP="00ED3D81">
      <w:pPr>
        <w:rPr>
          <w:rFonts w:ascii="Arial" w:hAnsi="Arial" w:cs="Arial"/>
          <w:bCs/>
          <w:sz w:val="18"/>
          <w:szCs w:val="18"/>
        </w:rPr>
      </w:pPr>
    </w:p>
    <w:tbl>
      <w:tblPr>
        <w:tblStyle w:val="Tablaconcuadrcula"/>
        <w:tblW w:w="0" w:type="auto"/>
        <w:jc w:val="center"/>
        <w:tblLook w:val="04A0" w:firstRow="1" w:lastRow="0" w:firstColumn="1" w:lastColumn="0" w:noHBand="0" w:noVBand="1"/>
      </w:tblPr>
      <w:tblGrid>
        <w:gridCol w:w="1958"/>
        <w:gridCol w:w="1411"/>
      </w:tblGrid>
      <w:tr w:rsidR="00ED3D81" w14:paraId="1752F275" w14:textId="77777777" w:rsidTr="00A7317B">
        <w:trPr>
          <w:trHeight w:val="346"/>
          <w:jc w:val="center"/>
        </w:trPr>
        <w:tc>
          <w:tcPr>
            <w:tcW w:w="0" w:type="auto"/>
          </w:tcPr>
          <w:p w14:paraId="3693B77D" w14:textId="77777777" w:rsidR="00ED3D81" w:rsidRDefault="00ED3D81" w:rsidP="00A7317B">
            <w:pPr>
              <w:rPr>
                <w:rFonts w:ascii="Arial" w:hAnsi="Arial" w:cs="Arial"/>
                <w:bCs/>
                <w:sz w:val="18"/>
                <w:szCs w:val="18"/>
              </w:rPr>
            </w:pPr>
            <w:r>
              <w:rPr>
                <w:rFonts w:ascii="Arial" w:hAnsi="Arial" w:cs="Arial"/>
                <w:bCs/>
                <w:sz w:val="18"/>
                <w:szCs w:val="18"/>
              </w:rPr>
              <w:t>0 a 4 años de edad</w:t>
            </w:r>
          </w:p>
        </w:tc>
        <w:tc>
          <w:tcPr>
            <w:tcW w:w="1411" w:type="dxa"/>
          </w:tcPr>
          <w:p w14:paraId="5BF313FF" w14:textId="77777777" w:rsidR="00ED3D81" w:rsidRDefault="00ED3D81" w:rsidP="00A7317B">
            <w:pPr>
              <w:rPr>
                <w:rFonts w:ascii="Arial" w:hAnsi="Arial" w:cs="Arial"/>
                <w:bCs/>
                <w:sz w:val="18"/>
                <w:szCs w:val="18"/>
              </w:rPr>
            </w:pPr>
            <w:r>
              <w:rPr>
                <w:noProof/>
                <w:lang w:eastAsia="es-MX"/>
              </w:rPr>
              <w:drawing>
                <wp:anchor distT="0" distB="0" distL="114300" distR="114300" simplePos="0" relativeHeight="251725824" behindDoc="0" locked="0" layoutInCell="1" allowOverlap="1" wp14:anchorId="34A5061F" wp14:editId="39E8B186">
                  <wp:simplePos x="0" y="0"/>
                  <wp:positionH relativeFrom="column">
                    <wp:posOffset>-68580</wp:posOffset>
                  </wp:positionH>
                  <wp:positionV relativeFrom="paragraph">
                    <wp:posOffset>7620</wp:posOffset>
                  </wp:positionV>
                  <wp:extent cx="871855" cy="212725"/>
                  <wp:effectExtent l="0" t="0" r="4445" b="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871855" cy="212725"/>
                          </a:xfrm>
                          <a:prstGeom prst="rect">
                            <a:avLst/>
                          </a:prstGeom>
                          <a:noFill/>
                          <a:ln>
                            <a:noFill/>
                          </a:ln>
                        </pic:spPr>
                      </pic:pic>
                    </a:graphicData>
                  </a:graphic>
                </wp:anchor>
              </w:drawing>
            </w:r>
          </w:p>
        </w:tc>
      </w:tr>
      <w:tr w:rsidR="00ED3D81" w14:paraId="70B86365" w14:textId="77777777" w:rsidTr="00A7317B">
        <w:trPr>
          <w:trHeight w:val="422"/>
          <w:jc w:val="center"/>
        </w:trPr>
        <w:tc>
          <w:tcPr>
            <w:tcW w:w="0" w:type="auto"/>
          </w:tcPr>
          <w:p w14:paraId="642C3DA8" w14:textId="77777777" w:rsidR="00ED3D81" w:rsidRDefault="00ED3D81" w:rsidP="00A7317B">
            <w:pPr>
              <w:rPr>
                <w:rFonts w:ascii="Arial" w:hAnsi="Arial" w:cs="Arial"/>
                <w:bCs/>
                <w:sz w:val="18"/>
                <w:szCs w:val="18"/>
              </w:rPr>
            </w:pPr>
            <w:r>
              <w:rPr>
                <w:rFonts w:ascii="Arial" w:hAnsi="Arial" w:cs="Arial"/>
                <w:bCs/>
                <w:sz w:val="18"/>
                <w:szCs w:val="18"/>
              </w:rPr>
              <w:t>5 a 9 años de edad</w:t>
            </w:r>
          </w:p>
        </w:tc>
        <w:tc>
          <w:tcPr>
            <w:tcW w:w="1411" w:type="dxa"/>
          </w:tcPr>
          <w:p w14:paraId="104636FE" w14:textId="77777777" w:rsidR="00ED3D81" w:rsidRDefault="00ED3D81" w:rsidP="00A7317B">
            <w:pPr>
              <w:rPr>
                <w:rFonts w:ascii="Arial" w:hAnsi="Arial" w:cs="Arial"/>
                <w:bCs/>
                <w:sz w:val="18"/>
                <w:szCs w:val="18"/>
              </w:rPr>
            </w:pPr>
            <w:r>
              <w:rPr>
                <w:noProof/>
                <w:lang w:eastAsia="es-MX"/>
              </w:rPr>
              <w:drawing>
                <wp:anchor distT="0" distB="0" distL="114300" distR="114300" simplePos="0" relativeHeight="251726848" behindDoc="0" locked="0" layoutInCell="1" allowOverlap="1" wp14:anchorId="2EEF287D" wp14:editId="27F10FD7">
                  <wp:simplePos x="0" y="0"/>
                  <wp:positionH relativeFrom="column">
                    <wp:posOffset>-68580</wp:posOffset>
                  </wp:positionH>
                  <wp:positionV relativeFrom="paragraph">
                    <wp:posOffset>635</wp:posOffset>
                  </wp:positionV>
                  <wp:extent cx="871855" cy="212725"/>
                  <wp:effectExtent l="0" t="0" r="4445" b="0"/>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871855" cy="212725"/>
                          </a:xfrm>
                          <a:prstGeom prst="rect">
                            <a:avLst/>
                          </a:prstGeom>
                          <a:noFill/>
                          <a:ln>
                            <a:noFill/>
                          </a:ln>
                        </pic:spPr>
                      </pic:pic>
                    </a:graphicData>
                  </a:graphic>
                </wp:anchor>
              </w:drawing>
            </w:r>
          </w:p>
        </w:tc>
      </w:tr>
      <w:tr w:rsidR="00ED3D81" w14:paraId="6FF408E2" w14:textId="77777777" w:rsidTr="00A7317B">
        <w:trPr>
          <w:trHeight w:val="413"/>
          <w:jc w:val="center"/>
        </w:trPr>
        <w:tc>
          <w:tcPr>
            <w:tcW w:w="0" w:type="auto"/>
          </w:tcPr>
          <w:p w14:paraId="6CCA1193" w14:textId="77777777" w:rsidR="00ED3D81" w:rsidRDefault="00ED3D81" w:rsidP="00A7317B">
            <w:pPr>
              <w:rPr>
                <w:rFonts w:ascii="Arial" w:hAnsi="Arial" w:cs="Arial"/>
                <w:bCs/>
                <w:sz w:val="18"/>
                <w:szCs w:val="18"/>
              </w:rPr>
            </w:pPr>
            <w:r>
              <w:rPr>
                <w:rFonts w:ascii="Arial" w:hAnsi="Arial" w:cs="Arial"/>
                <w:bCs/>
                <w:sz w:val="18"/>
                <w:szCs w:val="18"/>
              </w:rPr>
              <w:t>10 a 14 años de edad</w:t>
            </w:r>
          </w:p>
        </w:tc>
        <w:tc>
          <w:tcPr>
            <w:tcW w:w="1411" w:type="dxa"/>
          </w:tcPr>
          <w:p w14:paraId="1F112639" w14:textId="77777777" w:rsidR="00ED3D81" w:rsidRDefault="00ED3D81" w:rsidP="00A7317B">
            <w:pPr>
              <w:rPr>
                <w:rFonts w:ascii="Arial" w:hAnsi="Arial" w:cs="Arial"/>
                <w:bCs/>
                <w:sz w:val="18"/>
                <w:szCs w:val="18"/>
              </w:rPr>
            </w:pPr>
            <w:r>
              <w:rPr>
                <w:noProof/>
                <w:lang w:eastAsia="es-MX"/>
              </w:rPr>
              <w:drawing>
                <wp:anchor distT="0" distB="0" distL="114300" distR="114300" simplePos="0" relativeHeight="251727872" behindDoc="0" locked="0" layoutInCell="1" allowOverlap="1" wp14:anchorId="65F96912" wp14:editId="2C40B9B2">
                  <wp:simplePos x="0" y="0"/>
                  <wp:positionH relativeFrom="column">
                    <wp:posOffset>-68580</wp:posOffset>
                  </wp:positionH>
                  <wp:positionV relativeFrom="paragraph">
                    <wp:posOffset>6985</wp:posOffset>
                  </wp:positionV>
                  <wp:extent cx="871855" cy="212725"/>
                  <wp:effectExtent l="0" t="0" r="4445" b="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871855" cy="212725"/>
                          </a:xfrm>
                          <a:prstGeom prst="rect">
                            <a:avLst/>
                          </a:prstGeom>
                          <a:noFill/>
                          <a:ln>
                            <a:noFill/>
                          </a:ln>
                        </pic:spPr>
                      </pic:pic>
                    </a:graphicData>
                  </a:graphic>
                </wp:anchor>
              </w:drawing>
            </w:r>
          </w:p>
        </w:tc>
      </w:tr>
      <w:tr w:rsidR="00ED3D81" w14:paraId="5D1B2756" w14:textId="77777777" w:rsidTr="00ED3D81">
        <w:trPr>
          <w:trHeight w:val="382"/>
          <w:jc w:val="center"/>
        </w:trPr>
        <w:tc>
          <w:tcPr>
            <w:tcW w:w="0" w:type="auto"/>
          </w:tcPr>
          <w:p w14:paraId="0005BE71" w14:textId="77777777" w:rsidR="00ED3D81" w:rsidRDefault="00ED3D81" w:rsidP="00A7317B">
            <w:pPr>
              <w:rPr>
                <w:rFonts w:ascii="Arial" w:hAnsi="Arial" w:cs="Arial"/>
                <w:bCs/>
                <w:sz w:val="18"/>
                <w:szCs w:val="18"/>
              </w:rPr>
            </w:pPr>
            <w:r>
              <w:rPr>
                <w:rFonts w:ascii="Arial" w:hAnsi="Arial" w:cs="Arial"/>
                <w:bCs/>
                <w:sz w:val="18"/>
                <w:szCs w:val="18"/>
              </w:rPr>
              <w:t>15 a 19 años de edad</w:t>
            </w:r>
          </w:p>
        </w:tc>
        <w:tc>
          <w:tcPr>
            <w:tcW w:w="1411" w:type="dxa"/>
          </w:tcPr>
          <w:p w14:paraId="77679DBC" w14:textId="77777777" w:rsidR="00ED3D81" w:rsidRDefault="00ED3D81" w:rsidP="00A7317B">
            <w:pPr>
              <w:rPr>
                <w:rFonts w:ascii="Arial" w:hAnsi="Arial" w:cs="Arial"/>
                <w:bCs/>
                <w:sz w:val="18"/>
                <w:szCs w:val="18"/>
              </w:rPr>
            </w:pPr>
            <w:r>
              <w:rPr>
                <w:noProof/>
                <w:lang w:eastAsia="es-MX"/>
              </w:rPr>
              <w:drawing>
                <wp:anchor distT="0" distB="0" distL="114300" distR="114300" simplePos="0" relativeHeight="251713536" behindDoc="0" locked="0" layoutInCell="1" allowOverlap="1" wp14:anchorId="4A20B98E" wp14:editId="647B58E5">
                  <wp:simplePos x="0" y="0"/>
                  <wp:positionH relativeFrom="column">
                    <wp:posOffset>-70485</wp:posOffset>
                  </wp:positionH>
                  <wp:positionV relativeFrom="paragraph">
                    <wp:posOffset>4445</wp:posOffset>
                  </wp:positionV>
                  <wp:extent cx="871855" cy="200025"/>
                  <wp:effectExtent l="0" t="0" r="4445" b="9525"/>
                  <wp:wrapNone/>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871855" cy="200025"/>
                          </a:xfrm>
                          <a:prstGeom prst="rect">
                            <a:avLst/>
                          </a:prstGeom>
                          <a:noFill/>
                          <a:ln>
                            <a:noFill/>
                          </a:ln>
                        </pic:spPr>
                      </pic:pic>
                    </a:graphicData>
                  </a:graphic>
                  <wp14:sizeRelV relativeFrom="margin">
                    <wp14:pctHeight>0</wp14:pctHeight>
                  </wp14:sizeRelV>
                </wp:anchor>
              </w:drawing>
            </w:r>
          </w:p>
        </w:tc>
      </w:tr>
    </w:tbl>
    <w:p w14:paraId="06CA80EB" w14:textId="77777777" w:rsidR="00ED3D81" w:rsidRPr="00F8424F" w:rsidRDefault="00ED3D81" w:rsidP="00ED3D81">
      <w:pPr>
        <w:jc w:val="both"/>
      </w:pPr>
    </w:p>
    <w:p w14:paraId="21C0659B" w14:textId="77777777" w:rsidR="00ED3D81" w:rsidRPr="009D2EE9" w:rsidRDefault="00ED3D81" w:rsidP="00ED3D81">
      <w:pPr>
        <w:pStyle w:val="Prrafodelista"/>
        <w:numPr>
          <w:ilvl w:val="0"/>
          <w:numId w:val="10"/>
        </w:numPr>
        <w:spacing w:after="0" w:line="240" w:lineRule="auto"/>
        <w:jc w:val="both"/>
      </w:pPr>
      <w:r>
        <w:rPr>
          <w:rFonts w:ascii="Arial" w:hAnsi="Arial" w:cs="Arial"/>
          <w:color w:val="0D0D0D"/>
          <w:sz w:val="18"/>
          <w:szCs w:val="18"/>
          <w:lang w:val="es-SV"/>
        </w:rPr>
        <w:t>¿T</w:t>
      </w:r>
      <w:r w:rsidRPr="00167469">
        <w:rPr>
          <w:rFonts w:ascii="Arial" w:hAnsi="Arial" w:cs="Arial"/>
          <w:color w:val="0D0D0D"/>
          <w:sz w:val="18"/>
          <w:szCs w:val="18"/>
          <w:lang w:val="es-SV"/>
        </w:rPr>
        <w:t>iene</w:t>
      </w:r>
      <w:r>
        <w:rPr>
          <w:rFonts w:ascii="Arial" w:hAnsi="Arial" w:cs="Arial"/>
          <w:color w:val="0D0D0D"/>
          <w:sz w:val="18"/>
          <w:szCs w:val="18"/>
          <w:lang w:val="es-SV"/>
        </w:rPr>
        <w:t xml:space="preserve"> usted</w:t>
      </w:r>
      <w:r w:rsidRPr="00167469">
        <w:rPr>
          <w:rFonts w:ascii="Arial" w:hAnsi="Arial" w:cs="Arial"/>
          <w:color w:val="0D0D0D"/>
          <w:sz w:val="18"/>
          <w:szCs w:val="18"/>
          <w:lang w:val="es-SV"/>
        </w:rPr>
        <w:t xml:space="preserve"> hermanos o hermanas</w:t>
      </w:r>
      <w:r>
        <w:rPr>
          <w:rFonts w:ascii="Arial" w:hAnsi="Arial" w:cs="Arial"/>
          <w:color w:val="0D0D0D"/>
          <w:sz w:val="18"/>
          <w:szCs w:val="18"/>
          <w:lang w:val="es-SV"/>
        </w:rPr>
        <w:t>?</w:t>
      </w:r>
      <w:r>
        <w:rPr>
          <w:rFonts w:ascii="Arial" w:hAnsi="Arial" w:cs="Arial"/>
          <w:color w:val="0D0D0D"/>
          <w:sz w:val="18"/>
          <w:szCs w:val="18"/>
          <w:lang w:val="es-SV"/>
        </w:rPr>
        <w:tab/>
      </w:r>
    </w:p>
    <w:p w14:paraId="77FCE153" w14:textId="3E97B9DC" w:rsidR="00ED3D81" w:rsidRDefault="00ED3D81" w:rsidP="00ED3D81">
      <w:pPr>
        <w:jc w:val="both"/>
      </w:pPr>
      <w:r>
        <w:rPr>
          <w:noProof/>
          <w:lang w:eastAsia="es-MX"/>
        </w:rPr>
        <w:drawing>
          <wp:anchor distT="0" distB="0" distL="114300" distR="114300" simplePos="0" relativeHeight="251712512" behindDoc="0" locked="0" layoutInCell="1" allowOverlap="1" wp14:anchorId="6B0E4100" wp14:editId="4424C121">
            <wp:simplePos x="0" y="0"/>
            <wp:positionH relativeFrom="margin">
              <wp:align>center</wp:align>
            </wp:positionH>
            <wp:positionV relativeFrom="paragraph">
              <wp:posOffset>59690</wp:posOffset>
            </wp:positionV>
            <wp:extent cx="871855" cy="212725"/>
            <wp:effectExtent l="0" t="0" r="4445"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871855" cy="212725"/>
                    </a:xfrm>
                    <a:prstGeom prst="rect">
                      <a:avLst/>
                    </a:prstGeom>
                    <a:noFill/>
                    <a:ln>
                      <a:noFill/>
                    </a:ln>
                  </pic:spPr>
                </pic:pic>
              </a:graphicData>
            </a:graphic>
          </wp:anchor>
        </w:drawing>
      </w:r>
    </w:p>
    <w:p w14:paraId="2865EBB9" w14:textId="0D959592" w:rsidR="00ED3D81" w:rsidRDefault="00ED3D81" w:rsidP="00ED3D81">
      <w:pPr>
        <w:jc w:val="both"/>
      </w:pPr>
      <w:r>
        <w:rPr>
          <w:rStyle w:val="Refdecomentario"/>
        </w:rPr>
        <w:commentReference w:id="46"/>
      </w:r>
    </w:p>
    <w:p w14:paraId="720C620A" w14:textId="62333186" w:rsidR="00946A57" w:rsidRPr="00946A57" w:rsidRDefault="00946A57" w:rsidP="00946A57">
      <w:pPr>
        <w:shd w:val="clear" w:color="auto" w:fill="FCF8E3"/>
        <w:spacing w:line="400" w:lineRule="atLeast"/>
        <w:rPr>
          <w:rFonts w:ascii="Helvetica" w:eastAsia="Times New Roman" w:hAnsi="Helvetica" w:cs="Helvetica"/>
          <w:b/>
          <w:bCs/>
          <w:color w:val="C09853"/>
          <w:sz w:val="21"/>
          <w:szCs w:val="21"/>
          <w:lang w:eastAsia="es-MX"/>
        </w:rPr>
      </w:pPr>
      <w:r w:rsidRPr="00AE04C2">
        <w:rPr>
          <w:rFonts w:ascii="Helvetica" w:eastAsia="Times New Roman" w:hAnsi="Helvetica" w:cs="Helvetica"/>
          <w:color w:val="C09853"/>
          <w:sz w:val="21"/>
          <w:szCs w:val="21"/>
          <w:lang w:eastAsia="es-MX"/>
        </w:rPr>
        <w:lastRenderedPageBreak/>
        <w:t xml:space="preserve">Tiempo </w:t>
      </w:r>
      <w:r>
        <w:rPr>
          <w:rFonts w:ascii="Helvetica" w:eastAsia="Times New Roman" w:hAnsi="Helvetica" w:cs="Helvetica"/>
          <w:color w:val="C09853"/>
          <w:sz w:val="21"/>
          <w:szCs w:val="21"/>
          <w:lang w:eastAsia="es-MX"/>
        </w:rPr>
        <w:t>disponible</w:t>
      </w:r>
      <w:r w:rsidRPr="00AE04C2">
        <w:rPr>
          <w:rFonts w:ascii="Helvetica" w:eastAsia="Times New Roman" w:hAnsi="Helvetica" w:cs="Helvetica"/>
          <w:color w:val="C09853"/>
          <w:sz w:val="21"/>
          <w:szCs w:val="21"/>
          <w:lang w:eastAsia="es-MX"/>
        </w:rPr>
        <w:t xml:space="preserve"> </w:t>
      </w:r>
      <w:r>
        <w:rPr>
          <w:rFonts w:ascii="Helvetica" w:eastAsia="Times New Roman" w:hAnsi="Helvetica" w:cs="Helvetica"/>
          <w:color w:val="C09853"/>
          <w:sz w:val="21"/>
          <w:szCs w:val="21"/>
          <w:lang w:eastAsia="es-MX"/>
        </w:rPr>
        <w:t>para este bloque de preguntas</w:t>
      </w:r>
      <w:r w:rsidRPr="00AE04C2">
        <w:rPr>
          <w:rFonts w:ascii="Helvetica" w:eastAsia="Times New Roman" w:hAnsi="Helvetica" w:cs="Helvetica"/>
          <w:color w:val="C09853"/>
          <w:sz w:val="21"/>
          <w:szCs w:val="21"/>
          <w:lang w:eastAsia="es-MX"/>
        </w:rPr>
        <w:t>: </w:t>
      </w:r>
      <w:r>
        <w:rPr>
          <w:rFonts w:ascii="Helvetica" w:eastAsia="Times New Roman" w:hAnsi="Helvetica" w:cs="Helvetica"/>
          <w:b/>
          <w:bCs/>
          <w:color w:val="C09853"/>
          <w:sz w:val="21"/>
          <w:szCs w:val="21"/>
          <w:lang w:eastAsia="es-MX"/>
        </w:rPr>
        <w:t>02:0</w:t>
      </w:r>
      <w:r w:rsidRPr="00AE04C2">
        <w:rPr>
          <w:rFonts w:ascii="Helvetica" w:eastAsia="Times New Roman" w:hAnsi="Helvetica" w:cs="Helvetica"/>
          <w:b/>
          <w:bCs/>
          <w:color w:val="C09853"/>
          <w:sz w:val="21"/>
          <w:szCs w:val="21"/>
          <w:lang w:eastAsia="es-MX"/>
        </w:rPr>
        <w:t>0</w:t>
      </w:r>
    </w:p>
    <w:p w14:paraId="6910D4E6" w14:textId="510C53E6" w:rsidR="00ED3D81" w:rsidRPr="006A6978" w:rsidRDefault="00ED3D81" w:rsidP="00ED3D81">
      <w:pPr>
        <w:pStyle w:val="Prrafodelista"/>
        <w:numPr>
          <w:ilvl w:val="0"/>
          <w:numId w:val="10"/>
        </w:numPr>
        <w:spacing w:after="0" w:line="240" w:lineRule="auto"/>
        <w:jc w:val="both"/>
      </w:pPr>
      <w:r>
        <w:rPr>
          <w:rFonts w:ascii="Arial" w:hAnsi="Arial" w:cs="Arial"/>
          <w:sz w:val="18"/>
          <w:szCs w:val="18"/>
          <w:lang w:val="es-SV"/>
        </w:rPr>
        <w:t xml:space="preserve">Ahora piense en sus hermanos ordenándolos del mayor al menor aunque hayan fallecido y dígame qué número de hermano es usted.  </w:t>
      </w:r>
    </w:p>
    <w:p w14:paraId="45C45A57" w14:textId="77777777" w:rsidR="00ED3D81" w:rsidRDefault="00ED3D81" w:rsidP="00ED3D81">
      <w:pPr>
        <w:jc w:val="both"/>
      </w:pPr>
    </w:p>
    <w:p w14:paraId="2D8976F6" w14:textId="5111E1EF" w:rsidR="00ED3D81" w:rsidRPr="006A6978" w:rsidRDefault="00ED3D81" w:rsidP="00ED3D81">
      <w:pPr>
        <w:jc w:val="center"/>
      </w:pPr>
      <w:r>
        <w:rPr>
          <w:noProof/>
          <w:lang w:eastAsia="es-MX"/>
        </w:rPr>
        <w:drawing>
          <wp:inline distT="0" distB="0" distL="0" distR="0" wp14:anchorId="6CC86A91" wp14:editId="5FAD3B9A">
            <wp:extent cx="2487930" cy="414655"/>
            <wp:effectExtent l="0" t="0" r="7620" b="444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4"/>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487930" cy="414655"/>
                    </a:xfrm>
                    <a:prstGeom prst="rect">
                      <a:avLst/>
                    </a:prstGeom>
                    <a:noFill/>
                    <a:ln>
                      <a:noFill/>
                    </a:ln>
                  </pic:spPr>
                </pic:pic>
              </a:graphicData>
            </a:graphic>
          </wp:inline>
        </w:drawing>
      </w:r>
    </w:p>
    <w:p w14:paraId="0DA57BF5" w14:textId="77777777" w:rsidR="00ED3D81" w:rsidRPr="006A6978" w:rsidRDefault="00ED3D81" w:rsidP="00ED3D81">
      <w:pPr>
        <w:pStyle w:val="Prrafodelista"/>
        <w:numPr>
          <w:ilvl w:val="0"/>
          <w:numId w:val="10"/>
        </w:numPr>
        <w:spacing w:after="0" w:line="240" w:lineRule="auto"/>
        <w:jc w:val="both"/>
      </w:pPr>
      <w:r>
        <w:rPr>
          <w:rFonts w:ascii="Arial" w:hAnsi="Arial" w:cs="Arial"/>
          <w:sz w:val="18"/>
          <w:szCs w:val="18"/>
          <w:lang w:val="es-SV"/>
        </w:rPr>
        <w:t>Para cada pregunta piense por separado en hermanas y hermanos.</w:t>
      </w:r>
    </w:p>
    <w:p w14:paraId="20912F83" w14:textId="77777777" w:rsidR="00ED3D81" w:rsidRDefault="00ED3D81" w:rsidP="00ED3D81">
      <w:pPr>
        <w:jc w:val="both"/>
      </w:pPr>
    </w:p>
    <w:tbl>
      <w:tblPr>
        <w:tblW w:w="7812" w:type="dxa"/>
        <w:jc w:val="center"/>
        <w:tblLayout w:type="fixed"/>
        <w:tblCellMar>
          <w:left w:w="70" w:type="dxa"/>
          <w:right w:w="70" w:type="dxa"/>
        </w:tblCellMar>
        <w:tblLook w:val="04A0" w:firstRow="1" w:lastRow="0" w:firstColumn="1" w:lastColumn="0" w:noHBand="0" w:noVBand="1"/>
      </w:tblPr>
      <w:tblGrid>
        <w:gridCol w:w="4960"/>
        <w:gridCol w:w="1434"/>
        <w:gridCol w:w="1418"/>
      </w:tblGrid>
      <w:tr w:rsidR="00ED3D81" w:rsidRPr="00DA1986" w14:paraId="29A4CF79" w14:textId="77777777" w:rsidTr="008D61B2">
        <w:trPr>
          <w:trHeight w:val="300"/>
          <w:jc w:val="center"/>
        </w:trPr>
        <w:tc>
          <w:tcPr>
            <w:tcW w:w="4960" w:type="dxa"/>
            <w:tcBorders>
              <w:top w:val="nil"/>
              <w:bottom w:val="single" w:sz="4" w:space="0" w:color="auto"/>
              <w:right w:val="nil"/>
            </w:tcBorders>
            <w:shd w:val="clear" w:color="auto" w:fill="auto"/>
            <w:noWrap/>
            <w:vAlign w:val="bottom"/>
            <w:hideMark/>
          </w:tcPr>
          <w:p w14:paraId="7CD86F55" w14:textId="77777777" w:rsidR="00ED3D81" w:rsidRPr="00DA1986" w:rsidRDefault="00ED3D81" w:rsidP="00A7317B">
            <w:pPr>
              <w:rPr>
                <w:rFonts w:ascii="Calibri" w:eastAsia="Times New Roman" w:hAnsi="Calibri" w:cs="Times New Roman"/>
                <w:color w:val="000000"/>
              </w:rPr>
            </w:pPr>
          </w:p>
        </w:tc>
        <w:tc>
          <w:tcPr>
            <w:tcW w:w="143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633F94E" w14:textId="77777777" w:rsidR="00ED3D81" w:rsidRPr="00DA1986" w:rsidRDefault="00ED3D81" w:rsidP="00A7317B">
            <w:pPr>
              <w:jc w:val="center"/>
              <w:rPr>
                <w:rFonts w:ascii="Arial" w:eastAsia="Times New Roman" w:hAnsi="Arial" w:cs="Arial"/>
                <w:b/>
                <w:bCs/>
                <w:color w:val="000000"/>
                <w:sz w:val="18"/>
                <w:szCs w:val="18"/>
              </w:rPr>
            </w:pPr>
            <w:r>
              <w:rPr>
                <w:rFonts w:ascii="Arial" w:eastAsia="Times New Roman" w:hAnsi="Arial" w:cs="Arial"/>
                <w:b/>
                <w:bCs/>
                <w:color w:val="000000"/>
                <w:sz w:val="18"/>
                <w:szCs w:val="18"/>
              </w:rPr>
              <w:t>Hermano(s)</w:t>
            </w:r>
          </w:p>
        </w:tc>
        <w:tc>
          <w:tcPr>
            <w:tcW w:w="1418" w:type="dxa"/>
            <w:tcBorders>
              <w:top w:val="single" w:sz="4" w:space="0" w:color="auto"/>
              <w:left w:val="nil"/>
              <w:bottom w:val="single" w:sz="4" w:space="0" w:color="auto"/>
              <w:right w:val="single" w:sz="4" w:space="0" w:color="auto"/>
            </w:tcBorders>
            <w:shd w:val="clear" w:color="000000" w:fill="F2F2F2"/>
            <w:noWrap/>
            <w:vAlign w:val="bottom"/>
            <w:hideMark/>
          </w:tcPr>
          <w:p w14:paraId="62EFEEB0" w14:textId="77777777" w:rsidR="00ED3D81" w:rsidRPr="00DA1986" w:rsidRDefault="00ED3D81" w:rsidP="00A7317B">
            <w:pPr>
              <w:jc w:val="center"/>
              <w:rPr>
                <w:rFonts w:ascii="Arial" w:eastAsia="Times New Roman" w:hAnsi="Arial" w:cs="Arial"/>
                <w:b/>
                <w:bCs/>
                <w:color w:val="000000"/>
                <w:sz w:val="18"/>
                <w:szCs w:val="18"/>
              </w:rPr>
            </w:pPr>
            <w:r>
              <w:rPr>
                <w:rFonts w:ascii="Arial" w:eastAsia="Times New Roman" w:hAnsi="Arial" w:cs="Arial"/>
                <w:b/>
                <w:bCs/>
                <w:color w:val="000000"/>
                <w:sz w:val="18"/>
                <w:szCs w:val="18"/>
              </w:rPr>
              <w:t>Hermana(s)</w:t>
            </w:r>
          </w:p>
        </w:tc>
      </w:tr>
      <w:tr w:rsidR="00ED3D81" w:rsidRPr="00DA1986" w14:paraId="5AA4BE3F" w14:textId="77777777" w:rsidTr="008D61B2">
        <w:trPr>
          <w:trHeight w:val="420"/>
          <w:jc w:val="center"/>
        </w:trPr>
        <w:tc>
          <w:tcPr>
            <w:tcW w:w="4960" w:type="dxa"/>
            <w:tcBorders>
              <w:top w:val="single" w:sz="4" w:space="0" w:color="auto"/>
              <w:left w:val="single" w:sz="4" w:space="0" w:color="auto"/>
              <w:bottom w:val="single" w:sz="4" w:space="0" w:color="auto"/>
              <w:right w:val="nil"/>
            </w:tcBorders>
            <w:shd w:val="clear" w:color="auto" w:fill="auto"/>
            <w:noWrap/>
            <w:vAlign w:val="center"/>
            <w:hideMark/>
          </w:tcPr>
          <w:p w14:paraId="32B82043" w14:textId="77777777" w:rsidR="00ED3D81" w:rsidRPr="00DA1986" w:rsidRDefault="00ED3D81" w:rsidP="00A7317B">
            <w:pPr>
              <w:jc w:val="right"/>
              <w:rPr>
                <w:rFonts w:ascii="Arial" w:eastAsia="Times New Roman" w:hAnsi="Arial" w:cs="Arial"/>
                <w:color w:val="000000"/>
                <w:sz w:val="18"/>
                <w:szCs w:val="18"/>
              </w:rPr>
            </w:pPr>
            <w:r>
              <w:rPr>
                <w:rFonts w:ascii="Arial" w:hAnsi="Arial" w:cs="Arial"/>
                <w:sz w:val="18"/>
                <w:szCs w:val="18"/>
                <w:lang w:val="es-SV"/>
              </w:rPr>
              <w:t>Sin contarse usted, ¿cuántos(as</w:t>
            </w:r>
            <w:proofErr w:type="gramStart"/>
            <w:r>
              <w:rPr>
                <w:rFonts w:ascii="Arial" w:hAnsi="Arial" w:cs="Arial"/>
                <w:sz w:val="18"/>
                <w:szCs w:val="18"/>
                <w:lang w:val="es-SV"/>
              </w:rPr>
              <w:t>) …</w:t>
            </w:r>
            <w:proofErr w:type="gramEnd"/>
            <w:r>
              <w:rPr>
                <w:rFonts w:ascii="Arial" w:hAnsi="Arial" w:cs="Arial"/>
                <w:sz w:val="18"/>
                <w:szCs w:val="18"/>
                <w:lang w:val="es-SV"/>
              </w:rPr>
              <w:t xml:space="preserve"> fueron o son, por favor cuéntelos(as) aunque hayan fallecido?</w:t>
            </w:r>
          </w:p>
        </w:tc>
        <w:tc>
          <w:tcPr>
            <w:tcW w:w="14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BA72DE" w14:textId="36156A96" w:rsidR="00ED3D81" w:rsidRPr="00DA1986" w:rsidRDefault="00ED3D81" w:rsidP="00A7317B">
            <w:pPr>
              <w:jc w:val="center"/>
              <w:rPr>
                <w:rFonts w:ascii="Calibri" w:eastAsia="Times New Roman" w:hAnsi="Calibri" w:cs="Times New Roman"/>
                <w:color w:val="000000"/>
              </w:rPr>
            </w:pPr>
            <w:commentRangeStart w:id="47"/>
            <w:r w:rsidRPr="00DA1986">
              <w:rPr>
                <w:rFonts w:ascii="Calibri" w:eastAsia="Times New Roman" w:hAnsi="Calibri" w:cs="Times New Roman"/>
                <w:color w:val="000000"/>
              </w:rPr>
              <w:t> </w:t>
            </w:r>
            <w:commentRangeEnd w:id="47"/>
            <w:r>
              <w:rPr>
                <w:rStyle w:val="Refdecomentario"/>
              </w:rPr>
              <w:commentReference w:id="47"/>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77D5A841" w14:textId="77777777" w:rsidR="00ED3D81" w:rsidRPr="00DA1986" w:rsidRDefault="00ED3D81" w:rsidP="00A7317B">
            <w:pPr>
              <w:jc w:val="center"/>
              <w:rPr>
                <w:rFonts w:ascii="Calibri" w:eastAsia="Times New Roman" w:hAnsi="Calibri" w:cs="Times New Roman"/>
                <w:color w:val="000000"/>
              </w:rPr>
            </w:pPr>
            <w:r>
              <w:rPr>
                <w:rFonts w:ascii="Helvetica" w:hAnsi="Helvetica" w:cs="Helvetica"/>
                <w:noProof/>
                <w:color w:val="333333"/>
                <w:sz w:val="21"/>
                <w:szCs w:val="21"/>
                <w:lang w:eastAsia="es-MX"/>
              </w:rPr>
              <w:drawing>
                <wp:anchor distT="0" distB="0" distL="114300" distR="114300" simplePos="0" relativeHeight="251715584" behindDoc="0" locked="0" layoutInCell="1" allowOverlap="1" wp14:anchorId="6A0DB454" wp14:editId="45C9A4CE">
                  <wp:simplePos x="0" y="0"/>
                  <wp:positionH relativeFrom="column">
                    <wp:posOffset>-33655</wp:posOffset>
                  </wp:positionH>
                  <wp:positionV relativeFrom="paragraph">
                    <wp:posOffset>94615</wp:posOffset>
                  </wp:positionV>
                  <wp:extent cx="869950" cy="198755"/>
                  <wp:effectExtent l="0" t="0" r="0" b="4445"/>
                  <wp:wrapNone/>
                  <wp:docPr id="3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98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1986">
              <w:rPr>
                <w:rFonts w:ascii="Calibri" w:eastAsia="Times New Roman" w:hAnsi="Calibri" w:cs="Times New Roman"/>
                <w:color w:val="000000"/>
              </w:rPr>
              <w:t> </w:t>
            </w:r>
          </w:p>
        </w:tc>
      </w:tr>
      <w:tr w:rsidR="00ED3D81" w:rsidRPr="00DA1986" w14:paraId="103A4D35" w14:textId="77777777" w:rsidTr="008D61B2">
        <w:trPr>
          <w:trHeight w:val="420"/>
          <w:jc w:val="center"/>
        </w:trPr>
        <w:tc>
          <w:tcPr>
            <w:tcW w:w="4960" w:type="dxa"/>
            <w:tcBorders>
              <w:top w:val="single" w:sz="4" w:space="0" w:color="auto"/>
              <w:left w:val="single" w:sz="4" w:space="0" w:color="auto"/>
              <w:bottom w:val="single" w:sz="4" w:space="0" w:color="auto"/>
              <w:right w:val="nil"/>
            </w:tcBorders>
            <w:shd w:val="clear" w:color="auto" w:fill="auto"/>
            <w:noWrap/>
            <w:vAlign w:val="center"/>
          </w:tcPr>
          <w:p w14:paraId="7D2361CE" w14:textId="77777777" w:rsidR="00ED3D81" w:rsidRPr="00106389" w:rsidRDefault="00ED3D81" w:rsidP="00A7317B">
            <w:pPr>
              <w:jc w:val="right"/>
              <w:rPr>
                <w:rFonts w:ascii="Arial" w:hAnsi="Arial" w:cs="Arial"/>
                <w:sz w:val="18"/>
                <w:szCs w:val="18"/>
              </w:rPr>
            </w:pPr>
            <w:r>
              <w:rPr>
                <w:rFonts w:ascii="Arial" w:hAnsi="Arial" w:cs="Arial"/>
                <w:sz w:val="18"/>
                <w:szCs w:val="18"/>
                <w:lang w:val="es-SV"/>
              </w:rPr>
              <w:t xml:space="preserve">¿Cuántos(as) de </w:t>
            </w:r>
            <w:proofErr w:type="gramStart"/>
            <w:r>
              <w:rPr>
                <w:rFonts w:ascii="Arial" w:hAnsi="Arial" w:cs="Arial"/>
                <w:sz w:val="18"/>
                <w:szCs w:val="18"/>
                <w:lang w:val="es-SV"/>
              </w:rPr>
              <w:t>sus …</w:t>
            </w:r>
            <w:proofErr w:type="gramEnd"/>
            <w:r>
              <w:rPr>
                <w:rFonts w:ascii="Arial" w:hAnsi="Arial" w:cs="Arial"/>
                <w:sz w:val="18"/>
                <w:szCs w:val="18"/>
                <w:lang w:val="es-SV"/>
              </w:rPr>
              <w:t xml:space="preserve"> viven actualmente?</w:t>
            </w:r>
          </w:p>
        </w:tc>
        <w:tc>
          <w:tcPr>
            <w:tcW w:w="1434" w:type="dxa"/>
            <w:tcBorders>
              <w:top w:val="single" w:sz="4" w:space="0" w:color="auto"/>
              <w:left w:val="single" w:sz="4" w:space="0" w:color="auto"/>
              <w:bottom w:val="single" w:sz="4" w:space="0" w:color="auto"/>
              <w:right w:val="single" w:sz="4" w:space="0" w:color="auto"/>
            </w:tcBorders>
            <w:shd w:val="clear" w:color="auto" w:fill="auto"/>
            <w:noWrap/>
          </w:tcPr>
          <w:p w14:paraId="516C23C1" w14:textId="77777777" w:rsidR="00ED3D81" w:rsidRDefault="00ED3D81" w:rsidP="00A7317B">
            <w:pPr>
              <w:jc w:val="center"/>
              <w:rPr>
                <w:rFonts w:ascii="Helvetica" w:hAnsi="Helvetica" w:cs="Helvetica"/>
                <w:noProof/>
                <w:color w:val="333333"/>
                <w:sz w:val="21"/>
                <w:szCs w:val="21"/>
                <w:lang w:eastAsia="es-MX"/>
              </w:rPr>
            </w:pPr>
            <w:r>
              <w:rPr>
                <w:rFonts w:ascii="Helvetica" w:hAnsi="Helvetica" w:cs="Helvetica"/>
                <w:noProof/>
                <w:color w:val="333333"/>
                <w:sz w:val="21"/>
                <w:szCs w:val="21"/>
                <w:lang w:eastAsia="es-MX"/>
              </w:rPr>
              <w:drawing>
                <wp:anchor distT="0" distB="0" distL="114300" distR="114300" simplePos="0" relativeHeight="251717632" behindDoc="0" locked="0" layoutInCell="1" allowOverlap="1" wp14:anchorId="69D7CAA2" wp14:editId="16858D68">
                  <wp:simplePos x="0" y="0"/>
                  <wp:positionH relativeFrom="column">
                    <wp:posOffset>-12553</wp:posOffset>
                  </wp:positionH>
                  <wp:positionV relativeFrom="paragraph">
                    <wp:posOffset>34910</wp:posOffset>
                  </wp:positionV>
                  <wp:extent cx="869950" cy="198755"/>
                  <wp:effectExtent l="0" t="0" r="6350" b="0"/>
                  <wp:wrapNone/>
                  <wp:docPr id="5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98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83DBF">
              <w:rPr>
                <w:rFonts w:ascii="Helvetica" w:hAnsi="Helvetica" w:cs="Helvetica"/>
                <w:noProof/>
                <w:color w:val="333333"/>
                <w:sz w:val="21"/>
                <w:szCs w:val="21"/>
                <w:lang w:eastAsia="es-MX"/>
              </w:rPr>
              <w:drawing>
                <wp:anchor distT="0" distB="0" distL="114300" distR="114300" simplePos="0" relativeHeight="251716608" behindDoc="0" locked="0" layoutInCell="1" allowOverlap="1" wp14:anchorId="1C8E9F7B" wp14:editId="2688FD37">
                  <wp:simplePos x="0" y="0"/>
                  <wp:positionH relativeFrom="column">
                    <wp:posOffset>-29210</wp:posOffset>
                  </wp:positionH>
                  <wp:positionV relativeFrom="paragraph">
                    <wp:posOffset>-240030</wp:posOffset>
                  </wp:positionV>
                  <wp:extent cx="869950" cy="198755"/>
                  <wp:effectExtent l="0" t="0" r="6350" b="0"/>
                  <wp:wrapNone/>
                  <wp:docPr id="9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987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8" w:type="dxa"/>
            <w:tcBorders>
              <w:top w:val="single" w:sz="4" w:space="0" w:color="auto"/>
              <w:left w:val="nil"/>
              <w:bottom w:val="single" w:sz="4" w:space="0" w:color="auto"/>
              <w:right w:val="single" w:sz="4" w:space="0" w:color="auto"/>
            </w:tcBorders>
            <w:shd w:val="clear" w:color="auto" w:fill="auto"/>
            <w:noWrap/>
          </w:tcPr>
          <w:p w14:paraId="3CA49022" w14:textId="77777777" w:rsidR="00ED3D81" w:rsidRDefault="00ED3D81" w:rsidP="00A7317B">
            <w:pPr>
              <w:jc w:val="center"/>
              <w:rPr>
                <w:rFonts w:ascii="Helvetica" w:hAnsi="Helvetica" w:cs="Helvetica"/>
                <w:noProof/>
                <w:color w:val="333333"/>
                <w:sz w:val="21"/>
                <w:szCs w:val="21"/>
                <w:lang w:eastAsia="es-MX"/>
              </w:rPr>
            </w:pPr>
            <w:r>
              <w:rPr>
                <w:rFonts w:ascii="Helvetica" w:hAnsi="Helvetica" w:cs="Helvetica"/>
                <w:noProof/>
                <w:color w:val="333333"/>
                <w:sz w:val="21"/>
                <w:szCs w:val="21"/>
                <w:lang w:eastAsia="es-MX"/>
              </w:rPr>
              <w:drawing>
                <wp:anchor distT="0" distB="0" distL="114300" distR="114300" simplePos="0" relativeHeight="251721728" behindDoc="0" locked="0" layoutInCell="1" allowOverlap="1" wp14:anchorId="7066DE0D" wp14:editId="356185F8">
                  <wp:simplePos x="0" y="0"/>
                  <wp:positionH relativeFrom="column">
                    <wp:posOffset>-22387</wp:posOffset>
                  </wp:positionH>
                  <wp:positionV relativeFrom="paragraph">
                    <wp:posOffset>6808</wp:posOffset>
                  </wp:positionV>
                  <wp:extent cx="869950" cy="198755"/>
                  <wp:effectExtent l="0" t="0" r="6350" b="0"/>
                  <wp:wrapNone/>
                  <wp:docPr id="9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98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83DBF">
              <w:rPr>
                <w:rFonts w:ascii="Helvetica" w:hAnsi="Helvetica" w:cs="Helvetica"/>
                <w:noProof/>
                <w:color w:val="333333"/>
                <w:sz w:val="21"/>
                <w:szCs w:val="21"/>
                <w:lang w:eastAsia="es-MX"/>
              </w:rPr>
              <w:drawing>
                <wp:anchor distT="0" distB="0" distL="114300" distR="114300" simplePos="0" relativeHeight="251720704" behindDoc="0" locked="0" layoutInCell="1" allowOverlap="1" wp14:anchorId="795D4EA3" wp14:editId="0B9EB15D">
                  <wp:simplePos x="0" y="0"/>
                  <wp:positionH relativeFrom="column">
                    <wp:posOffset>-939800</wp:posOffset>
                  </wp:positionH>
                  <wp:positionV relativeFrom="paragraph">
                    <wp:posOffset>-240030</wp:posOffset>
                  </wp:positionV>
                  <wp:extent cx="869950" cy="198755"/>
                  <wp:effectExtent l="0" t="0" r="6350" b="0"/>
                  <wp:wrapNone/>
                  <wp:docPr id="9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987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D3D81" w:rsidRPr="00DA1986" w14:paraId="1581BAF2" w14:textId="77777777" w:rsidTr="008D61B2">
        <w:trPr>
          <w:trHeight w:val="420"/>
          <w:jc w:val="center"/>
        </w:trPr>
        <w:tc>
          <w:tcPr>
            <w:tcW w:w="4960" w:type="dxa"/>
            <w:tcBorders>
              <w:top w:val="single" w:sz="4" w:space="0" w:color="auto"/>
              <w:left w:val="single" w:sz="4" w:space="0" w:color="auto"/>
              <w:bottom w:val="single" w:sz="4" w:space="0" w:color="auto"/>
              <w:right w:val="nil"/>
            </w:tcBorders>
            <w:shd w:val="clear" w:color="auto" w:fill="auto"/>
            <w:noWrap/>
            <w:vAlign w:val="center"/>
          </w:tcPr>
          <w:p w14:paraId="27B0B077" w14:textId="77777777" w:rsidR="00ED3D81" w:rsidRPr="00106389" w:rsidRDefault="00ED3D81" w:rsidP="00A7317B">
            <w:pPr>
              <w:jc w:val="right"/>
              <w:rPr>
                <w:rFonts w:ascii="Arial" w:hAnsi="Arial" w:cs="Arial"/>
                <w:sz w:val="18"/>
                <w:szCs w:val="18"/>
              </w:rPr>
            </w:pPr>
            <w:r>
              <w:rPr>
                <w:rFonts w:ascii="Arial" w:hAnsi="Arial" w:cs="Arial"/>
                <w:sz w:val="18"/>
                <w:szCs w:val="18"/>
                <w:lang w:val="es-SV"/>
              </w:rPr>
              <w:t>¿Cuántos(as)…. trabajan recibiendo pago actualmente?</w:t>
            </w:r>
          </w:p>
        </w:tc>
        <w:tc>
          <w:tcPr>
            <w:tcW w:w="1434" w:type="dxa"/>
            <w:tcBorders>
              <w:top w:val="single" w:sz="4" w:space="0" w:color="auto"/>
              <w:left w:val="single" w:sz="4" w:space="0" w:color="auto"/>
              <w:bottom w:val="single" w:sz="4" w:space="0" w:color="auto"/>
              <w:right w:val="single" w:sz="4" w:space="0" w:color="auto"/>
            </w:tcBorders>
            <w:shd w:val="clear" w:color="auto" w:fill="auto"/>
            <w:noWrap/>
          </w:tcPr>
          <w:p w14:paraId="406E8046" w14:textId="77777777" w:rsidR="00ED3D81" w:rsidRDefault="00ED3D81" w:rsidP="00A7317B">
            <w:pPr>
              <w:jc w:val="center"/>
              <w:rPr>
                <w:rFonts w:ascii="Helvetica" w:hAnsi="Helvetica" w:cs="Helvetica"/>
                <w:noProof/>
                <w:color w:val="333333"/>
                <w:sz w:val="21"/>
                <w:szCs w:val="21"/>
                <w:lang w:eastAsia="es-MX"/>
              </w:rPr>
            </w:pPr>
            <w:r>
              <w:rPr>
                <w:rFonts w:ascii="Helvetica" w:hAnsi="Helvetica" w:cs="Helvetica"/>
                <w:noProof/>
                <w:color w:val="333333"/>
                <w:sz w:val="21"/>
                <w:szCs w:val="21"/>
                <w:lang w:eastAsia="es-MX"/>
              </w:rPr>
              <w:drawing>
                <wp:anchor distT="0" distB="0" distL="114300" distR="114300" simplePos="0" relativeHeight="251718656" behindDoc="0" locked="0" layoutInCell="1" allowOverlap="1" wp14:anchorId="6206F0DC" wp14:editId="3F530AFA">
                  <wp:simplePos x="0" y="0"/>
                  <wp:positionH relativeFrom="column">
                    <wp:posOffset>-27615</wp:posOffset>
                  </wp:positionH>
                  <wp:positionV relativeFrom="paragraph">
                    <wp:posOffset>-5080</wp:posOffset>
                  </wp:positionV>
                  <wp:extent cx="869950" cy="198755"/>
                  <wp:effectExtent l="0" t="0" r="6350" b="0"/>
                  <wp:wrapNone/>
                  <wp:docPr id="9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98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83DBF">
              <w:rPr>
                <w:rFonts w:ascii="Helvetica" w:hAnsi="Helvetica" w:cs="Helvetica"/>
                <w:noProof/>
                <w:color w:val="333333"/>
                <w:sz w:val="21"/>
                <w:szCs w:val="21"/>
                <w:lang w:eastAsia="es-MX"/>
              </w:rPr>
              <w:drawing>
                <wp:anchor distT="0" distB="0" distL="114300" distR="114300" simplePos="0" relativeHeight="251719680" behindDoc="0" locked="0" layoutInCell="1" allowOverlap="1" wp14:anchorId="6FD8F79A" wp14:editId="719FC687">
                  <wp:simplePos x="0" y="0"/>
                  <wp:positionH relativeFrom="column">
                    <wp:posOffset>-29210</wp:posOffset>
                  </wp:positionH>
                  <wp:positionV relativeFrom="paragraph">
                    <wp:posOffset>-513080</wp:posOffset>
                  </wp:positionV>
                  <wp:extent cx="869950" cy="198755"/>
                  <wp:effectExtent l="0" t="0" r="6350" b="0"/>
                  <wp:wrapNone/>
                  <wp:docPr id="9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987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8" w:type="dxa"/>
            <w:tcBorders>
              <w:top w:val="single" w:sz="4" w:space="0" w:color="auto"/>
              <w:left w:val="nil"/>
              <w:bottom w:val="single" w:sz="4" w:space="0" w:color="auto"/>
              <w:right w:val="single" w:sz="4" w:space="0" w:color="auto"/>
            </w:tcBorders>
            <w:shd w:val="clear" w:color="auto" w:fill="auto"/>
            <w:noWrap/>
          </w:tcPr>
          <w:p w14:paraId="6A3BDC5D" w14:textId="77777777" w:rsidR="00ED3D81" w:rsidRDefault="00ED3D81" w:rsidP="00A7317B">
            <w:pPr>
              <w:jc w:val="center"/>
              <w:rPr>
                <w:rFonts w:ascii="Helvetica" w:hAnsi="Helvetica" w:cs="Helvetica"/>
                <w:noProof/>
                <w:color w:val="333333"/>
                <w:sz w:val="21"/>
                <w:szCs w:val="21"/>
                <w:lang w:eastAsia="es-MX"/>
              </w:rPr>
            </w:pPr>
            <w:r>
              <w:rPr>
                <w:rFonts w:ascii="Helvetica" w:hAnsi="Helvetica" w:cs="Helvetica"/>
                <w:noProof/>
                <w:color w:val="333333"/>
                <w:sz w:val="21"/>
                <w:szCs w:val="21"/>
                <w:lang w:eastAsia="es-MX"/>
              </w:rPr>
              <w:drawing>
                <wp:anchor distT="0" distB="0" distL="114300" distR="114300" simplePos="0" relativeHeight="251723776" behindDoc="0" locked="0" layoutInCell="1" allowOverlap="1" wp14:anchorId="1990255A" wp14:editId="69D46B98">
                  <wp:simplePos x="0" y="0"/>
                  <wp:positionH relativeFrom="column">
                    <wp:posOffset>-32385</wp:posOffset>
                  </wp:positionH>
                  <wp:positionV relativeFrom="paragraph">
                    <wp:posOffset>-5080</wp:posOffset>
                  </wp:positionV>
                  <wp:extent cx="869950" cy="198755"/>
                  <wp:effectExtent l="0" t="0" r="6350" b="0"/>
                  <wp:wrapNone/>
                  <wp:docPr id="9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98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83DBF">
              <w:rPr>
                <w:rFonts w:ascii="Helvetica" w:hAnsi="Helvetica" w:cs="Helvetica"/>
                <w:noProof/>
                <w:color w:val="333333"/>
                <w:sz w:val="21"/>
                <w:szCs w:val="21"/>
                <w:lang w:eastAsia="es-MX"/>
              </w:rPr>
              <w:drawing>
                <wp:anchor distT="0" distB="0" distL="114300" distR="114300" simplePos="0" relativeHeight="251722752" behindDoc="0" locked="0" layoutInCell="1" allowOverlap="1" wp14:anchorId="712ECFE4" wp14:editId="2BEA612E">
                  <wp:simplePos x="0" y="0"/>
                  <wp:positionH relativeFrom="column">
                    <wp:posOffset>-939800</wp:posOffset>
                  </wp:positionH>
                  <wp:positionV relativeFrom="paragraph">
                    <wp:posOffset>-513080</wp:posOffset>
                  </wp:positionV>
                  <wp:extent cx="869950" cy="198755"/>
                  <wp:effectExtent l="0" t="0" r="6350" b="0"/>
                  <wp:wrapNone/>
                  <wp:docPr id="9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987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486E0B85" w14:textId="77777777" w:rsidR="00ED3D81" w:rsidRDefault="00ED3D81" w:rsidP="00ED3D81">
      <w:pPr>
        <w:spacing w:after="0" w:line="240" w:lineRule="auto"/>
        <w:jc w:val="both"/>
      </w:pPr>
    </w:p>
    <w:p w14:paraId="671077D0" w14:textId="77777777" w:rsidR="00946A57" w:rsidRDefault="00946A57" w:rsidP="00946A57">
      <w:pPr>
        <w:pStyle w:val="Prrafodelista"/>
        <w:numPr>
          <w:ilvl w:val="0"/>
          <w:numId w:val="10"/>
        </w:numPr>
        <w:spacing w:after="0" w:line="240" w:lineRule="auto"/>
        <w:jc w:val="both"/>
      </w:pPr>
      <w:r>
        <w:t>¿Espera usted trabajar de forma remunerada la mayor parte de su vida?</w:t>
      </w:r>
    </w:p>
    <w:p w14:paraId="7DD163C4" w14:textId="77777777" w:rsidR="00946A57" w:rsidRDefault="00946A57" w:rsidP="00946A57">
      <w:pPr>
        <w:pStyle w:val="Prrafodelista"/>
        <w:ind w:left="360"/>
        <w:jc w:val="both"/>
      </w:pPr>
      <w:r>
        <w:rPr>
          <w:noProof/>
          <w:lang w:eastAsia="es-MX"/>
        </w:rPr>
        <w:drawing>
          <wp:anchor distT="0" distB="0" distL="114300" distR="114300" simplePos="0" relativeHeight="251729920" behindDoc="0" locked="0" layoutInCell="1" allowOverlap="1" wp14:anchorId="5BECFAD4" wp14:editId="5535AEDA">
            <wp:simplePos x="0" y="0"/>
            <wp:positionH relativeFrom="margin">
              <wp:align>center</wp:align>
            </wp:positionH>
            <wp:positionV relativeFrom="paragraph">
              <wp:posOffset>168910</wp:posOffset>
            </wp:positionV>
            <wp:extent cx="871855" cy="212725"/>
            <wp:effectExtent l="0" t="0" r="4445"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871855" cy="212725"/>
                    </a:xfrm>
                    <a:prstGeom prst="rect">
                      <a:avLst/>
                    </a:prstGeom>
                    <a:noFill/>
                    <a:ln>
                      <a:noFill/>
                    </a:ln>
                  </pic:spPr>
                </pic:pic>
              </a:graphicData>
            </a:graphic>
          </wp:anchor>
        </w:drawing>
      </w:r>
    </w:p>
    <w:p w14:paraId="64ED440C" w14:textId="77777777" w:rsidR="00946A57" w:rsidRDefault="00946A57" w:rsidP="00946A57">
      <w:pPr>
        <w:pStyle w:val="Prrafodelista"/>
        <w:ind w:left="360"/>
        <w:jc w:val="both"/>
      </w:pPr>
    </w:p>
    <w:p w14:paraId="7D586549" w14:textId="77777777" w:rsidR="00946A57" w:rsidRDefault="00946A57" w:rsidP="00946A57">
      <w:pPr>
        <w:pStyle w:val="Prrafodelista"/>
        <w:ind w:left="360"/>
        <w:jc w:val="both"/>
      </w:pPr>
    </w:p>
    <w:p w14:paraId="4332950F" w14:textId="77777777" w:rsidR="00946A57" w:rsidRDefault="00946A57" w:rsidP="00946A57">
      <w:pPr>
        <w:pStyle w:val="Prrafodelista"/>
        <w:numPr>
          <w:ilvl w:val="0"/>
          <w:numId w:val="10"/>
        </w:numPr>
        <w:spacing w:after="0" w:line="240" w:lineRule="auto"/>
        <w:jc w:val="both"/>
      </w:pPr>
      <w:r>
        <w:t xml:space="preserve">¿De qué manera espera </w:t>
      </w:r>
      <w:commentRangeStart w:id="48"/>
      <w:r>
        <w:t>trabajar</w:t>
      </w:r>
      <w:commentRangeEnd w:id="48"/>
      <w:r>
        <w:rPr>
          <w:rStyle w:val="Refdecomentario"/>
        </w:rPr>
        <w:commentReference w:id="48"/>
      </w:r>
      <w:r>
        <w:t>?</w:t>
      </w:r>
    </w:p>
    <w:p w14:paraId="068D3DE3" w14:textId="77777777" w:rsidR="00946A57" w:rsidRDefault="00946A57" w:rsidP="00946A57">
      <w:pPr>
        <w:jc w:val="both"/>
      </w:pPr>
      <w:r>
        <w:rPr>
          <w:rFonts w:ascii="Helvetica" w:hAnsi="Helvetica" w:cs="Helvetica"/>
          <w:noProof/>
          <w:color w:val="333333"/>
          <w:sz w:val="21"/>
          <w:szCs w:val="21"/>
          <w:lang w:eastAsia="es-MX"/>
        </w:rPr>
        <w:drawing>
          <wp:anchor distT="0" distB="0" distL="114300" distR="114300" simplePos="0" relativeHeight="251730944" behindDoc="0" locked="0" layoutInCell="1" allowOverlap="1" wp14:anchorId="452828D0" wp14:editId="56A2FFE4">
            <wp:simplePos x="0" y="0"/>
            <wp:positionH relativeFrom="margin">
              <wp:align>center</wp:align>
            </wp:positionH>
            <wp:positionV relativeFrom="paragraph">
              <wp:posOffset>64135</wp:posOffset>
            </wp:positionV>
            <wp:extent cx="869950" cy="198755"/>
            <wp:effectExtent l="0" t="0" r="6350" b="0"/>
            <wp:wrapNone/>
            <wp:docPr id="3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98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29CDBA" w14:textId="77777777" w:rsidR="00946A57" w:rsidRDefault="00946A57" w:rsidP="00946A57">
      <w:pPr>
        <w:jc w:val="both"/>
      </w:pPr>
    </w:p>
    <w:p w14:paraId="6DC638DA" w14:textId="77777777" w:rsidR="00946A57" w:rsidRDefault="00946A57" w:rsidP="00946A57">
      <w:pPr>
        <w:pStyle w:val="Prrafodelista"/>
        <w:numPr>
          <w:ilvl w:val="0"/>
          <w:numId w:val="10"/>
        </w:numPr>
        <w:spacing w:after="0" w:line="240" w:lineRule="auto"/>
        <w:jc w:val="both"/>
      </w:pPr>
      <w:r>
        <w:t xml:space="preserve">Imagine que usted tiene 30 años el día de hoy y está trabajando de forma remunerada. ¿Cuánto cree que ganaría al mes por su </w:t>
      </w:r>
      <w:commentRangeStart w:id="49"/>
      <w:r>
        <w:t>trabajo</w:t>
      </w:r>
      <w:commentRangeEnd w:id="49"/>
      <w:r w:rsidR="00F22AEB">
        <w:rPr>
          <w:rStyle w:val="Refdecomentario"/>
        </w:rPr>
        <w:commentReference w:id="49"/>
      </w:r>
      <w:r>
        <w:t>?</w:t>
      </w:r>
    </w:p>
    <w:p w14:paraId="0EA838EA" w14:textId="6AAEF582" w:rsidR="00946A57" w:rsidRDefault="00F22AEB" w:rsidP="00946A57">
      <w:pPr>
        <w:jc w:val="both"/>
      </w:pPr>
      <w:ins w:id="50" w:author="Eduardo Maed Medina Cortina" w:date="2015-11-25T10:43:00Z">
        <w:r>
          <w:rPr>
            <w:rFonts w:ascii="Helvetica" w:hAnsi="Helvetica" w:cs="Helvetica"/>
            <w:noProof/>
            <w:color w:val="333333"/>
            <w:sz w:val="21"/>
            <w:szCs w:val="21"/>
            <w:lang w:eastAsia="es-MX"/>
          </w:rPr>
          <mc:AlternateContent>
            <mc:Choice Requires="wps">
              <w:drawing>
                <wp:anchor distT="0" distB="0" distL="114300" distR="114300" simplePos="0" relativeHeight="251764736" behindDoc="0" locked="0" layoutInCell="1" allowOverlap="1" wp14:anchorId="658B0BA1" wp14:editId="2AFB7F09">
                  <wp:simplePos x="0" y="0"/>
                  <wp:positionH relativeFrom="margin">
                    <wp:align>center</wp:align>
                  </wp:positionH>
                  <wp:positionV relativeFrom="paragraph">
                    <wp:posOffset>18415</wp:posOffset>
                  </wp:positionV>
                  <wp:extent cx="1524000" cy="238125"/>
                  <wp:effectExtent l="0" t="0" r="19050" b="28575"/>
                  <wp:wrapNone/>
                  <wp:docPr id="45" name="Rectángulo 45"/>
                  <wp:cNvGraphicFramePr/>
                  <a:graphic xmlns:a="http://schemas.openxmlformats.org/drawingml/2006/main">
                    <a:graphicData uri="http://schemas.microsoft.com/office/word/2010/wordprocessingShape">
                      <wps:wsp>
                        <wps:cNvSpPr/>
                        <wps:spPr>
                          <a:xfrm>
                            <a:off x="0" y="0"/>
                            <a:ext cx="1524000" cy="2381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79CA54" id="Rectángulo 45" o:spid="_x0000_s1026" style="position:absolute;margin-left:0;margin-top:1.45pt;width:120pt;height:18.75pt;z-index:2517647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" fillcolor="white [3212]" strokecolor="#1f4d78 [1604]" strokeweight="1pt">
                  <w10:wrap anchorx="margin"/>
                </v:rect>
              </w:pict>
            </mc:Fallback>
          </mc:AlternateContent>
        </w:r>
      </w:ins>
    </w:p>
    <w:p w14:paraId="669C3116" w14:textId="33A25689" w:rsidR="00946A57" w:rsidRDefault="00946A57" w:rsidP="00946A57">
      <w:pPr>
        <w:jc w:val="both"/>
      </w:pPr>
    </w:p>
    <w:p w14:paraId="22A8D1C9" w14:textId="2C08DA64" w:rsidR="00946A57" w:rsidRDefault="00946A57" w:rsidP="00946A57">
      <w:pPr>
        <w:pStyle w:val="Prrafodelista"/>
        <w:numPr>
          <w:ilvl w:val="0"/>
          <w:numId w:val="10"/>
        </w:numPr>
        <w:spacing w:after="0" w:line="240" w:lineRule="auto"/>
        <w:jc w:val="both"/>
      </w:pPr>
      <w:r>
        <w:t xml:space="preserve">¿Cree que usted tenga un hijo en algún momento de la </w:t>
      </w:r>
      <w:commentRangeStart w:id="51"/>
      <w:r>
        <w:t>vida</w:t>
      </w:r>
      <w:commentRangeEnd w:id="51"/>
      <w:r>
        <w:rPr>
          <w:rStyle w:val="Refdecomentario"/>
        </w:rPr>
        <w:commentReference w:id="51"/>
      </w:r>
      <w:r>
        <w:t>?</w:t>
      </w:r>
    </w:p>
    <w:p w14:paraId="4184CE68" w14:textId="2CC82ECB" w:rsidR="00946A57" w:rsidRDefault="00946A57" w:rsidP="00946A57">
      <w:pPr>
        <w:jc w:val="both"/>
      </w:pPr>
    </w:p>
    <w:p w14:paraId="1EEF4313" w14:textId="16B7E20A" w:rsidR="00946A57" w:rsidRDefault="00946A57" w:rsidP="00946A57">
      <w:pPr>
        <w:jc w:val="both"/>
      </w:pPr>
      <w:r>
        <w:rPr>
          <w:noProof/>
          <w:lang w:eastAsia="es-MX"/>
        </w:rPr>
        <mc:AlternateContent>
          <mc:Choice Requires="wps">
            <w:drawing>
              <wp:anchor distT="0" distB="0" distL="114300" distR="114300" simplePos="0" relativeHeight="251735040" behindDoc="0" locked="0" layoutInCell="1" allowOverlap="1" wp14:anchorId="0877FD11" wp14:editId="4025C6EE">
                <wp:simplePos x="0" y="0"/>
                <wp:positionH relativeFrom="column">
                  <wp:posOffset>2872740</wp:posOffset>
                </wp:positionH>
                <wp:positionV relativeFrom="paragraph">
                  <wp:posOffset>7620</wp:posOffset>
                </wp:positionV>
                <wp:extent cx="695325" cy="276225"/>
                <wp:effectExtent l="0" t="0" r="28575" b="28575"/>
                <wp:wrapNone/>
                <wp:docPr id="56" name="Cuadro de texto 56"/>
                <wp:cNvGraphicFramePr/>
                <a:graphic xmlns:a="http://schemas.openxmlformats.org/drawingml/2006/main">
                  <a:graphicData uri="http://schemas.microsoft.com/office/word/2010/wordprocessingShape">
                    <wps:wsp>
                      <wps:cNvSpPr txBox="1"/>
                      <wps:spPr>
                        <a:xfrm>
                          <a:off x="0" y="0"/>
                          <a:ext cx="69532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953A919" w14:textId="77777777" w:rsidR="003A236C" w:rsidRPr="00B83257" w:rsidRDefault="003A236C" w:rsidP="00946A57">
                            <w:pPr>
                              <w:rPr>
                                <w:rFonts w:ascii="Arial" w:hAnsi="Arial" w:cs="Arial"/>
                                <w:b/>
                                <w:sz w:val="16"/>
                              </w:rPr>
                            </w:pPr>
                            <w:r w:rsidRPr="00B83257">
                              <w:rPr>
                                <w:rFonts w:ascii="Arial" w:hAnsi="Arial" w:cs="Arial"/>
                                <w:b/>
                                <w:sz w:val="16"/>
                              </w:rPr>
                              <w:t>Ya lo tuvo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7FD11" id="Cuadro de texto 56" o:spid="_x0000_s1028" type="#_x0000_t202" style="position:absolute;left:0;text-align:left;margin-left:226.2pt;margin-top:.6pt;width:54.75pt;height:21.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" fillcolor="white [3201]" strokecolor="white [3212]" strokeweight=".5pt">
                <v:textbox>
                  <w:txbxContent>
                    <w:p w14:paraId="5953A919" w14:textId="77777777" w:rsidR="003A236C" w:rsidRPr="00B83257" w:rsidRDefault="003A236C" w:rsidP="00946A57">
                      <w:pPr>
                        <w:rPr>
                          <w:rFonts w:ascii="Arial" w:hAnsi="Arial" w:cs="Arial"/>
                          <w:b/>
                          <w:sz w:val="16"/>
                        </w:rPr>
                      </w:pPr>
                      <w:r w:rsidRPr="00B83257">
                        <w:rPr>
                          <w:rFonts w:ascii="Arial" w:hAnsi="Arial" w:cs="Arial"/>
                          <w:b/>
                          <w:sz w:val="16"/>
                        </w:rPr>
                        <w:t>Ya lo tuvo</w:t>
                      </w:r>
                    </w:p>
                  </w:txbxContent>
                </v:textbox>
              </v:shape>
            </w:pict>
          </mc:Fallback>
        </mc:AlternateContent>
      </w:r>
      <w:r>
        <w:rPr>
          <w:noProof/>
          <w:lang w:eastAsia="es-MX"/>
        </w:rPr>
        <mc:AlternateContent>
          <mc:Choice Requires="wps">
            <w:drawing>
              <wp:anchor distT="0" distB="0" distL="114300" distR="114300" simplePos="0" relativeHeight="251734016" behindDoc="0" locked="0" layoutInCell="1" allowOverlap="1" wp14:anchorId="332D9326" wp14:editId="7672F3D7">
                <wp:simplePos x="0" y="0"/>
                <wp:positionH relativeFrom="column">
                  <wp:posOffset>3577590</wp:posOffset>
                </wp:positionH>
                <wp:positionV relativeFrom="paragraph">
                  <wp:posOffset>47625</wp:posOffset>
                </wp:positionV>
                <wp:extent cx="85725" cy="95250"/>
                <wp:effectExtent l="0" t="0" r="28575" b="19050"/>
                <wp:wrapNone/>
                <wp:docPr id="42" name="Elipse 42"/>
                <wp:cNvGraphicFramePr/>
                <a:graphic xmlns:a="http://schemas.openxmlformats.org/drawingml/2006/main">
                  <a:graphicData uri="http://schemas.microsoft.com/office/word/2010/wordprocessingShape">
                    <wps:wsp>
                      <wps:cNvSpPr/>
                      <wps:spPr>
                        <a:xfrm>
                          <a:off x="0" y="0"/>
                          <a:ext cx="85725" cy="95250"/>
                        </a:xfrm>
                        <a:prstGeom prst="ellipse">
                          <a:avLst/>
                        </a:prstGeom>
                        <a:solidFill>
                          <a:schemeClr val="bg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42FEBE" id="Elipse 42" o:spid="_x0000_s1026" style="position:absolute;margin-left:281.7pt;margin-top:3.75pt;width:6.75pt;height: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" fillcolor="white [3212]" strokecolor="black [3213]" strokeweight=".5pt">
                <v:stroke joinstyle="miter"/>
              </v:oval>
            </w:pict>
          </mc:Fallback>
        </mc:AlternateContent>
      </w:r>
      <w:r>
        <w:rPr>
          <w:noProof/>
          <w:lang w:eastAsia="es-MX"/>
        </w:rPr>
        <w:drawing>
          <wp:anchor distT="0" distB="0" distL="114300" distR="114300" simplePos="0" relativeHeight="251732992" behindDoc="0" locked="0" layoutInCell="1" allowOverlap="1" wp14:anchorId="3301738C" wp14:editId="59BA7FD3">
            <wp:simplePos x="0" y="0"/>
            <wp:positionH relativeFrom="column">
              <wp:posOffset>2000250</wp:posOffset>
            </wp:positionH>
            <wp:positionV relativeFrom="paragraph">
              <wp:posOffset>6985</wp:posOffset>
            </wp:positionV>
            <wp:extent cx="871855" cy="212725"/>
            <wp:effectExtent l="0" t="0" r="4445" b="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871855" cy="212725"/>
                    </a:xfrm>
                    <a:prstGeom prst="rect">
                      <a:avLst/>
                    </a:prstGeom>
                    <a:noFill/>
                    <a:ln>
                      <a:noFill/>
                    </a:ln>
                  </pic:spPr>
                </pic:pic>
              </a:graphicData>
            </a:graphic>
          </wp:anchor>
        </w:drawing>
      </w:r>
    </w:p>
    <w:p w14:paraId="176EFDDC" w14:textId="77777777" w:rsidR="00946A57" w:rsidRDefault="00946A57" w:rsidP="00ED3D81">
      <w:pPr>
        <w:spacing w:after="0" w:line="240" w:lineRule="auto"/>
        <w:jc w:val="both"/>
      </w:pPr>
    </w:p>
    <w:p w14:paraId="389DBB37" w14:textId="77777777" w:rsidR="00946A57" w:rsidRDefault="00946A57" w:rsidP="00946A57">
      <w:pPr>
        <w:numPr>
          <w:ilvl w:val="0"/>
          <w:numId w:val="10"/>
        </w:numPr>
        <w:tabs>
          <w:tab w:val="left" w:pos="313"/>
          <w:tab w:val="num" w:pos="1304"/>
        </w:tabs>
        <w:spacing w:after="0" w:line="240" w:lineRule="auto"/>
        <w:jc w:val="both"/>
      </w:pPr>
      <w:r w:rsidRPr="00B83257">
        <w:t xml:space="preserve">¿A qué edad espera </w:t>
      </w:r>
      <w:r>
        <w:t>tener</w:t>
      </w:r>
      <w:r w:rsidRPr="00B83257">
        <w:t xml:space="preserve"> su primer hijo?</w:t>
      </w:r>
    </w:p>
    <w:p w14:paraId="1623F630" w14:textId="77777777" w:rsidR="00946A57" w:rsidRDefault="00946A57" w:rsidP="00946A57">
      <w:pPr>
        <w:tabs>
          <w:tab w:val="left" w:pos="313"/>
        </w:tabs>
        <w:jc w:val="both"/>
      </w:pPr>
      <w:r>
        <w:rPr>
          <w:rFonts w:ascii="Helvetica" w:hAnsi="Helvetica" w:cs="Helvetica"/>
          <w:noProof/>
          <w:color w:val="333333"/>
          <w:sz w:val="21"/>
          <w:szCs w:val="21"/>
          <w:lang w:eastAsia="es-MX"/>
        </w:rPr>
        <w:drawing>
          <wp:anchor distT="0" distB="0" distL="114300" distR="114300" simplePos="0" relativeHeight="251737088" behindDoc="0" locked="0" layoutInCell="1" allowOverlap="1" wp14:anchorId="454A00AB" wp14:editId="380D44D1">
            <wp:simplePos x="0" y="0"/>
            <wp:positionH relativeFrom="margin">
              <wp:align>center</wp:align>
            </wp:positionH>
            <wp:positionV relativeFrom="paragraph">
              <wp:posOffset>226060</wp:posOffset>
            </wp:positionV>
            <wp:extent cx="869950" cy="198755"/>
            <wp:effectExtent l="0" t="0" r="6350" b="0"/>
            <wp:wrapNone/>
            <wp:docPr id="5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98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A854AB" w14:textId="77777777" w:rsidR="00946A57" w:rsidRDefault="00946A57" w:rsidP="00946A57">
      <w:pPr>
        <w:tabs>
          <w:tab w:val="left" w:pos="313"/>
        </w:tabs>
        <w:jc w:val="both"/>
      </w:pPr>
    </w:p>
    <w:p w14:paraId="60C51E07" w14:textId="77777777" w:rsidR="00946A57" w:rsidRDefault="00946A57" w:rsidP="00946A57">
      <w:pPr>
        <w:tabs>
          <w:tab w:val="left" w:pos="313"/>
        </w:tabs>
        <w:jc w:val="both"/>
      </w:pPr>
      <w:r>
        <w:rPr>
          <w:rStyle w:val="Refdecomentario"/>
        </w:rPr>
        <w:commentReference w:id="52"/>
      </w:r>
    </w:p>
    <w:p w14:paraId="051DE0C4" w14:textId="77777777" w:rsidR="00946A57" w:rsidRDefault="00946A57" w:rsidP="00946A57">
      <w:pPr>
        <w:numPr>
          <w:ilvl w:val="0"/>
          <w:numId w:val="10"/>
        </w:numPr>
        <w:tabs>
          <w:tab w:val="left" w:pos="313"/>
          <w:tab w:val="num" w:pos="1304"/>
        </w:tabs>
        <w:spacing w:after="0" w:line="240" w:lineRule="auto"/>
        <w:jc w:val="both"/>
      </w:pPr>
      <w:r w:rsidRPr="00BE39F9">
        <w:t xml:space="preserve">¿A qué edad </w:t>
      </w:r>
      <w:r>
        <w:t>tuvo a</w:t>
      </w:r>
      <w:r w:rsidRPr="00BE39F9">
        <w:t xml:space="preserve"> su primer </w:t>
      </w:r>
      <w:commentRangeStart w:id="53"/>
      <w:r w:rsidRPr="00BE39F9">
        <w:t>hijo</w:t>
      </w:r>
      <w:commentRangeEnd w:id="53"/>
      <w:r>
        <w:rPr>
          <w:rStyle w:val="Refdecomentario"/>
        </w:rPr>
        <w:commentReference w:id="53"/>
      </w:r>
      <w:r w:rsidRPr="00BE39F9">
        <w:t>?</w:t>
      </w:r>
    </w:p>
    <w:p w14:paraId="66447A18" w14:textId="77777777" w:rsidR="00946A57" w:rsidRDefault="00946A57" w:rsidP="00946A57">
      <w:pPr>
        <w:tabs>
          <w:tab w:val="left" w:pos="313"/>
        </w:tabs>
        <w:ind w:left="360"/>
        <w:jc w:val="both"/>
      </w:pPr>
      <w:r>
        <w:rPr>
          <w:rFonts w:ascii="Helvetica" w:hAnsi="Helvetica" w:cs="Helvetica"/>
          <w:noProof/>
          <w:color w:val="333333"/>
          <w:sz w:val="21"/>
          <w:szCs w:val="21"/>
          <w:lang w:eastAsia="es-MX"/>
        </w:rPr>
        <w:drawing>
          <wp:anchor distT="0" distB="0" distL="114300" distR="114300" simplePos="0" relativeHeight="251738112" behindDoc="0" locked="0" layoutInCell="1" allowOverlap="1" wp14:anchorId="354D3A49" wp14:editId="7BB9EAE1">
            <wp:simplePos x="0" y="0"/>
            <wp:positionH relativeFrom="margin">
              <wp:align>center</wp:align>
            </wp:positionH>
            <wp:positionV relativeFrom="paragraph">
              <wp:posOffset>149860</wp:posOffset>
            </wp:positionV>
            <wp:extent cx="869950" cy="198755"/>
            <wp:effectExtent l="0" t="0" r="6350" b="0"/>
            <wp:wrapNone/>
            <wp:docPr id="6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98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0CE214" w14:textId="77777777" w:rsidR="00946A57" w:rsidRPr="00B83257" w:rsidRDefault="00946A57" w:rsidP="00946A57">
      <w:pPr>
        <w:tabs>
          <w:tab w:val="left" w:pos="313"/>
        </w:tabs>
        <w:ind w:left="360"/>
        <w:jc w:val="both"/>
      </w:pPr>
    </w:p>
    <w:p w14:paraId="2C432D55" w14:textId="77777777" w:rsidR="00946A57" w:rsidRDefault="00946A57" w:rsidP="00ED3D81">
      <w:pPr>
        <w:spacing w:after="0" w:line="240" w:lineRule="auto"/>
        <w:jc w:val="both"/>
      </w:pPr>
    </w:p>
    <w:p w14:paraId="7B782DE8" w14:textId="77777777" w:rsidR="00A7478D" w:rsidRDefault="00A7478D" w:rsidP="00ED3D81">
      <w:pPr>
        <w:spacing w:after="0" w:line="240" w:lineRule="auto"/>
        <w:jc w:val="both"/>
      </w:pPr>
    </w:p>
    <w:p w14:paraId="4C861B63" w14:textId="77777777" w:rsidR="00A7478D" w:rsidRDefault="00A7478D" w:rsidP="00ED3D81">
      <w:pPr>
        <w:spacing w:after="0" w:line="240" w:lineRule="auto"/>
        <w:jc w:val="both"/>
      </w:pPr>
    </w:p>
    <w:p w14:paraId="57CFA71B" w14:textId="77777777" w:rsidR="00ED3D81" w:rsidRDefault="00ED3D81" w:rsidP="00ED3D81">
      <w:pPr>
        <w:spacing w:after="0" w:line="240" w:lineRule="auto"/>
        <w:jc w:val="both"/>
      </w:pPr>
    </w:p>
    <w:p w14:paraId="3550B356" w14:textId="77777777" w:rsidR="00946A57" w:rsidRPr="00946A57" w:rsidRDefault="00946A57" w:rsidP="00946A57">
      <w:pPr>
        <w:shd w:val="clear" w:color="auto" w:fill="FCF8E3"/>
        <w:spacing w:line="400" w:lineRule="atLeast"/>
        <w:rPr>
          <w:rFonts w:ascii="Helvetica" w:eastAsia="Times New Roman" w:hAnsi="Helvetica" w:cs="Helvetica"/>
          <w:b/>
          <w:bCs/>
          <w:color w:val="C09853"/>
          <w:sz w:val="21"/>
          <w:szCs w:val="21"/>
          <w:lang w:eastAsia="es-MX"/>
        </w:rPr>
      </w:pPr>
      <w:r w:rsidRPr="00AE04C2">
        <w:rPr>
          <w:rFonts w:ascii="Helvetica" w:eastAsia="Times New Roman" w:hAnsi="Helvetica" w:cs="Helvetica"/>
          <w:color w:val="C09853"/>
          <w:sz w:val="21"/>
          <w:szCs w:val="21"/>
          <w:lang w:eastAsia="es-MX"/>
        </w:rPr>
        <w:lastRenderedPageBreak/>
        <w:t xml:space="preserve">Tiempo </w:t>
      </w:r>
      <w:r>
        <w:rPr>
          <w:rFonts w:ascii="Helvetica" w:eastAsia="Times New Roman" w:hAnsi="Helvetica" w:cs="Helvetica"/>
          <w:color w:val="C09853"/>
          <w:sz w:val="21"/>
          <w:szCs w:val="21"/>
          <w:lang w:eastAsia="es-MX"/>
        </w:rPr>
        <w:t>disponible</w:t>
      </w:r>
      <w:r w:rsidRPr="00AE04C2">
        <w:rPr>
          <w:rFonts w:ascii="Helvetica" w:eastAsia="Times New Roman" w:hAnsi="Helvetica" w:cs="Helvetica"/>
          <w:color w:val="C09853"/>
          <w:sz w:val="21"/>
          <w:szCs w:val="21"/>
          <w:lang w:eastAsia="es-MX"/>
        </w:rPr>
        <w:t xml:space="preserve"> </w:t>
      </w:r>
      <w:r>
        <w:rPr>
          <w:rFonts w:ascii="Helvetica" w:eastAsia="Times New Roman" w:hAnsi="Helvetica" w:cs="Helvetica"/>
          <w:color w:val="C09853"/>
          <w:sz w:val="21"/>
          <w:szCs w:val="21"/>
          <w:lang w:eastAsia="es-MX"/>
        </w:rPr>
        <w:t>para este bloque de preguntas</w:t>
      </w:r>
      <w:r w:rsidRPr="00AE04C2">
        <w:rPr>
          <w:rFonts w:ascii="Helvetica" w:eastAsia="Times New Roman" w:hAnsi="Helvetica" w:cs="Helvetica"/>
          <w:color w:val="C09853"/>
          <w:sz w:val="21"/>
          <w:szCs w:val="21"/>
          <w:lang w:eastAsia="es-MX"/>
        </w:rPr>
        <w:t>: </w:t>
      </w:r>
      <w:r>
        <w:rPr>
          <w:rFonts w:ascii="Helvetica" w:eastAsia="Times New Roman" w:hAnsi="Helvetica" w:cs="Helvetica"/>
          <w:b/>
          <w:bCs/>
          <w:color w:val="C09853"/>
          <w:sz w:val="21"/>
          <w:szCs w:val="21"/>
          <w:lang w:eastAsia="es-MX"/>
        </w:rPr>
        <w:t>02:0</w:t>
      </w:r>
      <w:r w:rsidRPr="00AE04C2">
        <w:rPr>
          <w:rFonts w:ascii="Helvetica" w:eastAsia="Times New Roman" w:hAnsi="Helvetica" w:cs="Helvetica"/>
          <w:b/>
          <w:bCs/>
          <w:color w:val="C09853"/>
          <w:sz w:val="21"/>
          <w:szCs w:val="21"/>
          <w:lang w:eastAsia="es-MX"/>
        </w:rPr>
        <w:t>0</w:t>
      </w:r>
    </w:p>
    <w:p w14:paraId="56109005" w14:textId="77777777" w:rsidR="00946A57" w:rsidRDefault="00946A57" w:rsidP="00ED3D81">
      <w:pPr>
        <w:spacing w:after="0" w:line="240" w:lineRule="auto"/>
        <w:jc w:val="both"/>
      </w:pPr>
    </w:p>
    <w:p w14:paraId="3148B047" w14:textId="2CBF908A" w:rsidR="00946A57" w:rsidRPr="00946A57" w:rsidRDefault="00946A57" w:rsidP="00946A57">
      <w:pPr>
        <w:tabs>
          <w:tab w:val="left" w:pos="313"/>
        </w:tabs>
        <w:jc w:val="both"/>
        <w:rPr>
          <w:rFonts w:ascii="Arial" w:hAnsi="Arial" w:cs="Arial"/>
          <w:b/>
          <w:iCs/>
          <w:sz w:val="20"/>
          <w:szCs w:val="18"/>
        </w:rPr>
      </w:pPr>
      <w:r w:rsidRPr="00A429E1">
        <w:rPr>
          <w:rFonts w:ascii="Arial" w:hAnsi="Arial" w:cs="Arial"/>
          <w:b/>
          <w:iCs/>
          <w:sz w:val="20"/>
          <w:szCs w:val="18"/>
        </w:rPr>
        <w:t>Ahora en las siguientes preguntas usaremos escalas del 1 al 10 para representar su respuesta, puede usted elegir cualquier número entre 1 y 10 dependiendo de su respues</w:t>
      </w:r>
      <w:r>
        <w:rPr>
          <w:rFonts w:ascii="Arial" w:hAnsi="Arial" w:cs="Arial"/>
          <w:b/>
          <w:iCs/>
          <w:sz w:val="20"/>
          <w:szCs w:val="18"/>
        </w:rPr>
        <w:t>ta a cada una de las preguntas.</w:t>
      </w:r>
    </w:p>
    <w:p w14:paraId="4C9F69BC" w14:textId="77777777" w:rsidR="00946A57" w:rsidRPr="00A429E1" w:rsidRDefault="00946A57" w:rsidP="00946A57">
      <w:pPr>
        <w:pStyle w:val="Prrafodelista"/>
        <w:numPr>
          <w:ilvl w:val="0"/>
          <w:numId w:val="10"/>
        </w:numPr>
        <w:spacing w:after="0" w:line="240" w:lineRule="auto"/>
        <w:jc w:val="both"/>
      </w:pPr>
      <w:r>
        <w:rPr>
          <w:rFonts w:ascii="Arial" w:hAnsi="Arial" w:cs="Arial"/>
          <w:sz w:val="18"/>
          <w:szCs w:val="18"/>
          <w:lang w:val="es-SV"/>
        </w:rPr>
        <w:t>Comparando su</w:t>
      </w:r>
      <w:r w:rsidRPr="00167469">
        <w:rPr>
          <w:rFonts w:ascii="Arial" w:hAnsi="Arial" w:cs="Arial"/>
          <w:sz w:val="18"/>
          <w:szCs w:val="18"/>
          <w:lang w:val="es-SV"/>
        </w:rPr>
        <w:t xml:space="preserve"> hogar </w:t>
      </w:r>
      <w:r>
        <w:rPr>
          <w:rFonts w:ascii="Arial" w:hAnsi="Arial" w:cs="Arial"/>
          <w:sz w:val="18"/>
          <w:szCs w:val="18"/>
          <w:lang w:val="es-SV"/>
        </w:rPr>
        <w:t>actual</w:t>
      </w:r>
      <w:r w:rsidRPr="00167469">
        <w:rPr>
          <w:rFonts w:ascii="Arial" w:hAnsi="Arial" w:cs="Arial"/>
          <w:sz w:val="18"/>
          <w:szCs w:val="18"/>
          <w:lang w:val="es-SV"/>
        </w:rPr>
        <w:t xml:space="preserve"> con todos los hogares</w:t>
      </w:r>
      <w:r w:rsidRPr="00607199">
        <w:rPr>
          <w:rFonts w:ascii="Arial" w:hAnsi="Arial" w:cs="Arial"/>
          <w:sz w:val="18"/>
          <w:szCs w:val="18"/>
          <w:lang w:val="es-SV"/>
        </w:rPr>
        <w:t xml:space="preserve"> actuales </w:t>
      </w:r>
      <w:r w:rsidRPr="00167469">
        <w:rPr>
          <w:rFonts w:ascii="Arial" w:hAnsi="Arial" w:cs="Arial"/>
          <w:sz w:val="18"/>
          <w:szCs w:val="18"/>
          <w:lang w:val="es-SV"/>
        </w:rPr>
        <w:t>de México</w:t>
      </w:r>
      <w:r>
        <w:rPr>
          <w:rFonts w:ascii="Arial" w:hAnsi="Arial" w:cs="Arial"/>
          <w:sz w:val="18"/>
          <w:szCs w:val="18"/>
          <w:lang w:val="es-SV"/>
        </w:rPr>
        <w:t xml:space="preserve"> y usando</w:t>
      </w:r>
      <w:r w:rsidRPr="00167469">
        <w:rPr>
          <w:rFonts w:ascii="Arial" w:hAnsi="Arial" w:cs="Arial"/>
          <w:sz w:val="18"/>
          <w:szCs w:val="18"/>
          <w:lang w:val="es-SV"/>
        </w:rPr>
        <w:t xml:space="preserve"> una escala de 1 a 10, en la que 1 son los hogares más pobres y 10 son los más ricos, ¿dónde pondría usted su hogar</w:t>
      </w:r>
      <w:r>
        <w:rPr>
          <w:rFonts w:ascii="Arial" w:hAnsi="Arial" w:cs="Arial"/>
          <w:sz w:val="18"/>
          <w:szCs w:val="18"/>
          <w:lang w:val="es-SV"/>
        </w:rPr>
        <w:t xml:space="preserve"> actual</w:t>
      </w:r>
      <w:r w:rsidRPr="00167469">
        <w:rPr>
          <w:rFonts w:ascii="Arial" w:hAnsi="Arial" w:cs="Arial"/>
          <w:sz w:val="18"/>
          <w:szCs w:val="18"/>
          <w:lang w:val="es-SV"/>
        </w:rPr>
        <w:t>?</w:t>
      </w:r>
      <w:r w:rsidRPr="004F49FB">
        <w:rPr>
          <w:rFonts w:ascii="Arial" w:hAnsi="Arial" w:cs="Arial"/>
          <w:sz w:val="18"/>
          <w:szCs w:val="18"/>
          <w:lang w:val="es-SV"/>
        </w:rPr>
        <w:t xml:space="preserve">   </w:t>
      </w:r>
    </w:p>
    <w:p w14:paraId="1AA83840" w14:textId="37578BA9" w:rsidR="00946A57" w:rsidRDefault="00946A57" w:rsidP="00946A57">
      <w:pPr>
        <w:jc w:val="both"/>
        <w:rPr>
          <w:rFonts w:ascii="Arial" w:hAnsi="Arial" w:cs="Arial"/>
          <w:sz w:val="18"/>
          <w:szCs w:val="18"/>
          <w:lang w:val="es-SV"/>
        </w:rPr>
      </w:pPr>
      <w:r>
        <w:rPr>
          <w:noProof/>
          <w:lang w:eastAsia="es-MX"/>
        </w:rPr>
        <w:drawing>
          <wp:anchor distT="0" distB="0" distL="114300" distR="114300" simplePos="0" relativeHeight="251741184" behindDoc="0" locked="0" layoutInCell="1" allowOverlap="1" wp14:anchorId="6410AD9A" wp14:editId="3A868070">
            <wp:simplePos x="0" y="0"/>
            <wp:positionH relativeFrom="margin">
              <wp:align>center</wp:align>
            </wp:positionH>
            <wp:positionV relativeFrom="paragraph">
              <wp:posOffset>6350</wp:posOffset>
            </wp:positionV>
            <wp:extent cx="2998470" cy="659130"/>
            <wp:effectExtent l="0" t="0" r="0" b="7620"/>
            <wp:wrapNone/>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998470" cy="659130"/>
                    </a:xfrm>
                    <a:prstGeom prst="rect">
                      <a:avLst/>
                    </a:prstGeom>
                    <a:noFill/>
                    <a:ln>
                      <a:noFill/>
                    </a:ln>
                  </pic:spPr>
                </pic:pic>
              </a:graphicData>
            </a:graphic>
          </wp:anchor>
        </w:drawing>
      </w:r>
    </w:p>
    <w:p w14:paraId="4282B8C1" w14:textId="77777777" w:rsidR="00946A57" w:rsidRDefault="00946A57" w:rsidP="00946A57">
      <w:pPr>
        <w:jc w:val="both"/>
        <w:rPr>
          <w:rFonts w:ascii="Arial" w:hAnsi="Arial" w:cs="Arial"/>
          <w:sz w:val="18"/>
          <w:szCs w:val="18"/>
          <w:lang w:val="es-SV"/>
        </w:rPr>
      </w:pPr>
    </w:p>
    <w:p w14:paraId="2BF6A539" w14:textId="33AD6C14" w:rsidR="00946A57" w:rsidRPr="00A429E1" w:rsidRDefault="00946A57" w:rsidP="00946A57">
      <w:pPr>
        <w:jc w:val="center"/>
      </w:pPr>
    </w:p>
    <w:p w14:paraId="302D3EC5" w14:textId="77777777" w:rsidR="00946A57" w:rsidRPr="00A429E1" w:rsidRDefault="00946A57" w:rsidP="00946A57">
      <w:pPr>
        <w:pStyle w:val="Prrafodelista"/>
        <w:numPr>
          <w:ilvl w:val="0"/>
          <w:numId w:val="10"/>
        </w:numPr>
        <w:spacing w:after="0" w:line="240" w:lineRule="auto"/>
        <w:jc w:val="both"/>
      </w:pPr>
      <w:r w:rsidRPr="00167469">
        <w:rPr>
          <w:rFonts w:ascii="Arial" w:hAnsi="Arial" w:cs="Arial"/>
          <w:sz w:val="18"/>
          <w:szCs w:val="18"/>
          <w:lang w:val="es-SV"/>
        </w:rPr>
        <w:t xml:space="preserve">En una escala del </w:t>
      </w:r>
      <w:r>
        <w:rPr>
          <w:rFonts w:ascii="Arial" w:hAnsi="Arial" w:cs="Arial"/>
          <w:sz w:val="18"/>
          <w:szCs w:val="18"/>
          <w:lang w:val="es-SV"/>
        </w:rPr>
        <w:t>1</w:t>
      </w:r>
      <w:r w:rsidRPr="00167469">
        <w:rPr>
          <w:rFonts w:ascii="Arial" w:hAnsi="Arial" w:cs="Arial"/>
          <w:sz w:val="18"/>
          <w:szCs w:val="18"/>
          <w:lang w:val="es-SV"/>
        </w:rPr>
        <w:t xml:space="preserve"> al 10, donde </w:t>
      </w:r>
      <w:r>
        <w:rPr>
          <w:rFonts w:ascii="Arial" w:hAnsi="Arial" w:cs="Arial"/>
          <w:sz w:val="18"/>
          <w:szCs w:val="18"/>
          <w:lang w:val="es-SV"/>
        </w:rPr>
        <w:t>1</w:t>
      </w:r>
      <w:r w:rsidRPr="00167469">
        <w:rPr>
          <w:rFonts w:ascii="Arial" w:hAnsi="Arial" w:cs="Arial"/>
          <w:sz w:val="18"/>
          <w:szCs w:val="18"/>
          <w:lang w:val="es-SV"/>
        </w:rPr>
        <w:t xml:space="preserve"> es “nada depende de usted” y 10 es “todo depende de usted”, ¿qué tanto depende de usted misma(o) que le vaya bien  en este año y el próximo?</w:t>
      </w:r>
      <w:r>
        <w:rPr>
          <w:rFonts w:ascii="Arial" w:hAnsi="Arial" w:cs="Arial"/>
          <w:sz w:val="18"/>
          <w:szCs w:val="18"/>
          <w:lang w:val="es-SV"/>
        </w:rPr>
        <w:t xml:space="preserve">     </w:t>
      </w:r>
    </w:p>
    <w:p w14:paraId="52CDD4D8" w14:textId="77777777" w:rsidR="00946A57" w:rsidRDefault="00946A57" w:rsidP="00946A57">
      <w:pPr>
        <w:jc w:val="both"/>
      </w:pPr>
    </w:p>
    <w:p w14:paraId="3D6B5509" w14:textId="77777777" w:rsidR="00946A57" w:rsidRDefault="00946A57" w:rsidP="00946A57">
      <w:pPr>
        <w:jc w:val="both"/>
      </w:pPr>
      <w:r>
        <w:rPr>
          <w:rFonts w:ascii="Arial" w:hAnsi="Arial" w:cs="Arial"/>
          <w:noProof/>
          <w:sz w:val="18"/>
          <w:szCs w:val="18"/>
          <w:lang w:eastAsia="es-MX"/>
        </w:rPr>
        <w:drawing>
          <wp:anchor distT="0" distB="0" distL="114300" distR="114300" simplePos="0" relativeHeight="251740160" behindDoc="0" locked="0" layoutInCell="1" allowOverlap="1" wp14:anchorId="0CBD7F83" wp14:editId="18747618">
            <wp:simplePos x="0" y="0"/>
            <wp:positionH relativeFrom="margin">
              <wp:align>center</wp:align>
            </wp:positionH>
            <wp:positionV relativeFrom="paragraph">
              <wp:posOffset>16510</wp:posOffset>
            </wp:positionV>
            <wp:extent cx="3253740" cy="638175"/>
            <wp:effectExtent l="0" t="0" r="3810" b="9525"/>
            <wp:wrapNone/>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1"/>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3253740" cy="638175"/>
                    </a:xfrm>
                    <a:prstGeom prst="rect">
                      <a:avLst/>
                    </a:prstGeom>
                    <a:noFill/>
                    <a:ln>
                      <a:noFill/>
                    </a:ln>
                  </pic:spPr>
                </pic:pic>
              </a:graphicData>
            </a:graphic>
          </wp:anchor>
        </w:drawing>
      </w:r>
    </w:p>
    <w:p w14:paraId="59AA09B1" w14:textId="77777777" w:rsidR="00946A57" w:rsidRPr="00A429E1" w:rsidRDefault="00946A57" w:rsidP="00946A57">
      <w:pPr>
        <w:jc w:val="both"/>
      </w:pPr>
    </w:p>
    <w:p w14:paraId="2B4B9C5E" w14:textId="599D30B7" w:rsidR="00946A57" w:rsidRPr="00A429E1" w:rsidRDefault="00946A57" w:rsidP="00946A57">
      <w:pPr>
        <w:jc w:val="both"/>
      </w:pPr>
      <w:r w:rsidRPr="00A429E1">
        <w:rPr>
          <w:rFonts w:ascii="Arial" w:hAnsi="Arial" w:cs="Arial"/>
          <w:sz w:val="18"/>
          <w:szCs w:val="18"/>
          <w:lang w:val="es-SV"/>
        </w:rPr>
        <w:t xml:space="preserve"> </w:t>
      </w:r>
    </w:p>
    <w:p w14:paraId="0EBA97CB" w14:textId="77777777" w:rsidR="00946A57" w:rsidRPr="00DC2C40" w:rsidRDefault="00946A57" w:rsidP="00946A57">
      <w:pPr>
        <w:pStyle w:val="Prrafodelista"/>
        <w:numPr>
          <w:ilvl w:val="0"/>
          <w:numId w:val="10"/>
        </w:numPr>
        <w:spacing w:after="0" w:line="240" w:lineRule="auto"/>
        <w:jc w:val="both"/>
      </w:pPr>
      <w:r w:rsidRPr="00F97963">
        <w:rPr>
          <w:rFonts w:ascii="Arial" w:hAnsi="Arial" w:cs="Arial"/>
          <w:sz w:val="18"/>
          <w:szCs w:val="18"/>
          <w:lang w:val="es-SV"/>
        </w:rPr>
        <w:t xml:space="preserve">Algunas personas piensan que ciertos problemas deben ser resueltos por el Gobierno, mientras otras piensan que esos problemas deben ser resueltos completamente por la </w:t>
      </w:r>
      <w:r>
        <w:rPr>
          <w:rFonts w:ascii="Arial" w:hAnsi="Arial" w:cs="Arial"/>
          <w:sz w:val="18"/>
          <w:szCs w:val="18"/>
          <w:lang w:val="es-SV"/>
        </w:rPr>
        <w:t>sociedad</w:t>
      </w:r>
      <w:r w:rsidRPr="00F97963">
        <w:rPr>
          <w:rFonts w:ascii="Arial" w:hAnsi="Arial" w:cs="Arial"/>
          <w:sz w:val="18"/>
          <w:szCs w:val="18"/>
          <w:lang w:val="es-SV"/>
        </w:rPr>
        <w:t xml:space="preserve">. En una escala del 1 al 10, donde 1 es “totalmente por la sociedad o </w:t>
      </w:r>
      <w:r>
        <w:rPr>
          <w:rFonts w:ascii="Arial" w:hAnsi="Arial" w:cs="Arial"/>
          <w:sz w:val="18"/>
          <w:szCs w:val="18"/>
          <w:lang w:val="es-SV"/>
        </w:rPr>
        <w:t>la propia persona</w:t>
      </w:r>
      <w:r w:rsidRPr="00F97963">
        <w:rPr>
          <w:rFonts w:ascii="Arial" w:hAnsi="Arial" w:cs="Arial"/>
          <w:sz w:val="18"/>
          <w:szCs w:val="18"/>
          <w:lang w:val="es-SV"/>
        </w:rPr>
        <w:t>” y 10 es “totalmente por el Gobierno”, ¿en dónde se ubica usted en su creencia de quién debe resolver estos problemas?</w:t>
      </w:r>
      <w:r>
        <w:rPr>
          <w:rFonts w:ascii="Arial" w:hAnsi="Arial" w:cs="Arial"/>
          <w:sz w:val="18"/>
          <w:szCs w:val="18"/>
          <w:lang w:val="es-SV"/>
        </w:rPr>
        <w:t xml:space="preserve"> </w:t>
      </w:r>
      <w:r>
        <w:rPr>
          <w:rFonts w:ascii="Arial" w:hAnsi="Arial" w:cs="Arial"/>
          <w:bCs/>
          <w:sz w:val="18"/>
          <w:szCs w:val="18"/>
        </w:rPr>
        <w:t>Usted puede escoger cualquier número entre 1 y 10.</w:t>
      </w:r>
    </w:p>
    <w:p w14:paraId="275E11D3" w14:textId="77777777" w:rsidR="00946A57" w:rsidRDefault="00946A57" w:rsidP="00946A57">
      <w:pPr>
        <w:jc w:val="both"/>
      </w:pPr>
    </w:p>
    <w:tbl>
      <w:tblPr>
        <w:tblStyle w:val="Tablaconcuadrcula"/>
        <w:tblW w:w="0" w:type="auto"/>
        <w:jc w:val="center"/>
        <w:tblLook w:val="04A0" w:firstRow="1" w:lastRow="0" w:firstColumn="1" w:lastColumn="0" w:noHBand="0" w:noVBand="1"/>
      </w:tblPr>
      <w:tblGrid>
        <w:gridCol w:w="3409"/>
        <w:gridCol w:w="3756"/>
      </w:tblGrid>
      <w:tr w:rsidR="00946A57" w14:paraId="7E615695" w14:textId="77777777" w:rsidTr="00A7317B">
        <w:trPr>
          <w:jc w:val="center"/>
        </w:trPr>
        <w:tc>
          <w:tcPr>
            <w:tcW w:w="0" w:type="auto"/>
            <w:vAlign w:val="center"/>
          </w:tcPr>
          <w:p w14:paraId="5EDEA5A4" w14:textId="77777777" w:rsidR="00946A57" w:rsidRDefault="00946A57" w:rsidP="00A7317B">
            <w:pPr>
              <w:jc w:val="center"/>
            </w:pPr>
            <w:r>
              <w:rPr>
                <w:rFonts w:ascii="Arial" w:hAnsi="Arial" w:cs="Arial"/>
                <w:sz w:val="18"/>
                <w:szCs w:val="18"/>
                <w:lang w:val="es-SV"/>
              </w:rPr>
              <w:t>Pobreza</w:t>
            </w:r>
          </w:p>
        </w:tc>
        <w:tc>
          <w:tcPr>
            <w:tcW w:w="0" w:type="auto"/>
            <w:vAlign w:val="center"/>
          </w:tcPr>
          <w:p w14:paraId="1E856430" w14:textId="77777777" w:rsidR="00946A57" w:rsidRDefault="00946A57" w:rsidP="00A7317B">
            <w:pPr>
              <w:jc w:val="center"/>
            </w:pPr>
            <w:r>
              <w:rPr>
                <w:rFonts w:eastAsiaTheme="minorHAnsi"/>
                <w:sz w:val="22"/>
                <w:szCs w:val="22"/>
                <w:lang w:val="es-MX" w:eastAsia="en-US"/>
              </w:rPr>
              <w:object w:dxaOrig="3540" w:dyaOrig="600" w14:anchorId="2AE5122C">
                <v:shape id="_x0000_i1136" type="#_x0000_t75" style="width:176.65pt;height:30.15pt" o:ole="">
                  <v:imagedata r:id="rId147" o:title=""/>
                </v:shape>
                <o:OLEObject Type="Embed" ProgID="PBrush" ShapeID="_x0000_i1136" DrawAspect="Content" ObjectID="_1509957262" r:id="rId148"/>
              </w:object>
            </w:r>
          </w:p>
        </w:tc>
      </w:tr>
      <w:tr w:rsidR="00946A57" w14:paraId="3D79F848" w14:textId="77777777" w:rsidTr="00A7317B">
        <w:trPr>
          <w:jc w:val="center"/>
        </w:trPr>
        <w:tc>
          <w:tcPr>
            <w:tcW w:w="0" w:type="auto"/>
            <w:vAlign w:val="center"/>
          </w:tcPr>
          <w:p w14:paraId="77438777" w14:textId="77777777" w:rsidR="00946A57" w:rsidRDefault="00946A57" w:rsidP="00A7317B">
            <w:pPr>
              <w:jc w:val="center"/>
            </w:pPr>
            <w:r w:rsidRPr="00F97963">
              <w:rPr>
                <w:rFonts w:ascii="Arial" w:hAnsi="Arial" w:cs="Arial"/>
                <w:sz w:val="18"/>
                <w:szCs w:val="18"/>
                <w:lang w:val="es-SV"/>
              </w:rPr>
              <w:t>Delincuencia</w:t>
            </w:r>
          </w:p>
        </w:tc>
        <w:tc>
          <w:tcPr>
            <w:tcW w:w="0" w:type="auto"/>
            <w:vAlign w:val="center"/>
          </w:tcPr>
          <w:p w14:paraId="74B0CB73" w14:textId="77777777" w:rsidR="00946A57" w:rsidRDefault="00946A57" w:rsidP="00A7317B">
            <w:pPr>
              <w:jc w:val="center"/>
            </w:pPr>
            <w:r>
              <w:rPr>
                <w:rFonts w:eastAsiaTheme="minorHAnsi"/>
                <w:sz w:val="22"/>
                <w:szCs w:val="22"/>
                <w:lang w:val="es-MX" w:eastAsia="en-US"/>
              </w:rPr>
              <w:object w:dxaOrig="3540" w:dyaOrig="600" w14:anchorId="30F6E1D3">
                <v:shape id="_x0000_i1137" type="#_x0000_t75" style="width:176.65pt;height:30.15pt" o:ole="">
                  <v:imagedata r:id="rId147" o:title=""/>
                </v:shape>
                <o:OLEObject Type="Embed" ProgID="PBrush" ShapeID="_x0000_i1137" DrawAspect="Content" ObjectID="_1509957263" r:id="rId149"/>
              </w:object>
            </w:r>
          </w:p>
        </w:tc>
      </w:tr>
      <w:tr w:rsidR="00946A57" w14:paraId="6E0F5D17" w14:textId="77777777" w:rsidTr="00A7317B">
        <w:trPr>
          <w:jc w:val="center"/>
        </w:trPr>
        <w:tc>
          <w:tcPr>
            <w:tcW w:w="0" w:type="auto"/>
            <w:vAlign w:val="center"/>
          </w:tcPr>
          <w:p w14:paraId="0B36C597" w14:textId="77777777" w:rsidR="00946A57" w:rsidRDefault="00946A57" w:rsidP="00A7317B">
            <w:pPr>
              <w:jc w:val="center"/>
            </w:pPr>
            <w:r w:rsidRPr="00F97963">
              <w:rPr>
                <w:rFonts w:ascii="Arial" w:hAnsi="Arial" w:cs="Arial"/>
                <w:sz w:val="18"/>
                <w:szCs w:val="18"/>
                <w:lang w:val="es-SV"/>
              </w:rPr>
              <w:t>Narcotráfico</w:t>
            </w:r>
          </w:p>
        </w:tc>
        <w:tc>
          <w:tcPr>
            <w:tcW w:w="0" w:type="auto"/>
            <w:vAlign w:val="center"/>
          </w:tcPr>
          <w:p w14:paraId="4F46E6C1" w14:textId="77777777" w:rsidR="00946A57" w:rsidRDefault="00946A57" w:rsidP="00A7317B">
            <w:pPr>
              <w:jc w:val="center"/>
            </w:pPr>
            <w:r>
              <w:rPr>
                <w:rFonts w:eastAsiaTheme="minorHAnsi"/>
                <w:sz w:val="22"/>
                <w:szCs w:val="22"/>
                <w:lang w:val="es-MX" w:eastAsia="en-US"/>
              </w:rPr>
              <w:object w:dxaOrig="3540" w:dyaOrig="600" w14:anchorId="0A422C34">
                <v:shape id="_x0000_i1138" type="#_x0000_t75" style="width:176.65pt;height:30.15pt" o:ole="">
                  <v:imagedata r:id="rId147" o:title=""/>
                </v:shape>
                <o:OLEObject Type="Embed" ProgID="PBrush" ShapeID="_x0000_i1138" DrawAspect="Content" ObjectID="_1509957264" r:id="rId150"/>
              </w:object>
            </w:r>
          </w:p>
        </w:tc>
      </w:tr>
      <w:tr w:rsidR="00946A57" w14:paraId="2A8AB81B" w14:textId="77777777" w:rsidTr="00A7317B">
        <w:trPr>
          <w:jc w:val="center"/>
        </w:trPr>
        <w:tc>
          <w:tcPr>
            <w:tcW w:w="0" w:type="auto"/>
            <w:vAlign w:val="center"/>
          </w:tcPr>
          <w:p w14:paraId="5E733988" w14:textId="77777777" w:rsidR="00946A57" w:rsidRDefault="00946A57" w:rsidP="00A7317B">
            <w:pPr>
              <w:jc w:val="center"/>
            </w:pPr>
            <w:r w:rsidRPr="00F97963">
              <w:rPr>
                <w:rFonts w:ascii="Arial" w:hAnsi="Arial" w:cs="Arial"/>
                <w:sz w:val="18"/>
                <w:szCs w:val="18"/>
                <w:lang w:val="es-SV"/>
              </w:rPr>
              <w:t>Corrupción</w:t>
            </w:r>
          </w:p>
        </w:tc>
        <w:tc>
          <w:tcPr>
            <w:tcW w:w="0" w:type="auto"/>
            <w:vAlign w:val="center"/>
          </w:tcPr>
          <w:p w14:paraId="0573121E" w14:textId="77777777" w:rsidR="00946A57" w:rsidRDefault="00946A57" w:rsidP="00A7317B">
            <w:pPr>
              <w:jc w:val="center"/>
            </w:pPr>
            <w:r>
              <w:rPr>
                <w:rFonts w:eastAsiaTheme="minorHAnsi"/>
                <w:sz w:val="22"/>
                <w:szCs w:val="22"/>
                <w:lang w:val="es-MX" w:eastAsia="en-US"/>
              </w:rPr>
              <w:object w:dxaOrig="3540" w:dyaOrig="600" w14:anchorId="27A6847C">
                <v:shape id="_x0000_i1139" type="#_x0000_t75" style="width:176.65pt;height:30.15pt" o:ole="">
                  <v:imagedata r:id="rId147" o:title=""/>
                </v:shape>
                <o:OLEObject Type="Embed" ProgID="PBrush" ShapeID="_x0000_i1139" DrawAspect="Content" ObjectID="_1509957265" r:id="rId151"/>
              </w:object>
            </w:r>
          </w:p>
        </w:tc>
      </w:tr>
      <w:tr w:rsidR="00946A57" w14:paraId="15300DEC" w14:textId="77777777" w:rsidTr="00A7317B">
        <w:trPr>
          <w:jc w:val="center"/>
        </w:trPr>
        <w:tc>
          <w:tcPr>
            <w:tcW w:w="0" w:type="auto"/>
            <w:vAlign w:val="center"/>
          </w:tcPr>
          <w:p w14:paraId="26C5A7EC" w14:textId="77777777" w:rsidR="00946A57" w:rsidRDefault="00946A57" w:rsidP="00A7317B">
            <w:pPr>
              <w:jc w:val="center"/>
            </w:pPr>
            <w:r w:rsidRPr="00F97963">
              <w:rPr>
                <w:rFonts w:ascii="Arial" w:hAnsi="Arial" w:cs="Arial"/>
                <w:sz w:val="18"/>
                <w:szCs w:val="18"/>
                <w:lang w:val="es-SV"/>
              </w:rPr>
              <w:t>Mala o Poca Educación</w:t>
            </w:r>
          </w:p>
        </w:tc>
        <w:tc>
          <w:tcPr>
            <w:tcW w:w="0" w:type="auto"/>
            <w:vAlign w:val="center"/>
          </w:tcPr>
          <w:p w14:paraId="07C7C07C" w14:textId="77777777" w:rsidR="00946A57" w:rsidRDefault="00946A57" w:rsidP="00A7317B">
            <w:pPr>
              <w:jc w:val="center"/>
            </w:pPr>
            <w:r>
              <w:rPr>
                <w:rFonts w:eastAsiaTheme="minorHAnsi"/>
                <w:sz w:val="22"/>
                <w:szCs w:val="22"/>
                <w:lang w:val="es-MX" w:eastAsia="en-US"/>
              </w:rPr>
              <w:object w:dxaOrig="3540" w:dyaOrig="600" w14:anchorId="3A35485D">
                <v:shape id="_x0000_i1140" type="#_x0000_t75" style="width:176.65pt;height:30.15pt" o:ole="">
                  <v:imagedata r:id="rId147" o:title=""/>
                </v:shape>
                <o:OLEObject Type="Embed" ProgID="PBrush" ShapeID="_x0000_i1140" DrawAspect="Content" ObjectID="_1509957266" r:id="rId152"/>
              </w:object>
            </w:r>
          </w:p>
        </w:tc>
      </w:tr>
      <w:tr w:rsidR="00946A57" w14:paraId="02AEA4E5" w14:textId="77777777" w:rsidTr="00A7317B">
        <w:trPr>
          <w:jc w:val="center"/>
        </w:trPr>
        <w:tc>
          <w:tcPr>
            <w:tcW w:w="0" w:type="auto"/>
            <w:vAlign w:val="center"/>
          </w:tcPr>
          <w:p w14:paraId="6F92C50A" w14:textId="77777777" w:rsidR="00946A57" w:rsidRDefault="00946A57" w:rsidP="00A7317B">
            <w:pPr>
              <w:jc w:val="center"/>
            </w:pPr>
            <w:r w:rsidRPr="00F97963">
              <w:rPr>
                <w:rFonts w:ascii="Arial" w:hAnsi="Arial" w:cs="Arial"/>
                <w:sz w:val="18"/>
                <w:szCs w:val="18"/>
                <w:lang w:val="es-SV"/>
              </w:rPr>
              <w:t>Discriminación</w:t>
            </w:r>
          </w:p>
        </w:tc>
        <w:tc>
          <w:tcPr>
            <w:tcW w:w="0" w:type="auto"/>
            <w:vAlign w:val="center"/>
          </w:tcPr>
          <w:p w14:paraId="6C9DF436" w14:textId="77777777" w:rsidR="00946A57" w:rsidRDefault="00946A57" w:rsidP="00A7317B">
            <w:pPr>
              <w:jc w:val="center"/>
            </w:pPr>
            <w:r>
              <w:rPr>
                <w:rFonts w:eastAsiaTheme="minorHAnsi"/>
                <w:sz w:val="22"/>
                <w:szCs w:val="22"/>
                <w:lang w:val="es-MX" w:eastAsia="en-US"/>
              </w:rPr>
              <w:object w:dxaOrig="3540" w:dyaOrig="600" w14:anchorId="2925DDEB">
                <v:shape id="_x0000_i1141" type="#_x0000_t75" style="width:176.65pt;height:30.15pt" o:ole="">
                  <v:imagedata r:id="rId147" o:title=""/>
                </v:shape>
                <o:OLEObject Type="Embed" ProgID="PBrush" ShapeID="_x0000_i1141" DrawAspect="Content" ObjectID="_1509957267" r:id="rId153"/>
              </w:object>
            </w:r>
          </w:p>
        </w:tc>
      </w:tr>
      <w:tr w:rsidR="00946A57" w14:paraId="0977998C" w14:textId="77777777" w:rsidTr="00A7317B">
        <w:trPr>
          <w:jc w:val="center"/>
        </w:trPr>
        <w:tc>
          <w:tcPr>
            <w:tcW w:w="0" w:type="auto"/>
            <w:vAlign w:val="center"/>
          </w:tcPr>
          <w:p w14:paraId="00F8A09D" w14:textId="77777777" w:rsidR="00946A57" w:rsidRPr="00F97963" w:rsidRDefault="00946A57" w:rsidP="00A7317B">
            <w:pPr>
              <w:jc w:val="center"/>
              <w:rPr>
                <w:rFonts w:ascii="Arial" w:hAnsi="Arial" w:cs="Arial"/>
                <w:sz w:val="18"/>
                <w:szCs w:val="18"/>
                <w:lang w:val="es-SV"/>
              </w:rPr>
            </w:pPr>
            <w:r>
              <w:rPr>
                <w:rFonts w:ascii="Arial" w:hAnsi="Arial" w:cs="Arial"/>
                <w:sz w:val="18"/>
                <w:szCs w:val="18"/>
                <w:lang w:val="es-SV"/>
              </w:rPr>
              <w:t>Atención de adicciones y e</w:t>
            </w:r>
            <w:r w:rsidRPr="00F97963">
              <w:rPr>
                <w:rFonts w:ascii="Arial" w:hAnsi="Arial" w:cs="Arial"/>
                <w:sz w:val="18"/>
                <w:szCs w:val="18"/>
                <w:lang w:val="es-SV"/>
              </w:rPr>
              <w:t>nfermedades</w:t>
            </w:r>
          </w:p>
        </w:tc>
        <w:tc>
          <w:tcPr>
            <w:tcW w:w="0" w:type="auto"/>
            <w:vAlign w:val="center"/>
          </w:tcPr>
          <w:p w14:paraId="5D365C16" w14:textId="77777777" w:rsidR="00946A57" w:rsidRDefault="00946A57" w:rsidP="00A7317B">
            <w:pPr>
              <w:jc w:val="center"/>
            </w:pPr>
            <w:r>
              <w:rPr>
                <w:rFonts w:eastAsiaTheme="minorHAnsi"/>
                <w:sz w:val="22"/>
                <w:szCs w:val="22"/>
                <w:lang w:val="es-MX" w:eastAsia="en-US"/>
              </w:rPr>
              <w:object w:dxaOrig="3540" w:dyaOrig="600" w14:anchorId="2CBF5AD0">
                <v:shape id="_x0000_i1142" type="#_x0000_t75" style="width:176.65pt;height:30.15pt" o:ole="">
                  <v:imagedata r:id="rId147" o:title=""/>
                </v:shape>
                <o:OLEObject Type="Embed" ProgID="PBrush" ShapeID="_x0000_i1142" DrawAspect="Content" ObjectID="_1509957268" r:id="rId154"/>
              </w:object>
            </w:r>
          </w:p>
        </w:tc>
      </w:tr>
    </w:tbl>
    <w:p w14:paraId="73FCBCE3" w14:textId="77777777" w:rsidR="00946A57" w:rsidRDefault="00946A57" w:rsidP="00ED3D81">
      <w:pPr>
        <w:spacing w:after="0" w:line="240" w:lineRule="auto"/>
        <w:jc w:val="both"/>
      </w:pPr>
    </w:p>
    <w:p w14:paraId="20C30735" w14:textId="77777777" w:rsidR="00CB23DE" w:rsidRDefault="00CB23DE" w:rsidP="00946A57">
      <w:pPr>
        <w:pBdr>
          <w:top w:val="single" w:sz="6" w:space="0" w:color="auto"/>
        </w:pBdr>
        <w:spacing w:after="0" w:line="240" w:lineRule="auto"/>
        <w:rPr>
          <w:rFonts w:ascii="Arial" w:eastAsia="Times New Roman" w:hAnsi="Arial" w:cs="Arial"/>
          <w:sz w:val="16"/>
          <w:szCs w:val="16"/>
          <w:lang w:eastAsia="es-MX"/>
        </w:rPr>
      </w:pPr>
    </w:p>
    <w:p w14:paraId="138055B8" w14:textId="77777777" w:rsidR="00946A57" w:rsidRDefault="00946A57" w:rsidP="00946A57">
      <w:pPr>
        <w:pBdr>
          <w:top w:val="single" w:sz="6" w:space="0" w:color="auto"/>
        </w:pBdr>
        <w:spacing w:after="0" w:line="240" w:lineRule="auto"/>
        <w:rPr>
          <w:rFonts w:ascii="Arial" w:eastAsia="Times New Roman" w:hAnsi="Arial" w:cs="Arial"/>
          <w:sz w:val="16"/>
          <w:szCs w:val="16"/>
          <w:lang w:eastAsia="es-MX"/>
        </w:rPr>
      </w:pPr>
    </w:p>
    <w:p w14:paraId="2E2AA273" w14:textId="77777777" w:rsidR="00946A57" w:rsidRDefault="00946A57" w:rsidP="00946A57">
      <w:pPr>
        <w:pBdr>
          <w:top w:val="single" w:sz="6" w:space="0" w:color="auto"/>
        </w:pBdr>
        <w:spacing w:after="0" w:line="240" w:lineRule="auto"/>
        <w:rPr>
          <w:rFonts w:ascii="Arial" w:eastAsia="Times New Roman" w:hAnsi="Arial" w:cs="Arial"/>
          <w:sz w:val="16"/>
          <w:szCs w:val="16"/>
          <w:lang w:eastAsia="es-MX"/>
        </w:rPr>
      </w:pPr>
    </w:p>
    <w:p w14:paraId="34A6E62D" w14:textId="77777777" w:rsidR="00946A57" w:rsidRDefault="00946A57" w:rsidP="00946A57">
      <w:pPr>
        <w:pBdr>
          <w:top w:val="single" w:sz="6" w:space="0" w:color="auto"/>
        </w:pBdr>
        <w:spacing w:after="0" w:line="240" w:lineRule="auto"/>
        <w:rPr>
          <w:rFonts w:ascii="Arial" w:eastAsia="Times New Roman" w:hAnsi="Arial" w:cs="Arial"/>
          <w:sz w:val="16"/>
          <w:szCs w:val="16"/>
          <w:lang w:eastAsia="es-MX"/>
        </w:rPr>
      </w:pPr>
    </w:p>
    <w:p w14:paraId="01D9225F" w14:textId="77777777" w:rsidR="00946A57" w:rsidRDefault="00946A57" w:rsidP="00946A57">
      <w:pPr>
        <w:pBdr>
          <w:top w:val="single" w:sz="6" w:space="0" w:color="auto"/>
        </w:pBdr>
        <w:spacing w:after="0" w:line="240" w:lineRule="auto"/>
        <w:rPr>
          <w:rFonts w:ascii="Arial" w:eastAsia="Times New Roman" w:hAnsi="Arial" w:cs="Arial"/>
          <w:sz w:val="16"/>
          <w:szCs w:val="16"/>
          <w:lang w:eastAsia="es-MX"/>
        </w:rPr>
      </w:pPr>
    </w:p>
    <w:p w14:paraId="020837B6" w14:textId="77777777" w:rsidR="00946A57" w:rsidRDefault="00946A57" w:rsidP="00946A57">
      <w:pPr>
        <w:pBdr>
          <w:top w:val="single" w:sz="6" w:space="0" w:color="auto"/>
        </w:pBdr>
        <w:spacing w:after="0" w:line="240" w:lineRule="auto"/>
        <w:rPr>
          <w:rFonts w:ascii="Arial" w:eastAsia="Times New Roman" w:hAnsi="Arial" w:cs="Arial"/>
          <w:sz w:val="16"/>
          <w:szCs w:val="16"/>
          <w:lang w:eastAsia="es-MX"/>
        </w:rPr>
      </w:pPr>
    </w:p>
    <w:p w14:paraId="104DE025" w14:textId="77777777" w:rsidR="00946A57" w:rsidRDefault="00946A57" w:rsidP="00946A57">
      <w:pPr>
        <w:pBdr>
          <w:top w:val="single" w:sz="6" w:space="0" w:color="auto"/>
        </w:pBdr>
        <w:spacing w:after="0" w:line="240" w:lineRule="auto"/>
        <w:rPr>
          <w:rFonts w:ascii="Arial" w:eastAsia="Times New Roman" w:hAnsi="Arial" w:cs="Arial"/>
          <w:sz w:val="16"/>
          <w:szCs w:val="16"/>
          <w:lang w:eastAsia="es-MX"/>
        </w:rPr>
      </w:pPr>
    </w:p>
    <w:p w14:paraId="169C9733" w14:textId="77777777" w:rsidR="00946A57" w:rsidRDefault="00946A57" w:rsidP="00946A57">
      <w:pPr>
        <w:pBdr>
          <w:top w:val="single" w:sz="6" w:space="0" w:color="auto"/>
        </w:pBdr>
        <w:spacing w:after="0" w:line="240" w:lineRule="auto"/>
        <w:rPr>
          <w:rFonts w:ascii="Arial" w:eastAsia="Times New Roman" w:hAnsi="Arial" w:cs="Arial"/>
          <w:sz w:val="16"/>
          <w:szCs w:val="16"/>
          <w:lang w:eastAsia="es-MX"/>
        </w:rPr>
      </w:pPr>
    </w:p>
    <w:p w14:paraId="10612E61" w14:textId="77777777" w:rsidR="00946A57" w:rsidRDefault="00946A57" w:rsidP="00946A57">
      <w:pPr>
        <w:pBdr>
          <w:top w:val="single" w:sz="6" w:space="0" w:color="auto"/>
        </w:pBdr>
        <w:spacing w:after="0" w:line="240" w:lineRule="auto"/>
        <w:rPr>
          <w:rFonts w:ascii="Arial" w:eastAsia="Times New Roman" w:hAnsi="Arial" w:cs="Arial"/>
          <w:sz w:val="16"/>
          <w:szCs w:val="16"/>
          <w:lang w:eastAsia="es-MX"/>
        </w:rPr>
      </w:pPr>
    </w:p>
    <w:p w14:paraId="7B3CFF05" w14:textId="77777777" w:rsidR="00946A57" w:rsidRDefault="00946A57" w:rsidP="00946A57">
      <w:pPr>
        <w:pBdr>
          <w:top w:val="single" w:sz="6" w:space="0" w:color="auto"/>
        </w:pBdr>
        <w:spacing w:after="0" w:line="240" w:lineRule="auto"/>
        <w:rPr>
          <w:rFonts w:ascii="Arial" w:eastAsia="Times New Roman" w:hAnsi="Arial" w:cs="Arial"/>
          <w:sz w:val="16"/>
          <w:szCs w:val="16"/>
          <w:lang w:eastAsia="es-MX"/>
        </w:rPr>
      </w:pPr>
    </w:p>
    <w:p w14:paraId="6E104AE8" w14:textId="77777777" w:rsidR="00946A57" w:rsidRDefault="00946A57" w:rsidP="00946A57">
      <w:pPr>
        <w:pBdr>
          <w:top w:val="single" w:sz="6" w:space="0" w:color="auto"/>
        </w:pBdr>
        <w:spacing w:after="0" w:line="240" w:lineRule="auto"/>
        <w:rPr>
          <w:rFonts w:ascii="Arial" w:eastAsia="Times New Roman" w:hAnsi="Arial" w:cs="Arial"/>
          <w:sz w:val="16"/>
          <w:szCs w:val="16"/>
          <w:lang w:eastAsia="es-MX"/>
        </w:rPr>
      </w:pPr>
    </w:p>
    <w:p w14:paraId="0216AA3C" w14:textId="77777777" w:rsidR="00946A57" w:rsidRDefault="00946A57" w:rsidP="00946A57">
      <w:pPr>
        <w:pBdr>
          <w:top w:val="single" w:sz="6" w:space="0" w:color="auto"/>
        </w:pBdr>
        <w:spacing w:after="0" w:line="240" w:lineRule="auto"/>
        <w:rPr>
          <w:rFonts w:ascii="Arial" w:eastAsia="Times New Roman" w:hAnsi="Arial" w:cs="Arial"/>
          <w:sz w:val="16"/>
          <w:szCs w:val="16"/>
          <w:lang w:eastAsia="es-MX"/>
        </w:rPr>
      </w:pPr>
    </w:p>
    <w:p w14:paraId="3A8D6E54" w14:textId="77777777" w:rsidR="00946A57" w:rsidRDefault="00946A57" w:rsidP="00946A57">
      <w:pPr>
        <w:pBdr>
          <w:top w:val="single" w:sz="6" w:space="0" w:color="auto"/>
        </w:pBdr>
        <w:spacing w:after="0" w:line="240" w:lineRule="auto"/>
        <w:rPr>
          <w:rFonts w:ascii="Arial" w:eastAsia="Times New Roman" w:hAnsi="Arial" w:cs="Arial"/>
          <w:sz w:val="16"/>
          <w:szCs w:val="16"/>
          <w:lang w:eastAsia="es-MX"/>
        </w:rPr>
      </w:pPr>
    </w:p>
    <w:p w14:paraId="5ECE5EA3" w14:textId="77777777" w:rsidR="00946A57" w:rsidRDefault="00946A57" w:rsidP="00946A57">
      <w:pPr>
        <w:pBdr>
          <w:top w:val="single" w:sz="6" w:space="0" w:color="auto"/>
        </w:pBdr>
        <w:spacing w:after="0" w:line="240" w:lineRule="auto"/>
        <w:rPr>
          <w:rFonts w:ascii="Arial" w:eastAsia="Times New Roman" w:hAnsi="Arial" w:cs="Arial"/>
          <w:sz w:val="16"/>
          <w:szCs w:val="16"/>
          <w:lang w:eastAsia="es-MX"/>
        </w:rPr>
      </w:pPr>
    </w:p>
    <w:p w14:paraId="2E11870E" w14:textId="77777777" w:rsidR="00946A57" w:rsidRDefault="00946A57" w:rsidP="00946A57">
      <w:pPr>
        <w:pBdr>
          <w:top w:val="single" w:sz="6" w:space="0" w:color="auto"/>
        </w:pBdr>
        <w:spacing w:after="0" w:line="240" w:lineRule="auto"/>
        <w:rPr>
          <w:rFonts w:ascii="Arial" w:eastAsia="Times New Roman" w:hAnsi="Arial" w:cs="Arial"/>
          <w:sz w:val="16"/>
          <w:szCs w:val="16"/>
          <w:lang w:eastAsia="es-MX"/>
        </w:rPr>
      </w:pPr>
    </w:p>
    <w:p w14:paraId="5CB2033B" w14:textId="77777777" w:rsidR="00946A57" w:rsidRDefault="00946A57" w:rsidP="00946A57">
      <w:pPr>
        <w:pBdr>
          <w:top w:val="single" w:sz="6" w:space="0" w:color="auto"/>
        </w:pBdr>
        <w:spacing w:after="0" w:line="240" w:lineRule="auto"/>
        <w:rPr>
          <w:rFonts w:ascii="Arial" w:eastAsia="Times New Roman" w:hAnsi="Arial" w:cs="Arial"/>
          <w:sz w:val="16"/>
          <w:szCs w:val="16"/>
          <w:lang w:eastAsia="es-MX"/>
        </w:rPr>
      </w:pPr>
    </w:p>
    <w:p w14:paraId="67435856" w14:textId="4AB98A2A" w:rsidR="00946A57" w:rsidRPr="00A7317B" w:rsidRDefault="00946A57" w:rsidP="00A7317B">
      <w:pPr>
        <w:shd w:val="clear" w:color="auto" w:fill="FCF8E3"/>
        <w:spacing w:line="400" w:lineRule="atLeast"/>
        <w:rPr>
          <w:rFonts w:ascii="Helvetica" w:eastAsia="Times New Roman" w:hAnsi="Helvetica" w:cs="Helvetica"/>
          <w:b/>
          <w:bCs/>
          <w:color w:val="C09853"/>
          <w:sz w:val="21"/>
          <w:szCs w:val="21"/>
          <w:lang w:eastAsia="es-MX"/>
        </w:rPr>
      </w:pPr>
      <w:r w:rsidRPr="00AE04C2">
        <w:rPr>
          <w:rFonts w:ascii="Helvetica" w:eastAsia="Times New Roman" w:hAnsi="Helvetica" w:cs="Helvetica"/>
          <w:color w:val="C09853"/>
          <w:sz w:val="21"/>
          <w:szCs w:val="21"/>
          <w:lang w:eastAsia="es-MX"/>
        </w:rPr>
        <w:lastRenderedPageBreak/>
        <w:t xml:space="preserve">Tiempo </w:t>
      </w:r>
      <w:r>
        <w:rPr>
          <w:rFonts w:ascii="Helvetica" w:eastAsia="Times New Roman" w:hAnsi="Helvetica" w:cs="Helvetica"/>
          <w:color w:val="C09853"/>
          <w:sz w:val="21"/>
          <w:szCs w:val="21"/>
          <w:lang w:eastAsia="es-MX"/>
        </w:rPr>
        <w:t>disponible</w:t>
      </w:r>
      <w:r w:rsidRPr="00AE04C2">
        <w:rPr>
          <w:rFonts w:ascii="Helvetica" w:eastAsia="Times New Roman" w:hAnsi="Helvetica" w:cs="Helvetica"/>
          <w:color w:val="C09853"/>
          <w:sz w:val="21"/>
          <w:szCs w:val="21"/>
          <w:lang w:eastAsia="es-MX"/>
        </w:rPr>
        <w:t xml:space="preserve"> </w:t>
      </w:r>
      <w:r>
        <w:rPr>
          <w:rFonts w:ascii="Helvetica" w:eastAsia="Times New Roman" w:hAnsi="Helvetica" w:cs="Helvetica"/>
          <w:color w:val="C09853"/>
          <w:sz w:val="21"/>
          <w:szCs w:val="21"/>
          <w:lang w:eastAsia="es-MX"/>
        </w:rPr>
        <w:t>para este bloque de preguntas</w:t>
      </w:r>
      <w:r w:rsidRPr="00AE04C2">
        <w:rPr>
          <w:rFonts w:ascii="Helvetica" w:eastAsia="Times New Roman" w:hAnsi="Helvetica" w:cs="Helvetica"/>
          <w:color w:val="C09853"/>
          <w:sz w:val="21"/>
          <w:szCs w:val="21"/>
          <w:lang w:eastAsia="es-MX"/>
        </w:rPr>
        <w:t>: </w:t>
      </w:r>
      <w:r w:rsidR="00A7478D">
        <w:rPr>
          <w:rFonts w:ascii="Helvetica" w:eastAsia="Times New Roman" w:hAnsi="Helvetica" w:cs="Helvetica"/>
          <w:b/>
          <w:bCs/>
          <w:color w:val="C09853"/>
          <w:sz w:val="21"/>
          <w:szCs w:val="21"/>
          <w:lang w:eastAsia="es-MX"/>
        </w:rPr>
        <w:t>03</w:t>
      </w:r>
      <w:r>
        <w:rPr>
          <w:rFonts w:ascii="Helvetica" w:eastAsia="Times New Roman" w:hAnsi="Helvetica" w:cs="Helvetica"/>
          <w:b/>
          <w:bCs/>
          <w:color w:val="C09853"/>
          <w:sz w:val="21"/>
          <w:szCs w:val="21"/>
          <w:lang w:eastAsia="es-MX"/>
        </w:rPr>
        <w:t>:0</w:t>
      </w:r>
      <w:r w:rsidRPr="00AE04C2">
        <w:rPr>
          <w:rFonts w:ascii="Helvetica" w:eastAsia="Times New Roman" w:hAnsi="Helvetica" w:cs="Helvetica"/>
          <w:b/>
          <w:bCs/>
          <w:color w:val="C09853"/>
          <w:sz w:val="21"/>
          <w:szCs w:val="21"/>
          <w:lang w:eastAsia="es-MX"/>
        </w:rPr>
        <w:t>0</w:t>
      </w:r>
    </w:p>
    <w:p w14:paraId="1DA0CF4F" w14:textId="77777777" w:rsidR="00946A57" w:rsidRPr="00130EA1" w:rsidRDefault="00946A57" w:rsidP="00946A57">
      <w:pPr>
        <w:pStyle w:val="Prrafodelista"/>
        <w:numPr>
          <w:ilvl w:val="0"/>
          <w:numId w:val="10"/>
        </w:numPr>
        <w:spacing w:after="0" w:line="240" w:lineRule="auto"/>
        <w:jc w:val="both"/>
      </w:pPr>
      <w:r>
        <w:rPr>
          <w:rFonts w:ascii="Arial" w:hAnsi="Arial" w:cs="Arial"/>
          <w:bCs/>
          <w:sz w:val="18"/>
          <w:szCs w:val="18"/>
        </w:rPr>
        <w:t>En una escala del 1 al 10, donde 1 es nada dispuesto y 10 totalmente dispuesto, ¿qué tan dispuesto está a tomar riesgos?</w:t>
      </w:r>
    </w:p>
    <w:p w14:paraId="06A30119" w14:textId="448CA122" w:rsidR="00946A57" w:rsidRPr="00130EA1" w:rsidRDefault="00946A57" w:rsidP="00946A57">
      <w:pPr>
        <w:jc w:val="center"/>
      </w:pPr>
      <w:r>
        <w:object w:dxaOrig="3540" w:dyaOrig="600" w14:anchorId="13479D1B">
          <v:shape id="_x0000_i1143" type="#_x0000_t75" style="width:176.65pt;height:30.15pt" o:ole="">
            <v:imagedata r:id="rId147" o:title=""/>
          </v:shape>
          <o:OLEObject Type="Embed" ProgID="PBrush" ShapeID="_x0000_i1143" DrawAspect="Content" ObjectID="_1509957269" r:id="rId155"/>
        </w:object>
      </w:r>
    </w:p>
    <w:p w14:paraId="366DD3FB" w14:textId="77777777" w:rsidR="00946A57" w:rsidRPr="00130EA1" w:rsidRDefault="00946A57" w:rsidP="00946A57">
      <w:pPr>
        <w:pStyle w:val="Prrafodelista"/>
        <w:numPr>
          <w:ilvl w:val="0"/>
          <w:numId w:val="10"/>
        </w:numPr>
        <w:spacing w:after="0" w:line="240" w:lineRule="auto"/>
        <w:jc w:val="both"/>
      </w:pPr>
      <w:r>
        <w:rPr>
          <w:rFonts w:ascii="Arial" w:hAnsi="Arial" w:cs="Arial"/>
          <w:bCs/>
          <w:sz w:val="18"/>
          <w:szCs w:val="18"/>
        </w:rPr>
        <w:t>En una escala del 1 al 10, donde 1 es no me describe para nada y 10 me describe perfectamente, ¿qué tan bien le describe como persona cada una de las siguientes frases? Usted puede escoger cualquier número entre 1 y 10.</w:t>
      </w:r>
    </w:p>
    <w:p w14:paraId="2E6A0AFE" w14:textId="77777777" w:rsidR="00946A57" w:rsidRPr="00130EA1" w:rsidRDefault="00946A57" w:rsidP="00946A57">
      <w:pPr>
        <w:pStyle w:val="Prrafodelista"/>
        <w:ind w:left="360"/>
        <w:jc w:val="both"/>
      </w:pPr>
    </w:p>
    <w:tbl>
      <w:tblPr>
        <w:tblStyle w:val="Tablaconcuadrcula"/>
        <w:tblW w:w="0" w:type="auto"/>
        <w:jc w:val="center"/>
        <w:tblLook w:val="04A0" w:firstRow="1" w:lastRow="0" w:firstColumn="1" w:lastColumn="0" w:noHBand="0" w:noVBand="1"/>
      </w:tblPr>
      <w:tblGrid>
        <w:gridCol w:w="7034"/>
        <w:gridCol w:w="3756"/>
      </w:tblGrid>
      <w:tr w:rsidR="00946A57" w14:paraId="66EEEE36" w14:textId="77777777" w:rsidTr="00A7317B">
        <w:trPr>
          <w:jc w:val="center"/>
        </w:trPr>
        <w:tc>
          <w:tcPr>
            <w:tcW w:w="0" w:type="auto"/>
            <w:vAlign w:val="center"/>
          </w:tcPr>
          <w:p w14:paraId="35347EB4" w14:textId="77777777" w:rsidR="00946A57" w:rsidRDefault="00946A57" w:rsidP="00A7317B">
            <w:pPr>
              <w:jc w:val="center"/>
            </w:pPr>
            <w:r>
              <w:rPr>
                <w:rFonts w:ascii="Arial" w:hAnsi="Arial" w:cs="Arial"/>
                <w:sz w:val="18"/>
                <w:szCs w:val="18"/>
                <w:lang w:val="es-SV"/>
              </w:rPr>
              <w:t>Me abstengo de cosas hoy para poder tener más mañana</w:t>
            </w:r>
          </w:p>
        </w:tc>
        <w:tc>
          <w:tcPr>
            <w:tcW w:w="0" w:type="auto"/>
            <w:vAlign w:val="center"/>
          </w:tcPr>
          <w:p w14:paraId="39ED7D5B" w14:textId="77777777" w:rsidR="00946A57" w:rsidRDefault="00946A57" w:rsidP="00A7317B">
            <w:pPr>
              <w:jc w:val="center"/>
            </w:pPr>
            <w:r>
              <w:rPr>
                <w:rFonts w:eastAsiaTheme="minorHAnsi"/>
                <w:sz w:val="22"/>
                <w:szCs w:val="22"/>
                <w:lang w:val="es-MX" w:eastAsia="en-US"/>
              </w:rPr>
              <w:object w:dxaOrig="3540" w:dyaOrig="600" w14:anchorId="3D62C942">
                <v:shape id="_x0000_i1144" type="#_x0000_t75" style="width:176.65pt;height:30.15pt" o:ole="">
                  <v:imagedata r:id="rId147" o:title=""/>
                </v:shape>
                <o:OLEObject Type="Embed" ProgID="PBrush" ShapeID="_x0000_i1144" DrawAspect="Content" ObjectID="_1509957270" r:id="rId156"/>
              </w:object>
            </w:r>
          </w:p>
        </w:tc>
      </w:tr>
      <w:tr w:rsidR="00946A57" w14:paraId="2F1C2F9A" w14:textId="77777777" w:rsidTr="00A7317B">
        <w:trPr>
          <w:jc w:val="center"/>
        </w:trPr>
        <w:tc>
          <w:tcPr>
            <w:tcW w:w="0" w:type="auto"/>
            <w:vAlign w:val="center"/>
          </w:tcPr>
          <w:p w14:paraId="77358BDE" w14:textId="77777777" w:rsidR="00946A57" w:rsidRDefault="00946A57" w:rsidP="00A7317B">
            <w:pPr>
              <w:jc w:val="center"/>
            </w:pPr>
            <w:r>
              <w:rPr>
                <w:rFonts w:ascii="Arial" w:hAnsi="Arial" w:cs="Arial"/>
                <w:sz w:val="18"/>
                <w:szCs w:val="18"/>
                <w:lang w:val="es-SV"/>
              </w:rPr>
              <w:t>Tiendo a retrasar cosas aun cuando sería mejor hacerlas de una vez</w:t>
            </w:r>
          </w:p>
        </w:tc>
        <w:tc>
          <w:tcPr>
            <w:tcW w:w="0" w:type="auto"/>
            <w:vAlign w:val="center"/>
          </w:tcPr>
          <w:p w14:paraId="5C43C652" w14:textId="77777777" w:rsidR="00946A57" w:rsidRDefault="00946A57" w:rsidP="00A7317B">
            <w:pPr>
              <w:jc w:val="center"/>
            </w:pPr>
            <w:r>
              <w:rPr>
                <w:rFonts w:eastAsiaTheme="minorHAnsi"/>
                <w:sz w:val="22"/>
                <w:szCs w:val="22"/>
                <w:lang w:val="es-MX" w:eastAsia="en-US"/>
              </w:rPr>
              <w:object w:dxaOrig="3540" w:dyaOrig="600" w14:anchorId="11CFC883">
                <v:shape id="_x0000_i1145" type="#_x0000_t75" style="width:176.65pt;height:30.15pt" o:ole="">
                  <v:imagedata r:id="rId147" o:title=""/>
                </v:shape>
                <o:OLEObject Type="Embed" ProgID="PBrush" ShapeID="_x0000_i1145" DrawAspect="Content" ObjectID="_1509957271" r:id="rId157"/>
              </w:object>
            </w:r>
          </w:p>
        </w:tc>
      </w:tr>
      <w:tr w:rsidR="00946A57" w14:paraId="6A6FACD9" w14:textId="77777777" w:rsidTr="00A7317B">
        <w:trPr>
          <w:jc w:val="center"/>
        </w:trPr>
        <w:tc>
          <w:tcPr>
            <w:tcW w:w="0" w:type="auto"/>
            <w:vAlign w:val="center"/>
          </w:tcPr>
          <w:p w14:paraId="675AEB6D" w14:textId="77777777" w:rsidR="00946A57" w:rsidRDefault="00946A57" w:rsidP="00A7317B">
            <w:pPr>
              <w:jc w:val="center"/>
            </w:pPr>
            <w:r>
              <w:rPr>
                <w:rFonts w:ascii="Arial" w:hAnsi="Arial" w:cs="Arial"/>
                <w:sz w:val="18"/>
                <w:szCs w:val="18"/>
                <w:lang w:val="es-SV"/>
              </w:rPr>
              <w:t>Mientras no esté convencido de lo contrario, siempre asumo que la gente tiene las mejores intenciones</w:t>
            </w:r>
          </w:p>
        </w:tc>
        <w:tc>
          <w:tcPr>
            <w:tcW w:w="0" w:type="auto"/>
            <w:vAlign w:val="center"/>
          </w:tcPr>
          <w:p w14:paraId="2606B58D" w14:textId="77777777" w:rsidR="00946A57" w:rsidRDefault="00946A57" w:rsidP="00A7317B">
            <w:pPr>
              <w:jc w:val="center"/>
            </w:pPr>
            <w:r>
              <w:rPr>
                <w:rFonts w:eastAsiaTheme="minorHAnsi"/>
                <w:sz w:val="22"/>
                <w:szCs w:val="22"/>
                <w:lang w:val="es-MX" w:eastAsia="en-US"/>
              </w:rPr>
              <w:object w:dxaOrig="3540" w:dyaOrig="600" w14:anchorId="6B4C13C4">
                <v:shape id="_x0000_i1146" type="#_x0000_t75" style="width:176.65pt;height:30.15pt" o:ole="">
                  <v:imagedata r:id="rId147" o:title=""/>
                </v:shape>
                <o:OLEObject Type="Embed" ProgID="PBrush" ShapeID="_x0000_i1146" DrawAspect="Content" ObjectID="_1509957272" r:id="rId158"/>
              </w:object>
            </w:r>
          </w:p>
        </w:tc>
      </w:tr>
      <w:tr w:rsidR="00946A57" w14:paraId="58F4CEC0" w14:textId="77777777" w:rsidTr="00A7317B">
        <w:trPr>
          <w:jc w:val="center"/>
        </w:trPr>
        <w:tc>
          <w:tcPr>
            <w:tcW w:w="0" w:type="auto"/>
            <w:vAlign w:val="center"/>
          </w:tcPr>
          <w:p w14:paraId="5946FDBC" w14:textId="77777777" w:rsidR="00946A57" w:rsidRDefault="00946A57" w:rsidP="00A7317B">
            <w:pPr>
              <w:jc w:val="center"/>
            </w:pPr>
            <w:r>
              <w:rPr>
                <w:rFonts w:ascii="Arial" w:hAnsi="Arial" w:cs="Arial"/>
                <w:sz w:val="18"/>
                <w:szCs w:val="18"/>
                <w:lang w:val="es-SV"/>
              </w:rPr>
              <w:t>No entiendo por qué alguna gente dedica su vida a pelear por una causa que no les beneficia directamente</w:t>
            </w:r>
          </w:p>
        </w:tc>
        <w:tc>
          <w:tcPr>
            <w:tcW w:w="0" w:type="auto"/>
            <w:vAlign w:val="center"/>
          </w:tcPr>
          <w:p w14:paraId="13810DA2" w14:textId="77777777" w:rsidR="00946A57" w:rsidRDefault="00946A57" w:rsidP="00A7317B">
            <w:pPr>
              <w:jc w:val="center"/>
            </w:pPr>
            <w:r>
              <w:rPr>
                <w:rFonts w:eastAsiaTheme="minorHAnsi"/>
                <w:sz w:val="22"/>
                <w:szCs w:val="22"/>
                <w:lang w:val="es-MX" w:eastAsia="en-US"/>
              </w:rPr>
              <w:object w:dxaOrig="3540" w:dyaOrig="600" w14:anchorId="609F3FA9">
                <v:shape id="_x0000_i1147" type="#_x0000_t75" style="width:176.65pt;height:30.15pt" o:ole="">
                  <v:imagedata r:id="rId147" o:title=""/>
                </v:shape>
                <o:OLEObject Type="Embed" ProgID="PBrush" ShapeID="_x0000_i1147" DrawAspect="Content" ObjectID="_1509957273" r:id="rId159"/>
              </w:object>
            </w:r>
          </w:p>
        </w:tc>
      </w:tr>
      <w:tr w:rsidR="00946A57" w14:paraId="34650674" w14:textId="77777777" w:rsidTr="00A7317B">
        <w:trPr>
          <w:jc w:val="center"/>
        </w:trPr>
        <w:tc>
          <w:tcPr>
            <w:tcW w:w="0" w:type="auto"/>
            <w:vAlign w:val="center"/>
          </w:tcPr>
          <w:p w14:paraId="42AC7FDB" w14:textId="77777777" w:rsidR="00946A57" w:rsidRDefault="00946A57" w:rsidP="00A7317B">
            <w:pPr>
              <w:jc w:val="center"/>
            </w:pPr>
            <w:r>
              <w:rPr>
                <w:rFonts w:ascii="Arial" w:hAnsi="Arial" w:cs="Arial"/>
                <w:sz w:val="18"/>
                <w:szCs w:val="18"/>
                <w:lang w:val="es-SV"/>
              </w:rPr>
              <w:t>Realizo un gran esfuerzo para ayudar a alguien que me ha ayudado antes</w:t>
            </w:r>
          </w:p>
        </w:tc>
        <w:tc>
          <w:tcPr>
            <w:tcW w:w="0" w:type="auto"/>
            <w:vAlign w:val="center"/>
          </w:tcPr>
          <w:p w14:paraId="6EB1C1CF" w14:textId="77777777" w:rsidR="00946A57" w:rsidRDefault="00946A57" w:rsidP="00A7317B">
            <w:pPr>
              <w:jc w:val="center"/>
            </w:pPr>
            <w:r>
              <w:rPr>
                <w:rFonts w:eastAsiaTheme="minorHAnsi"/>
                <w:sz w:val="22"/>
                <w:szCs w:val="22"/>
                <w:lang w:val="es-MX" w:eastAsia="en-US"/>
              </w:rPr>
              <w:object w:dxaOrig="3540" w:dyaOrig="600" w14:anchorId="585A212B">
                <v:shape id="_x0000_i1148" type="#_x0000_t75" style="width:176.65pt;height:30.15pt" o:ole="">
                  <v:imagedata r:id="rId147" o:title=""/>
                </v:shape>
                <o:OLEObject Type="Embed" ProgID="PBrush" ShapeID="_x0000_i1148" DrawAspect="Content" ObjectID="_1509957274" r:id="rId160"/>
              </w:object>
            </w:r>
          </w:p>
        </w:tc>
      </w:tr>
      <w:tr w:rsidR="00946A57" w14:paraId="1C4857C4" w14:textId="77777777" w:rsidTr="00A7317B">
        <w:trPr>
          <w:jc w:val="center"/>
        </w:trPr>
        <w:tc>
          <w:tcPr>
            <w:tcW w:w="0" w:type="auto"/>
            <w:vAlign w:val="center"/>
          </w:tcPr>
          <w:p w14:paraId="22B56B7B" w14:textId="77777777" w:rsidR="00946A57" w:rsidRDefault="00946A57" w:rsidP="00A7317B">
            <w:pPr>
              <w:jc w:val="center"/>
            </w:pPr>
            <w:r>
              <w:rPr>
                <w:rFonts w:ascii="Arial" w:hAnsi="Arial" w:cs="Arial"/>
                <w:sz w:val="18"/>
                <w:szCs w:val="18"/>
                <w:lang w:val="es-SV"/>
              </w:rPr>
              <w:t>Si alguien me hace algo malo a propósito, trataré de regresárselo</w:t>
            </w:r>
          </w:p>
        </w:tc>
        <w:tc>
          <w:tcPr>
            <w:tcW w:w="0" w:type="auto"/>
            <w:vAlign w:val="center"/>
          </w:tcPr>
          <w:p w14:paraId="24E91145" w14:textId="77777777" w:rsidR="00946A57" w:rsidRDefault="00946A57" w:rsidP="00A7317B">
            <w:pPr>
              <w:jc w:val="center"/>
            </w:pPr>
            <w:r>
              <w:rPr>
                <w:rFonts w:eastAsiaTheme="minorHAnsi"/>
                <w:sz w:val="22"/>
                <w:szCs w:val="22"/>
                <w:lang w:val="es-MX" w:eastAsia="en-US"/>
              </w:rPr>
              <w:object w:dxaOrig="3540" w:dyaOrig="600" w14:anchorId="14B7423E">
                <v:shape id="_x0000_i1149" type="#_x0000_t75" style="width:176.65pt;height:30.15pt" o:ole="">
                  <v:imagedata r:id="rId147" o:title=""/>
                </v:shape>
                <o:OLEObject Type="Embed" ProgID="PBrush" ShapeID="_x0000_i1149" DrawAspect="Content" ObjectID="_1509957275" r:id="rId161"/>
              </w:object>
            </w:r>
          </w:p>
        </w:tc>
      </w:tr>
    </w:tbl>
    <w:p w14:paraId="24BAA082" w14:textId="77777777" w:rsidR="00946A57" w:rsidRPr="00130EA1" w:rsidRDefault="00946A57" w:rsidP="00946A57">
      <w:pPr>
        <w:jc w:val="both"/>
      </w:pPr>
    </w:p>
    <w:p w14:paraId="26AC54D9" w14:textId="77777777" w:rsidR="00946A57" w:rsidRPr="00DA0AE8" w:rsidRDefault="00946A57" w:rsidP="00946A57">
      <w:pPr>
        <w:pStyle w:val="Prrafodelista"/>
        <w:numPr>
          <w:ilvl w:val="0"/>
          <w:numId w:val="10"/>
        </w:numPr>
        <w:spacing w:after="0" w:line="240" w:lineRule="auto"/>
        <w:jc w:val="both"/>
      </w:pPr>
      <w:r w:rsidRPr="00F97963">
        <w:rPr>
          <w:rFonts w:ascii="Arial" w:hAnsi="Arial" w:cs="Arial"/>
          <w:bCs/>
          <w:sz w:val="18"/>
          <w:szCs w:val="18"/>
        </w:rPr>
        <w:t>En una escala del 1 al 10, donde 1 es totalmente y 10 es nada, ¿</w:t>
      </w:r>
      <w:r>
        <w:rPr>
          <w:rFonts w:ascii="Arial" w:hAnsi="Arial" w:cs="Arial"/>
          <w:bCs/>
          <w:sz w:val="18"/>
          <w:szCs w:val="18"/>
        </w:rPr>
        <w:t>qué tan impulsivo se considera</w:t>
      </w:r>
      <w:r w:rsidRPr="00F97963">
        <w:rPr>
          <w:rFonts w:ascii="Arial" w:hAnsi="Arial" w:cs="Arial"/>
          <w:sz w:val="18"/>
          <w:szCs w:val="18"/>
        </w:rPr>
        <w:t>?</w:t>
      </w:r>
      <w:r>
        <w:rPr>
          <w:rFonts w:ascii="Arial" w:hAnsi="Arial" w:cs="Arial"/>
          <w:sz w:val="18"/>
          <w:szCs w:val="18"/>
        </w:rPr>
        <w:t xml:space="preserve">  </w:t>
      </w:r>
    </w:p>
    <w:p w14:paraId="3C3FD675" w14:textId="356454F7" w:rsidR="00946A57" w:rsidRDefault="003A236C" w:rsidP="00946A57">
      <w:pPr>
        <w:jc w:val="both"/>
      </w:pPr>
      <w:r>
        <w:rPr>
          <w:noProof/>
        </w:rPr>
        <w:object w:dxaOrig="1440" w:dyaOrig="1440" w14:anchorId="6299E959">
          <v:shape id="_x0000_s1270" type="#_x0000_t75" style="position:absolute;left:0;text-align:left;margin-left:181.5pt;margin-top:2.25pt;width:177pt;height:30pt;z-index:251755520;mso-position-horizontal-relative:text;mso-position-vertical-relative:text;mso-width-relative:page;mso-height-relative:page">
            <v:imagedata r:id="rId147" o:title=""/>
          </v:shape>
          <o:OLEObject Type="Embed" ProgID="PBrush" ShapeID="_x0000_s1270" DrawAspect="Content" ObjectID="_1509957404" r:id="rId162"/>
        </w:object>
      </w:r>
    </w:p>
    <w:p w14:paraId="11D515BF" w14:textId="33AF72B6" w:rsidR="00946A57" w:rsidRPr="00DA0AE8" w:rsidRDefault="00946A57" w:rsidP="00946A57">
      <w:pPr>
        <w:jc w:val="center"/>
      </w:pPr>
    </w:p>
    <w:p w14:paraId="36AFF80F" w14:textId="77777777" w:rsidR="00946A57" w:rsidRPr="001347DA" w:rsidRDefault="00946A57" w:rsidP="00946A57">
      <w:pPr>
        <w:pStyle w:val="Prrafodelista"/>
        <w:numPr>
          <w:ilvl w:val="0"/>
          <w:numId w:val="10"/>
        </w:numPr>
        <w:spacing w:after="0" w:line="240" w:lineRule="auto"/>
        <w:jc w:val="both"/>
      </w:pPr>
      <w:r>
        <w:rPr>
          <w:rFonts w:ascii="Arial" w:hAnsi="Arial" w:cs="Arial"/>
          <w:bCs/>
          <w:sz w:val="18"/>
          <w:szCs w:val="18"/>
        </w:rPr>
        <w:t>En una escala del 1 al 10, donde 1 es nada dispuesto y 10 totalmente dispuesto, usted puede escoger cualquier número entre 1 y 10 ¿qué tan dispuesto está a…?</w:t>
      </w:r>
    </w:p>
    <w:p w14:paraId="17CC2FB8" w14:textId="77777777" w:rsidR="00946A57" w:rsidRDefault="00946A57" w:rsidP="00946A57">
      <w:pPr>
        <w:jc w:val="both"/>
      </w:pPr>
    </w:p>
    <w:tbl>
      <w:tblPr>
        <w:tblStyle w:val="Tablaconcuadrcula"/>
        <w:tblW w:w="0" w:type="auto"/>
        <w:jc w:val="center"/>
        <w:tblLook w:val="04A0" w:firstRow="1" w:lastRow="0" w:firstColumn="1" w:lastColumn="0" w:noHBand="0" w:noVBand="1"/>
      </w:tblPr>
      <w:tblGrid>
        <w:gridCol w:w="7034"/>
        <w:gridCol w:w="3756"/>
      </w:tblGrid>
      <w:tr w:rsidR="00946A57" w14:paraId="26676DCA" w14:textId="77777777" w:rsidTr="00A7317B">
        <w:trPr>
          <w:jc w:val="center"/>
        </w:trPr>
        <w:tc>
          <w:tcPr>
            <w:tcW w:w="0" w:type="auto"/>
            <w:vAlign w:val="center"/>
          </w:tcPr>
          <w:p w14:paraId="0F4F5846" w14:textId="77777777" w:rsidR="00946A57" w:rsidRDefault="00946A57" w:rsidP="00A7317B">
            <w:pPr>
              <w:jc w:val="center"/>
            </w:pPr>
            <w:r>
              <w:rPr>
                <w:rFonts w:ascii="Arial" w:hAnsi="Arial" w:cs="Arial"/>
                <w:sz w:val="18"/>
                <w:szCs w:val="18"/>
                <w:lang w:val="es-SV"/>
              </w:rPr>
              <w:t>Confiar en otras personas</w:t>
            </w:r>
          </w:p>
        </w:tc>
        <w:tc>
          <w:tcPr>
            <w:tcW w:w="0" w:type="auto"/>
            <w:vAlign w:val="center"/>
          </w:tcPr>
          <w:p w14:paraId="71FA3245" w14:textId="77777777" w:rsidR="00946A57" w:rsidRDefault="00946A57" w:rsidP="00A7317B">
            <w:pPr>
              <w:jc w:val="center"/>
            </w:pPr>
            <w:r>
              <w:rPr>
                <w:rFonts w:eastAsiaTheme="minorHAnsi"/>
                <w:sz w:val="22"/>
                <w:szCs w:val="22"/>
                <w:lang w:val="es-MX" w:eastAsia="en-US"/>
              </w:rPr>
              <w:object w:dxaOrig="3540" w:dyaOrig="600" w14:anchorId="07713A9A">
                <v:shape id="_x0000_i1150" type="#_x0000_t75" style="width:176.65pt;height:30.15pt" o:ole="">
                  <v:imagedata r:id="rId147" o:title=""/>
                </v:shape>
                <o:OLEObject Type="Embed" ProgID="PBrush" ShapeID="_x0000_i1150" DrawAspect="Content" ObjectID="_1509957276" r:id="rId163"/>
              </w:object>
            </w:r>
          </w:p>
        </w:tc>
      </w:tr>
      <w:tr w:rsidR="00946A57" w14:paraId="4FD49F1E" w14:textId="77777777" w:rsidTr="00A7317B">
        <w:trPr>
          <w:jc w:val="center"/>
        </w:trPr>
        <w:tc>
          <w:tcPr>
            <w:tcW w:w="0" w:type="auto"/>
            <w:vAlign w:val="center"/>
          </w:tcPr>
          <w:p w14:paraId="68EBA770" w14:textId="77777777" w:rsidR="00946A57" w:rsidRDefault="00946A57" w:rsidP="00A7317B">
            <w:pPr>
              <w:jc w:val="center"/>
            </w:pPr>
            <w:r>
              <w:rPr>
                <w:rFonts w:ascii="Arial" w:hAnsi="Arial" w:cs="Arial"/>
                <w:sz w:val="18"/>
                <w:szCs w:val="18"/>
                <w:lang w:val="es-SV"/>
              </w:rPr>
              <w:t>Compartir algo con otras personas sin nada a cambio</w:t>
            </w:r>
          </w:p>
        </w:tc>
        <w:tc>
          <w:tcPr>
            <w:tcW w:w="0" w:type="auto"/>
            <w:vAlign w:val="center"/>
          </w:tcPr>
          <w:p w14:paraId="33835159" w14:textId="77777777" w:rsidR="00946A57" w:rsidRDefault="00946A57" w:rsidP="00A7317B">
            <w:pPr>
              <w:jc w:val="center"/>
            </w:pPr>
            <w:r>
              <w:rPr>
                <w:rFonts w:eastAsiaTheme="minorHAnsi"/>
                <w:sz w:val="22"/>
                <w:szCs w:val="22"/>
                <w:lang w:val="es-MX" w:eastAsia="en-US"/>
              </w:rPr>
              <w:object w:dxaOrig="3540" w:dyaOrig="600" w14:anchorId="1DE1D514">
                <v:shape id="_x0000_i1151" type="#_x0000_t75" style="width:176.65pt;height:30.15pt" o:ole="">
                  <v:imagedata r:id="rId147" o:title=""/>
                </v:shape>
                <o:OLEObject Type="Embed" ProgID="PBrush" ShapeID="_x0000_i1151" DrawAspect="Content" ObjectID="_1509957277" r:id="rId164"/>
              </w:object>
            </w:r>
          </w:p>
        </w:tc>
      </w:tr>
      <w:tr w:rsidR="00946A57" w14:paraId="7122D2BB" w14:textId="77777777" w:rsidTr="00A7317B">
        <w:trPr>
          <w:jc w:val="center"/>
        </w:trPr>
        <w:tc>
          <w:tcPr>
            <w:tcW w:w="0" w:type="auto"/>
            <w:vAlign w:val="center"/>
          </w:tcPr>
          <w:p w14:paraId="2AE92F4C" w14:textId="77777777" w:rsidR="00946A57" w:rsidRDefault="00946A57" w:rsidP="00A7317B">
            <w:pPr>
              <w:jc w:val="center"/>
            </w:pPr>
            <w:r>
              <w:rPr>
                <w:rFonts w:ascii="Arial" w:hAnsi="Arial" w:cs="Arial"/>
                <w:sz w:val="18"/>
                <w:szCs w:val="18"/>
                <w:lang w:val="es-SV"/>
              </w:rPr>
              <w:t>Regresar un favor a un extraño</w:t>
            </w:r>
          </w:p>
        </w:tc>
        <w:tc>
          <w:tcPr>
            <w:tcW w:w="0" w:type="auto"/>
            <w:vAlign w:val="center"/>
          </w:tcPr>
          <w:p w14:paraId="4EC83194" w14:textId="77777777" w:rsidR="00946A57" w:rsidRDefault="00946A57" w:rsidP="00A7317B">
            <w:pPr>
              <w:jc w:val="center"/>
            </w:pPr>
            <w:r>
              <w:rPr>
                <w:rFonts w:eastAsiaTheme="minorHAnsi"/>
                <w:sz w:val="22"/>
                <w:szCs w:val="22"/>
                <w:lang w:val="es-MX" w:eastAsia="en-US"/>
              </w:rPr>
              <w:object w:dxaOrig="3540" w:dyaOrig="600" w14:anchorId="7BB81D67">
                <v:shape id="_x0000_i1152" type="#_x0000_t75" style="width:176.65pt;height:30.15pt" o:ole="">
                  <v:imagedata r:id="rId147" o:title=""/>
                </v:shape>
                <o:OLEObject Type="Embed" ProgID="PBrush" ShapeID="_x0000_i1152" DrawAspect="Content" ObjectID="_1509957278" r:id="rId165"/>
              </w:object>
            </w:r>
          </w:p>
        </w:tc>
      </w:tr>
      <w:tr w:rsidR="00946A57" w14:paraId="6F44856D" w14:textId="77777777" w:rsidTr="00A7317B">
        <w:trPr>
          <w:jc w:val="center"/>
        </w:trPr>
        <w:tc>
          <w:tcPr>
            <w:tcW w:w="0" w:type="auto"/>
            <w:vAlign w:val="center"/>
          </w:tcPr>
          <w:p w14:paraId="5FFB3336" w14:textId="77777777" w:rsidR="00946A57" w:rsidRDefault="00946A57" w:rsidP="00A7317B">
            <w:pPr>
              <w:jc w:val="center"/>
            </w:pPr>
            <w:r>
              <w:rPr>
                <w:rFonts w:ascii="Arial" w:hAnsi="Arial" w:cs="Arial"/>
                <w:sz w:val="18"/>
                <w:szCs w:val="18"/>
                <w:lang w:val="es-SV"/>
              </w:rPr>
              <w:t>Castigar a alguien debido a una conducta injusta aun cuando es costoso. Ej. Decirle a una persona que no tire basura en la calle aun cuando esa persona se puede enojar y decirle algo.</w:t>
            </w:r>
          </w:p>
        </w:tc>
        <w:tc>
          <w:tcPr>
            <w:tcW w:w="0" w:type="auto"/>
            <w:vAlign w:val="center"/>
          </w:tcPr>
          <w:p w14:paraId="42E89262" w14:textId="77777777" w:rsidR="00946A57" w:rsidRDefault="00946A57" w:rsidP="00A7317B">
            <w:pPr>
              <w:jc w:val="center"/>
            </w:pPr>
            <w:r>
              <w:rPr>
                <w:rFonts w:eastAsiaTheme="minorHAnsi"/>
                <w:sz w:val="22"/>
                <w:szCs w:val="22"/>
                <w:lang w:val="es-MX" w:eastAsia="en-US"/>
              </w:rPr>
              <w:object w:dxaOrig="3540" w:dyaOrig="600" w14:anchorId="614D0103">
                <v:shape id="_x0000_i1153" type="#_x0000_t75" style="width:176.65pt;height:30.15pt" o:ole="">
                  <v:imagedata r:id="rId147" o:title=""/>
                </v:shape>
                <o:OLEObject Type="Embed" ProgID="PBrush" ShapeID="_x0000_i1153" DrawAspect="Content" ObjectID="_1509957279" r:id="rId166"/>
              </w:object>
            </w:r>
          </w:p>
        </w:tc>
      </w:tr>
    </w:tbl>
    <w:p w14:paraId="32BF9FE8" w14:textId="77777777" w:rsidR="00946A57" w:rsidRPr="001347DA" w:rsidRDefault="00946A57" w:rsidP="00946A57">
      <w:pPr>
        <w:jc w:val="both"/>
      </w:pPr>
    </w:p>
    <w:p w14:paraId="7C66641D" w14:textId="77777777" w:rsidR="00946A57" w:rsidRPr="001347DA" w:rsidRDefault="00946A57" w:rsidP="00946A57">
      <w:pPr>
        <w:pStyle w:val="Prrafodelista"/>
        <w:numPr>
          <w:ilvl w:val="0"/>
          <w:numId w:val="10"/>
        </w:numPr>
        <w:spacing w:after="0" w:line="240" w:lineRule="auto"/>
        <w:jc w:val="both"/>
      </w:pPr>
      <w:r w:rsidRPr="00F97963">
        <w:rPr>
          <w:rFonts w:ascii="Arial" w:hAnsi="Arial" w:cs="Arial"/>
          <w:bCs/>
          <w:sz w:val="18"/>
          <w:szCs w:val="18"/>
        </w:rPr>
        <w:t>En una escal</w:t>
      </w:r>
      <w:r>
        <w:rPr>
          <w:rFonts w:ascii="Arial" w:hAnsi="Arial" w:cs="Arial"/>
          <w:bCs/>
          <w:sz w:val="18"/>
          <w:szCs w:val="18"/>
        </w:rPr>
        <w:t>a del 1 al 10, donde 1 es muy pa</w:t>
      </w:r>
      <w:r w:rsidRPr="00F97963">
        <w:rPr>
          <w:rFonts w:ascii="Arial" w:hAnsi="Arial" w:cs="Arial"/>
          <w:bCs/>
          <w:sz w:val="18"/>
          <w:szCs w:val="18"/>
        </w:rPr>
        <w:t xml:space="preserve">ciente y 10 es muy </w:t>
      </w:r>
      <w:r>
        <w:rPr>
          <w:rFonts w:ascii="Arial" w:hAnsi="Arial" w:cs="Arial"/>
          <w:bCs/>
          <w:sz w:val="18"/>
          <w:szCs w:val="18"/>
        </w:rPr>
        <w:t>im</w:t>
      </w:r>
      <w:r w:rsidRPr="00F97963">
        <w:rPr>
          <w:rFonts w:ascii="Arial" w:hAnsi="Arial" w:cs="Arial"/>
          <w:bCs/>
          <w:sz w:val="18"/>
          <w:szCs w:val="18"/>
        </w:rPr>
        <w:t>paciente, ¿</w:t>
      </w:r>
      <w:r>
        <w:rPr>
          <w:rFonts w:ascii="Arial" w:hAnsi="Arial" w:cs="Arial"/>
          <w:bCs/>
          <w:sz w:val="18"/>
          <w:szCs w:val="18"/>
        </w:rPr>
        <w:t>qué tan paciente o impaciente se considera</w:t>
      </w:r>
      <w:r w:rsidRPr="00F97963">
        <w:rPr>
          <w:rFonts w:ascii="Arial" w:hAnsi="Arial" w:cs="Arial"/>
          <w:bCs/>
          <w:sz w:val="18"/>
          <w:szCs w:val="18"/>
        </w:rPr>
        <w:t>?</w:t>
      </w:r>
      <w:r>
        <w:rPr>
          <w:rFonts w:ascii="Arial" w:hAnsi="Arial" w:cs="Arial"/>
          <w:bCs/>
          <w:sz w:val="18"/>
          <w:szCs w:val="18"/>
        </w:rPr>
        <w:t xml:space="preserve"> Usted puede escoger cualquier número entre 1 y 10.</w:t>
      </w:r>
    </w:p>
    <w:p w14:paraId="7F1BAEC2" w14:textId="6B8921C8" w:rsidR="00946A57" w:rsidRDefault="003A236C" w:rsidP="00946A57">
      <w:pPr>
        <w:jc w:val="both"/>
      </w:pPr>
      <w:r>
        <w:rPr>
          <w:noProof/>
        </w:rPr>
        <w:object w:dxaOrig="1440" w:dyaOrig="1440" w14:anchorId="65ECC355">
          <v:shape id="_x0000_s1269" type="#_x0000_t75" style="position:absolute;left:0;text-align:left;margin-left:181.5pt;margin-top:7.5pt;width:177pt;height:30pt;z-index:251743232;mso-position-horizontal-relative:text;mso-position-vertical-relative:text;mso-width-relative:page;mso-height-relative:page">
            <v:imagedata r:id="rId147" o:title=""/>
          </v:shape>
          <o:OLEObject Type="Embed" ProgID="PBrush" ShapeID="_x0000_s1269" DrawAspect="Content" ObjectID="_1509957405" r:id="rId167"/>
        </w:object>
      </w:r>
    </w:p>
    <w:p w14:paraId="3343C7EA" w14:textId="77777777" w:rsidR="00A7317B" w:rsidRDefault="00A7317B" w:rsidP="00946A57">
      <w:pPr>
        <w:jc w:val="center"/>
      </w:pPr>
    </w:p>
    <w:p w14:paraId="640C3CFD" w14:textId="571569D0" w:rsidR="00946A57" w:rsidRDefault="00946A57" w:rsidP="00946A57">
      <w:pPr>
        <w:jc w:val="center"/>
      </w:pPr>
    </w:p>
    <w:p w14:paraId="649B602A" w14:textId="77777777" w:rsidR="00A7317B" w:rsidRDefault="00A7317B" w:rsidP="00946A57">
      <w:pPr>
        <w:pBdr>
          <w:top w:val="single" w:sz="6" w:space="0" w:color="auto"/>
        </w:pBdr>
        <w:spacing w:after="0" w:line="240" w:lineRule="auto"/>
      </w:pPr>
    </w:p>
    <w:p w14:paraId="3816224B" w14:textId="77777777" w:rsidR="00A7478D" w:rsidRDefault="00A7478D" w:rsidP="00946A57">
      <w:pPr>
        <w:pBdr>
          <w:top w:val="single" w:sz="6" w:space="0" w:color="auto"/>
        </w:pBdr>
        <w:spacing w:after="0" w:line="240" w:lineRule="auto"/>
        <w:rPr>
          <w:rFonts w:ascii="Arial" w:eastAsia="Times New Roman" w:hAnsi="Arial" w:cs="Arial"/>
          <w:sz w:val="16"/>
          <w:szCs w:val="16"/>
          <w:lang w:eastAsia="es-MX"/>
        </w:rPr>
      </w:pPr>
    </w:p>
    <w:p w14:paraId="37C5083F" w14:textId="77777777" w:rsidR="00A7317B" w:rsidRDefault="00A7317B" w:rsidP="00946A57">
      <w:pPr>
        <w:pBdr>
          <w:top w:val="single" w:sz="6" w:space="0" w:color="auto"/>
        </w:pBdr>
        <w:spacing w:after="0" w:line="240" w:lineRule="auto"/>
        <w:rPr>
          <w:rFonts w:ascii="Arial" w:eastAsia="Times New Roman" w:hAnsi="Arial" w:cs="Arial"/>
          <w:sz w:val="16"/>
          <w:szCs w:val="16"/>
          <w:lang w:eastAsia="es-MX"/>
        </w:rPr>
      </w:pPr>
    </w:p>
    <w:p w14:paraId="1CDA1C53" w14:textId="0918AE0E" w:rsidR="00A7317B" w:rsidRPr="00220FDF" w:rsidRDefault="00A7317B" w:rsidP="00220FDF">
      <w:pPr>
        <w:shd w:val="clear" w:color="auto" w:fill="FCF8E3"/>
        <w:spacing w:line="400" w:lineRule="atLeast"/>
        <w:rPr>
          <w:rFonts w:ascii="Helvetica" w:eastAsia="Times New Roman" w:hAnsi="Helvetica" w:cs="Helvetica"/>
          <w:b/>
          <w:bCs/>
          <w:color w:val="C09853"/>
          <w:sz w:val="21"/>
          <w:szCs w:val="21"/>
          <w:lang w:eastAsia="es-MX"/>
        </w:rPr>
      </w:pPr>
      <w:r w:rsidRPr="00AE04C2">
        <w:rPr>
          <w:rFonts w:ascii="Helvetica" w:eastAsia="Times New Roman" w:hAnsi="Helvetica" w:cs="Helvetica"/>
          <w:color w:val="C09853"/>
          <w:sz w:val="21"/>
          <w:szCs w:val="21"/>
          <w:lang w:eastAsia="es-MX"/>
        </w:rPr>
        <w:lastRenderedPageBreak/>
        <w:t xml:space="preserve">Tiempo </w:t>
      </w:r>
      <w:r>
        <w:rPr>
          <w:rFonts w:ascii="Helvetica" w:eastAsia="Times New Roman" w:hAnsi="Helvetica" w:cs="Helvetica"/>
          <w:color w:val="C09853"/>
          <w:sz w:val="21"/>
          <w:szCs w:val="21"/>
          <w:lang w:eastAsia="es-MX"/>
        </w:rPr>
        <w:t>disponible</w:t>
      </w:r>
      <w:r w:rsidRPr="00AE04C2">
        <w:rPr>
          <w:rFonts w:ascii="Helvetica" w:eastAsia="Times New Roman" w:hAnsi="Helvetica" w:cs="Helvetica"/>
          <w:color w:val="C09853"/>
          <w:sz w:val="21"/>
          <w:szCs w:val="21"/>
          <w:lang w:eastAsia="es-MX"/>
        </w:rPr>
        <w:t xml:space="preserve"> </w:t>
      </w:r>
      <w:r>
        <w:rPr>
          <w:rFonts w:ascii="Helvetica" w:eastAsia="Times New Roman" w:hAnsi="Helvetica" w:cs="Helvetica"/>
          <w:color w:val="C09853"/>
          <w:sz w:val="21"/>
          <w:szCs w:val="21"/>
          <w:lang w:eastAsia="es-MX"/>
        </w:rPr>
        <w:t>para este bloque de preguntas</w:t>
      </w:r>
      <w:r w:rsidRPr="00AE04C2">
        <w:rPr>
          <w:rFonts w:ascii="Helvetica" w:eastAsia="Times New Roman" w:hAnsi="Helvetica" w:cs="Helvetica"/>
          <w:color w:val="C09853"/>
          <w:sz w:val="21"/>
          <w:szCs w:val="21"/>
          <w:lang w:eastAsia="es-MX"/>
        </w:rPr>
        <w:t>: </w:t>
      </w:r>
      <w:r w:rsidR="00A7478D">
        <w:rPr>
          <w:rFonts w:ascii="Helvetica" w:eastAsia="Times New Roman" w:hAnsi="Helvetica" w:cs="Helvetica"/>
          <w:b/>
          <w:bCs/>
          <w:color w:val="C09853"/>
          <w:sz w:val="21"/>
          <w:szCs w:val="21"/>
          <w:lang w:eastAsia="es-MX"/>
        </w:rPr>
        <w:t>03</w:t>
      </w:r>
      <w:r>
        <w:rPr>
          <w:rFonts w:ascii="Helvetica" w:eastAsia="Times New Roman" w:hAnsi="Helvetica" w:cs="Helvetica"/>
          <w:b/>
          <w:bCs/>
          <w:color w:val="C09853"/>
          <w:sz w:val="21"/>
          <w:szCs w:val="21"/>
          <w:lang w:eastAsia="es-MX"/>
        </w:rPr>
        <w:t>:0</w:t>
      </w:r>
      <w:r w:rsidRPr="00AE04C2">
        <w:rPr>
          <w:rFonts w:ascii="Helvetica" w:eastAsia="Times New Roman" w:hAnsi="Helvetica" w:cs="Helvetica"/>
          <w:b/>
          <w:bCs/>
          <w:color w:val="C09853"/>
          <w:sz w:val="21"/>
          <w:szCs w:val="21"/>
          <w:lang w:eastAsia="es-MX"/>
        </w:rPr>
        <w:t>0</w:t>
      </w:r>
    </w:p>
    <w:p w14:paraId="6028CDC1" w14:textId="209D0443" w:rsidR="00A7317B" w:rsidRDefault="00A7317B" w:rsidP="00A7317B">
      <w:pPr>
        <w:pStyle w:val="Prrafodelista"/>
        <w:numPr>
          <w:ilvl w:val="0"/>
          <w:numId w:val="10"/>
        </w:numPr>
        <w:spacing w:after="0" w:line="240" w:lineRule="auto"/>
        <w:jc w:val="both"/>
      </w:pPr>
      <w:r w:rsidRPr="00B40D69">
        <w:rPr>
          <w:rFonts w:ascii="Arial" w:hAnsi="Arial" w:cs="Arial"/>
          <w:bCs/>
          <w:sz w:val="18"/>
          <w:szCs w:val="18"/>
        </w:rPr>
        <w:t>En una escala del 1 al 10, donde 1 es totalmente en desacuerdo y 10 totalmente de acuerdo, dígame qué tan de acuerdo está con cada uno de los siguientes enunciados</w:t>
      </w:r>
      <w:r>
        <w:rPr>
          <w:rFonts w:ascii="Arial" w:hAnsi="Arial" w:cs="Arial"/>
          <w:bCs/>
          <w:sz w:val="18"/>
          <w:szCs w:val="18"/>
        </w:rPr>
        <w:t>. Usted puede escoger cualquier número entre 1 y 10.</w:t>
      </w:r>
    </w:p>
    <w:tbl>
      <w:tblPr>
        <w:tblStyle w:val="Tablaconcuadrcula"/>
        <w:tblW w:w="0" w:type="auto"/>
        <w:jc w:val="center"/>
        <w:tblLook w:val="04A0" w:firstRow="1" w:lastRow="0" w:firstColumn="1" w:lastColumn="0" w:noHBand="0" w:noVBand="1"/>
      </w:tblPr>
      <w:tblGrid>
        <w:gridCol w:w="7034"/>
        <w:gridCol w:w="3756"/>
      </w:tblGrid>
      <w:tr w:rsidR="00A7317B" w14:paraId="451543A5" w14:textId="77777777" w:rsidTr="00A7317B">
        <w:trPr>
          <w:jc w:val="center"/>
        </w:trPr>
        <w:tc>
          <w:tcPr>
            <w:tcW w:w="0" w:type="auto"/>
            <w:vAlign w:val="center"/>
          </w:tcPr>
          <w:p w14:paraId="186A4BD8" w14:textId="77777777" w:rsidR="00A7317B" w:rsidRDefault="00A7317B" w:rsidP="00A7317B">
            <w:pPr>
              <w:jc w:val="right"/>
            </w:pPr>
            <w:r w:rsidRPr="00167469">
              <w:rPr>
                <w:rFonts w:ascii="Arial" w:hAnsi="Arial" w:cs="Arial"/>
                <w:sz w:val="18"/>
                <w:szCs w:val="18"/>
                <w:lang w:val="es-SV"/>
              </w:rPr>
              <w:t>El nivel educativo determina el nivel de ingreso de una persona</w:t>
            </w:r>
          </w:p>
        </w:tc>
        <w:tc>
          <w:tcPr>
            <w:tcW w:w="0" w:type="auto"/>
            <w:vAlign w:val="center"/>
          </w:tcPr>
          <w:p w14:paraId="40EC5212" w14:textId="77777777" w:rsidR="00A7317B" w:rsidRDefault="00A7317B" w:rsidP="00A7317B">
            <w:pPr>
              <w:jc w:val="center"/>
            </w:pPr>
            <w:r>
              <w:rPr>
                <w:rFonts w:eastAsiaTheme="minorHAnsi"/>
                <w:sz w:val="22"/>
                <w:szCs w:val="22"/>
                <w:lang w:val="es-MX" w:eastAsia="en-US"/>
              </w:rPr>
              <w:object w:dxaOrig="3540" w:dyaOrig="600" w14:anchorId="568EA99C">
                <v:shape id="_x0000_i1154" type="#_x0000_t75" style="width:176.65pt;height:30.15pt" o:ole="">
                  <v:imagedata r:id="rId147" o:title=""/>
                </v:shape>
                <o:OLEObject Type="Embed" ProgID="PBrush" ShapeID="_x0000_i1154" DrawAspect="Content" ObjectID="_1509957280" r:id="rId168"/>
              </w:object>
            </w:r>
          </w:p>
        </w:tc>
      </w:tr>
      <w:tr w:rsidR="00A7317B" w14:paraId="608060CD" w14:textId="77777777" w:rsidTr="00A7317B">
        <w:trPr>
          <w:jc w:val="center"/>
        </w:trPr>
        <w:tc>
          <w:tcPr>
            <w:tcW w:w="0" w:type="auto"/>
            <w:vAlign w:val="center"/>
          </w:tcPr>
          <w:p w14:paraId="5BD0F93D" w14:textId="77777777" w:rsidR="00A7317B" w:rsidRDefault="00A7317B" w:rsidP="00A7317B">
            <w:pPr>
              <w:jc w:val="right"/>
            </w:pPr>
            <w:r w:rsidRPr="00167469">
              <w:rPr>
                <w:rFonts w:ascii="Arial" w:hAnsi="Arial" w:cs="Arial"/>
                <w:sz w:val="18"/>
                <w:szCs w:val="18"/>
                <w:lang w:val="es-SV"/>
              </w:rPr>
              <w:t>Cuando no hay mucho trabajo, los hombres deberían de tener preferencia a un trabajo antes que las mujeres</w:t>
            </w:r>
          </w:p>
        </w:tc>
        <w:tc>
          <w:tcPr>
            <w:tcW w:w="0" w:type="auto"/>
            <w:vAlign w:val="center"/>
          </w:tcPr>
          <w:p w14:paraId="7AF6935D" w14:textId="77777777" w:rsidR="00A7317B" w:rsidRDefault="00A7317B" w:rsidP="00A7317B">
            <w:pPr>
              <w:jc w:val="center"/>
            </w:pPr>
            <w:r>
              <w:rPr>
                <w:rFonts w:eastAsiaTheme="minorHAnsi"/>
                <w:sz w:val="22"/>
                <w:szCs w:val="22"/>
                <w:lang w:val="es-MX" w:eastAsia="en-US"/>
              </w:rPr>
              <w:object w:dxaOrig="3540" w:dyaOrig="600" w14:anchorId="3A0DA189">
                <v:shape id="_x0000_i1155" type="#_x0000_t75" style="width:176.65pt;height:30.15pt" o:ole="">
                  <v:imagedata r:id="rId147" o:title=""/>
                </v:shape>
                <o:OLEObject Type="Embed" ProgID="PBrush" ShapeID="_x0000_i1155" DrawAspect="Content" ObjectID="_1509957281" r:id="rId169"/>
              </w:object>
            </w:r>
          </w:p>
        </w:tc>
      </w:tr>
      <w:tr w:rsidR="00A7317B" w14:paraId="17C574E3" w14:textId="77777777" w:rsidTr="00A7317B">
        <w:trPr>
          <w:jc w:val="center"/>
        </w:trPr>
        <w:tc>
          <w:tcPr>
            <w:tcW w:w="0" w:type="auto"/>
            <w:vAlign w:val="center"/>
          </w:tcPr>
          <w:p w14:paraId="380E88CA" w14:textId="77777777" w:rsidR="00A7317B" w:rsidRDefault="00A7317B" w:rsidP="00A7317B">
            <w:pPr>
              <w:jc w:val="right"/>
            </w:pPr>
            <w:r w:rsidRPr="00167469">
              <w:rPr>
                <w:rFonts w:ascii="Arial" w:hAnsi="Arial" w:cs="Arial"/>
                <w:sz w:val="18"/>
                <w:szCs w:val="18"/>
                <w:lang w:val="es-SV"/>
              </w:rPr>
              <w:t>La esposa que gana más dinero que el esposo genera problemas</w:t>
            </w:r>
          </w:p>
        </w:tc>
        <w:tc>
          <w:tcPr>
            <w:tcW w:w="0" w:type="auto"/>
            <w:vAlign w:val="center"/>
          </w:tcPr>
          <w:p w14:paraId="20A291F0" w14:textId="77777777" w:rsidR="00A7317B" w:rsidRDefault="00A7317B" w:rsidP="00A7317B">
            <w:pPr>
              <w:jc w:val="center"/>
            </w:pPr>
            <w:r>
              <w:rPr>
                <w:rFonts w:eastAsiaTheme="minorHAnsi"/>
                <w:sz w:val="22"/>
                <w:szCs w:val="22"/>
                <w:lang w:val="es-MX" w:eastAsia="en-US"/>
              </w:rPr>
              <w:object w:dxaOrig="3540" w:dyaOrig="600" w14:anchorId="37FAD2C5">
                <v:shape id="_x0000_i1156" type="#_x0000_t75" style="width:176.65pt;height:30.15pt" o:ole="">
                  <v:imagedata r:id="rId147" o:title=""/>
                </v:shape>
                <o:OLEObject Type="Embed" ProgID="PBrush" ShapeID="_x0000_i1156" DrawAspect="Content" ObjectID="_1509957282" r:id="rId170"/>
              </w:object>
            </w:r>
          </w:p>
        </w:tc>
      </w:tr>
      <w:tr w:rsidR="00A7317B" w14:paraId="38E4F100" w14:textId="77777777" w:rsidTr="00A7317B">
        <w:trPr>
          <w:jc w:val="center"/>
        </w:trPr>
        <w:tc>
          <w:tcPr>
            <w:tcW w:w="0" w:type="auto"/>
            <w:vAlign w:val="center"/>
          </w:tcPr>
          <w:p w14:paraId="0D21F3FF" w14:textId="77777777" w:rsidR="00A7317B" w:rsidRDefault="00A7317B" w:rsidP="00A7317B">
            <w:pPr>
              <w:jc w:val="right"/>
            </w:pPr>
            <w:r w:rsidRPr="00167469">
              <w:rPr>
                <w:rFonts w:ascii="Arial" w:hAnsi="Arial" w:cs="Arial"/>
                <w:sz w:val="18"/>
                <w:szCs w:val="18"/>
                <w:lang w:val="es-SV"/>
              </w:rPr>
              <w:t>Hoy en día, no se puede confiar en nadie más</w:t>
            </w:r>
          </w:p>
        </w:tc>
        <w:tc>
          <w:tcPr>
            <w:tcW w:w="0" w:type="auto"/>
            <w:vAlign w:val="center"/>
          </w:tcPr>
          <w:p w14:paraId="6A9A34B5" w14:textId="77777777" w:rsidR="00A7317B" w:rsidRDefault="00A7317B" w:rsidP="00A7317B">
            <w:pPr>
              <w:jc w:val="center"/>
            </w:pPr>
            <w:r>
              <w:rPr>
                <w:rFonts w:eastAsiaTheme="minorHAnsi"/>
                <w:sz w:val="22"/>
                <w:szCs w:val="22"/>
                <w:lang w:val="es-MX" w:eastAsia="en-US"/>
              </w:rPr>
              <w:object w:dxaOrig="3540" w:dyaOrig="600" w14:anchorId="2C74ACC7">
                <v:shape id="_x0000_i1157" type="#_x0000_t75" style="width:176.65pt;height:30.15pt" o:ole="">
                  <v:imagedata r:id="rId147" o:title=""/>
                </v:shape>
                <o:OLEObject Type="Embed" ProgID="PBrush" ShapeID="_x0000_i1157" DrawAspect="Content" ObjectID="_1509957283" r:id="rId171"/>
              </w:object>
            </w:r>
          </w:p>
        </w:tc>
      </w:tr>
      <w:tr w:rsidR="00A7317B" w14:paraId="5A417416" w14:textId="77777777" w:rsidTr="00A7317B">
        <w:trPr>
          <w:jc w:val="center"/>
        </w:trPr>
        <w:tc>
          <w:tcPr>
            <w:tcW w:w="0" w:type="auto"/>
            <w:vAlign w:val="center"/>
          </w:tcPr>
          <w:p w14:paraId="41FE6065" w14:textId="77777777" w:rsidR="00A7317B" w:rsidRDefault="00A7317B" w:rsidP="00A7317B">
            <w:pPr>
              <w:jc w:val="right"/>
            </w:pPr>
            <w:r>
              <w:rPr>
                <w:rFonts w:ascii="Arial" w:hAnsi="Arial" w:cs="Arial"/>
                <w:sz w:val="18"/>
                <w:szCs w:val="18"/>
              </w:rPr>
              <w:t>El camino d</w:t>
            </w:r>
            <w:r w:rsidRPr="00167469">
              <w:rPr>
                <w:rFonts w:ascii="Arial" w:hAnsi="Arial" w:cs="Arial"/>
                <w:sz w:val="18"/>
                <w:szCs w:val="18"/>
              </w:rPr>
              <w:t>e mi vida depende de mí</w:t>
            </w:r>
          </w:p>
        </w:tc>
        <w:tc>
          <w:tcPr>
            <w:tcW w:w="0" w:type="auto"/>
            <w:vAlign w:val="center"/>
          </w:tcPr>
          <w:p w14:paraId="56C4E2E6" w14:textId="77777777" w:rsidR="00A7317B" w:rsidRDefault="00A7317B" w:rsidP="00A7317B">
            <w:pPr>
              <w:jc w:val="center"/>
            </w:pPr>
            <w:r>
              <w:rPr>
                <w:rFonts w:eastAsiaTheme="minorHAnsi"/>
                <w:sz w:val="22"/>
                <w:szCs w:val="22"/>
                <w:lang w:val="es-MX" w:eastAsia="en-US"/>
              </w:rPr>
              <w:object w:dxaOrig="3540" w:dyaOrig="600" w14:anchorId="131526A3">
                <v:shape id="_x0000_i1158" type="#_x0000_t75" style="width:176.65pt;height:30.15pt" o:ole="">
                  <v:imagedata r:id="rId147" o:title=""/>
                </v:shape>
                <o:OLEObject Type="Embed" ProgID="PBrush" ShapeID="_x0000_i1158" DrawAspect="Content" ObjectID="_1509957284" r:id="rId172"/>
              </w:object>
            </w:r>
          </w:p>
        </w:tc>
      </w:tr>
      <w:tr w:rsidR="00A7317B" w14:paraId="742E9417" w14:textId="77777777" w:rsidTr="00A7317B">
        <w:trPr>
          <w:jc w:val="center"/>
        </w:trPr>
        <w:tc>
          <w:tcPr>
            <w:tcW w:w="0" w:type="auto"/>
            <w:vAlign w:val="center"/>
          </w:tcPr>
          <w:p w14:paraId="1C0F445D" w14:textId="77777777" w:rsidR="00A7317B" w:rsidRDefault="00A7317B" w:rsidP="00A7317B">
            <w:pPr>
              <w:jc w:val="right"/>
            </w:pPr>
            <w:r w:rsidRPr="00167469">
              <w:rPr>
                <w:rFonts w:ascii="Arial" w:hAnsi="Arial" w:cs="Arial"/>
                <w:sz w:val="18"/>
                <w:szCs w:val="18"/>
              </w:rPr>
              <w:t xml:space="preserve">En comparación </w:t>
            </w:r>
            <w:r>
              <w:rPr>
                <w:rFonts w:ascii="Arial" w:hAnsi="Arial" w:cs="Arial"/>
                <w:sz w:val="18"/>
                <w:szCs w:val="18"/>
              </w:rPr>
              <w:t>con</w:t>
            </w:r>
            <w:r w:rsidRPr="00167469">
              <w:rPr>
                <w:rFonts w:ascii="Arial" w:hAnsi="Arial" w:cs="Arial"/>
                <w:sz w:val="18"/>
                <w:szCs w:val="18"/>
              </w:rPr>
              <w:t xml:space="preserve"> otros, no he logrado lo que merezco</w:t>
            </w:r>
          </w:p>
        </w:tc>
        <w:tc>
          <w:tcPr>
            <w:tcW w:w="0" w:type="auto"/>
            <w:vAlign w:val="center"/>
          </w:tcPr>
          <w:p w14:paraId="10BE6B7F" w14:textId="77777777" w:rsidR="00A7317B" w:rsidRDefault="00A7317B" w:rsidP="00A7317B">
            <w:pPr>
              <w:jc w:val="center"/>
            </w:pPr>
            <w:r>
              <w:rPr>
                <w:rFonts w:eastAsiaTheme="minorHAnsi"/>
                <w:sz w:val="22"/>
                <w:szCs w:val="22"/>
                <w:lang w:val="es-MX" w:eastAsia="en-US"/>
              </w:rPr>
              <w:object w:dxaOrig="3540" w:dyaOrig="600" w14:anchorId="2D77F49D">
                <v:shape id="_x0000_i1159" type="#_x0000_t75" style="width:176.65pt;height:30.15pt" o:ole="">
                  <v:imagedata r:id="rId147" o:title=""/>
                </v:shape>
                <o:OLEObject Type="Embed" ProgID="PBrush" ShapeID="_x0000_i1159" DrawAspect="Content" ObjectID="_1509957285" r:id="rId173"/>
              </w:object>
            </w:r>
          </w:p>
        </w:tc>
      </w:tr>
      <w:tr w:rsidR="00A7317B" w14:paraId="305B86E6" w14:textId="77777777" w:rsidTr="00A7317B">
        <w:trPr>
          <w:jc w:val="center"/>
        </w:trPr>
        <w:tc>
          <w:tcPr>
            <w:tcW w:w="0" w:type="auto"/>
            <w:vAlign w:val="center"/>
          </w:tcPr>
          <w:p w14:paraId="39F435F6" w14:textId="77777777" w:rsidR="00A7317B" w:rsidRPr="00167469" w:rsidRDefault="00A7317B" w:rsidP="00A7317B">
            <w:pPr>
              <w:jc w:val="right"/>
              <w:rPr>
                <w:rFonts w:ascii="Arial" w:hAnsi="Arial" w:cs="Arial"/>
                <w:sz w:val="18"/>
                <w:szCs w:val="18"/>
              </w:rPr>
            </w:pPr>
            <w:r w:rsidRPr="00167469">
              <w:rPr>
                <w:rFonts w:ascii="Arial" w:hAnsi="Arial" w:cs="Arial"/>
                <w:sz w:val="18"/>
                <w:szCs w:val="18"/>
              </w:rPr>
              <w:t>Lo que se logra en la vida es principalmente una cuestión de destino o suerte</w:t>
            </w:r>
          </w:p>
        </w:tc>
        <w:tc>
          <w:tcPr>
            <w:tcW w:w="0" w:type="auto"/>
          </w:tcPr>
          <w:p w14:paraId="68C6DEBA" w14:textId="77777777" w:rsidR="00A7317B" w:rsidRDefault="00A7317B" w:rsidP="00A7317B">
            <w:pPr>
              <w:jc w:val="center"/>
            </w:pPr>
            <w:r w:rsidRPr="004A0642">
              <w:rPr>
                <w:rFonts w:eastAsiaTheme="minorHAnsi"/>
                <w:sz w:val="22"/>
                <w:szCs w:val="22"/>
                <w:lang w:val="es-MX" w:eastAsia="en-US"/>
              </w:rPr>
              <w:object w:dxaOrig="3540" w:dyaOrig="600" w14:anchorId="6DEFE3C1">
                <v:shape id="_x0000_i1160" type="#_x0000_t75" style="width:176.65pt;height:30.15pt" o:ole="">
                  <v:imagedata r:id="rId147" o:title=""/>
                </v:shape>
                <o:OLEObject Type="Embed" ProgID="PBrush" ShapeID="_x0000_i1160" DrawAspect="Content" ObjectID="_1509957286" r:id="rId174"/>
              </w:object>
            </w:r>
          </w:p>
        </w:tc>
      </w:tr>
      <w:tr w:rsidR="00A7317B" w14:paraId="04243B83" w14:textId="77777777" w:rsidTr="00A7317B">
        <w:trPr>
          <w:jc w:val="center"/>
        </w:trPr>
        <w:tc>
          <w:tcPr>
            <w:tcW w:w="0" w:type="auto"/>
            <w:vAlign w:val="center"/>
          </w:tcPr>
          <w:p w14:paraId="4252ECA9" w14:textId="77777777" w:rsidR="00A7317B" w:rsidRPr="00167469" w:rsidRDefault="00A7317B" w:rsidP="00A7317B">
            <w:pPr>
              <w:jc w:val="right"/>
              <w:rPr>
                <w:rFonts w:ascii="Arial" w:hAnsi="Arial" w:cs="Arial"/>
                <w:sz w:val="18"/>
                <w:szCs w:val="18"/>
              </w:rPr>
            </w:pPr>
            <w:r>
              <w:rPr>
                <w:rFonts w:ascii="Arial" w:hAnsi="Arial" w:cs="Arial"/>
                <w:sz w:val="18"/>
                <w:szCs w:val="18"/>
              </w:rPr>
              <w:t>Frecuentemente</w:t>
            </w:r>
            <w:r w:rsidRPr="00167469">
              <w:rPr>
                <w:rFonts w:ascii="Arial" w:hAnsi="Arial" w:cs="Arial"/>
                <w:sz w:val="18"/>
                <w:szCs w:val="18"/>
              </w:rPr>
              <w:t xml:space="preserve"> tengo la sensación de que otros toman decisiones sobre mi vida</w:t>
            </w:r>
          </w:p>
        </w:tc>
        <w:tc>
          <w:tcPr>
            <w:tcW w:w="0" w:type="auto"/>
          </w:tcPr>
          <w:p w14:paraId="024DF7B3" w14:textId="77777777" w:rsidR="00A7317B" w:rsidRDefault="00A7317B" w:rsidP="00A7317B">
            <w:pPr>
              <w:jc w:val="center"/>
            </w:pPr>
            <w:r w:rsidRPr="004A0642">
              <w:rPr>
                <w:rFonts w:eastAsiaTheme="minorHAnsi"/>
                <w:sz w:val="22"/>
                <w:szCs w:val="22"/>
                <w:lang w:val="es-MX" w:eastAsia="en-US"/>
              </w:rPr>
              <w:object w:dxaOrig="3540" w:dyaOrig="600" w14:anchorId="27015036">
                <v:shape id="_x0000_i1161" type="#_x0000_t75" style="width:176.65pt;height:30.15pt" o:ole="">
                  <v:imagedata r:id="rId147" o:title=""/>
                </v:shape>
                <o:OLEObject Type="Embed" ProgID="PBrush" ShapeID="_x0000_i1161" DrawAspect="Content" ObjectID="_1509957287" r:id="rId175"/>
              </w:object>
            </w:r>
          </w:p>
        </w:tc>
      </w:tr>
      <w:tr w:rsidR="00A7317B" w14:paraId="42FB5755" w14:textId="77777777" w:rsidTr="00A7317B">
        <w:trPr>
          <w:jc w:val="center"/>
        </w:trPr>
        <w:tc>
          <w:tcPr>
            <w:tcW w:w="0" w:type="auto"/>
            <w:vAlign w:val="center"/>
          </w:tcPr>
          <w:p w14:paraId="7D0BCDE1" w14:textId="77777777" w:rsidR="00A7317B" w:rsidRPr="00167469" w:rsidRDefault="00A7317B" w:rsidP="00A7317B">
            <w:pPr>
              <w:jc w:val="right"/>
              <w:rPr>
                <w:rFonts w:ascii="Arial" w:hAnsi="Arial" w:cs="Arial"/>
                <w:sz w:val="18"/>
                <w:szCs w:val="18"/>
              </w:rPr>
            </w:pPr>
            <w:r w:rsidRPr="00167469">
              <w:rPr>
                <w:rFonts w:ascii="Arial" w:hAnsi="Arial" w:cs="Arial"/>
                <w:sz w:val="18"/>
                <w:szCs w:val="18"/>
              </w:rPr>
              <w:t>Si uno es social o políticamente activo, se puede influir en las condiciones sociales</w:t>
            </w:r>
          </w:p>
        </w:tc>
        <w:tc>
          <w:tcPr>
            <w:tcW w:w="0" w:type="auto"/>
          </w:tcPr>
          <w:p w14:paraId="48E637E6" w14:textId="77777777" w:rsidR="00A7317B" w:rsidRDefault="00A7317B" w:rsidP="00A7317B">
            <w:pPr>
              <w:jc w:val="center"/>
            </w:pPr>
            <w:r w:rsidRPr="004A0642">
              <w:rPr>
                <w:rFonts w:eastAsiaTheme="minorHAnsi"/>
                <w:sz w:val="22"/>
                <w:szCs w:val="22"/>
                <w:lang w:val="es-MX" w:eastAsia="en-US"/>
              </w:rPr>
              <w:object w:dxaOrig="3540" w:dyaOrig="600" w14:anchorId="786EED13">
                <v:shape id="_x0000_i1162" type="#_x0000_t75" style="width:176.65pt;height:30.15pt" o:ole="">
                  <v:imagedata r:id="rId147" o:title=""/>
                </v:shape>
                <o:OLEObject Type="Embed" ProgID="PBrush" ShapeID="_x0000_i1162" DrawAspect="Content" ObjectID="_1509957288" r:id="rId176"/>
              </w:object>
            </w:r>
          </w:p>
        </w:tc>
      </w:tr>
      <w:tr w:rsidR="00A7317B" w14:paraId="0D895F2E" w14:textId="77777777" w:rsidTr="00A7317B">
        <w:trPr>
          <w:jc w:val="center"/>
        </w:trPr>
        <w:tc>
          <w:tcPr>
            <w:tcW w:w="0" w:type="auto"/>
            <w:vAlign w:val="center"/>
          </w:tcPr>
          <w:p w14:paraId="3F523D7B" w14:textId="77777777" w:rsidR="00A7317B" w:rsidRPr="00167469" w:rsidRDefault="00A7317B" w:rsidP="00A7317B">
            <w:pPr>
              <w:jc w:val="right"/>
              <w:rPr>
                <w:rFonts w:ascii="Arial" w:hAnsi="Arial" w:cs="Arial"/>
                <w:sz w:val="18"/>
                <w:szCs w:val="18"/>
              </w:rPr>
            </w:pPr>
            <w:r w:rsidRPr="00167469">
              <w:rPr>
                <w:rFonts w:ascii="Arial" w:hAnsi="Arial" w:cs="Arial"/>
                <w:sz w:val="18"/>
                <w:szCs w:val="18"/>
              </w:rPr>
              <w:t>Hay que trabajar duro para alcanzar el éxito</w:t>
            </w:r>
          </w:p>
        </w:tc>
        <w:tc>
          <w:tcPr>
            <w:tcW w:w="0" w:type="auto"/>
          </w:tcPr>
          <w:p w14:paraId="510D7D36" w14:textId="77777777" w:rsidR="00A7317B" w:rsidRDefault="00A7317B" w:rsidP="00A7317B">
            <w:pPr>
              <w:jc w:val="center"/>
            </w:pPr>
            <w:r w:rsidRPr="004A0642">
              <w:rPr>
                <w:rFonts w:eastAsiaTheme="minorHAnsi"/>
                <w:sz w:val="22"/>
                <w:szCs w:val="22"/>
                <w:lang w:val="es-MX" w:eastAsia="en-US"/>
              </w:rPr>
              <w:object w:dxaOrig="3540" w:dyaOrig="600" w14:anchorId="5289DA5A">
                <v:shape id="_x0000_i1163" type="#_x0000_t75" style="width:176.65pt;height:30.15pt" o:ole="">
                  <v:imagedata r:id="rId147" o:title=""/>
                </v:shape>
                <o:OLEObject Type="Embed" ProgID="PBrush" ShapeID="_x0000_i1163" DrawAspect="Content" ObjectID="_1509957289" r:id="rId177"/>
              </w:object>
            </w:r>
          </w:p>
        </w:tc>
      </w:tr>
      <w:tr w:rsidR="00A7317B" w14:paraId="42BE24A9" w14:textId="77777777" w:rsidTr="00A7317B">
        <w:trPr>
          <w:jc w:val="center"/>
        </w:trPr>
        <w:tc>
          <w:tcPr>
            <w:tcW w:w="0" w:type="auto"/>
            <w:vAlign w:val="center"/>
          </w:tcPr>
          <w:p w14:paraId="6A152407" w14:textId="77777777" w:rsidR="00A7317B" w:rsidRPr="00167469" w:rsidRDefault="00A7317B" w:rsidP="00A7317B">
            <w:pPr>
              <w:jc w:val="right"/>
              <w:rPr>
                <w:rFonts w:ascii="Arial" w:hAnsi="Arial" w:cs="Arial"/>
                <w:sz w:val="18"/>
                <w:szCs w:val="18"/>
              </w:rPr>
            </w:pPr>
            <w:r w:rsidRPr="00167469">
              <w:rPr>
                <w:rFonts w:ascii="Arial" w:hAnsi="Arial" w:cs="Arial"/>
                <w:sz w:val="18"/>
                <w:szCs w:val="18"/>
              </w:rPr>
              <w:t>Si enfrento d</w:t>
            </w:r>
            <w:r>
              <w:rPr>
                <w:rFonts w:ascii="Arial" w:hAnsi="Arial" w:cs="Arial"/>
                <w:sz w:val="18"/>
                <w:szCs w:val="18"/>
              </w:rPr>
              <w:t>ificultades en la vida, frecuentemente dudo de mí mismo</w:t>
            </w:r>
          </w:p>
        </w:tc>
        <w:tc>
          <w:tcPr>
            <w:tcW w:w="0" w:type="auto"/>
          </w:tcPr>
          <w:p w14:paraId="481402D9" w14:textId="77777777" w:rsidR="00A7317B" w:rsidRDefault="00A7317B" w:rsidP="00A7317B">
            <w:pPr>
              <w:jc w:val="center"/>
            </w:pPr>
            <w:r w:rsidRPr="004A0642">
              <w:rPr>
                <w:rFonts w:eastAsiaTheme="minorHAnsi"/>
                <w:sz w:val="22"/>
                <w:szCs w:val="22"/>
                <w:lang w:val="es-MX" w:eastAsia="en-US"/>
              </w:rPr>
              <w:object w:dxaOrig="3540" w:dyaOrig="600" w14:anchorId="0D8A90A1">
                <v:shape id="_x0000_i1164" type="#_x0000_t75" style="width:176.65pt;height:30.15pt" o:ole="">
                  <v:imagedata r:id="rId147" o:title=""/>
                </v:shape>
                <o:OLEObject Type="Embed" ProgID="PBrush" ShapeID="_x0000_i1164" DrawAspect="Content" ObjectID="_1509957290" r:id="rId178"/>
              </w:object>
            </w:r>
          </w:p>
        </w:tc>
      </w:tr>
      <w:tr w:rsidR="00A7317B" w14:paraId="1CA03768" w14:textId="77777777" w:rsidTr="00A7317B">
        <w:trPr>
          <w:jc w:val="center"/>
        </w:trPr>
        <w:tc>
          <w:tcPr>
            <w:tcW w:w="0" w:type="auto"/>
            <w:vAlign w:val="center"/>
          </w:tcPr>
          <w:p w14:paraId="13913B78" w14:textId="77777777" w:rsidR="00A7317B" w:rsidRPr="00167469" w:rsidRDefault="00A7317B" w:rsidP="00A7317B">
            <w:pPr>
              <w:jc w:val="right"/>
              <w:rPr>
                <w:rFonts w:ascii="Arial" w:hAnsi="Arial" w:cs="Arial"/>
                <w:sz w:val="18"/>
                <w:szCs w:val="18"/>
              </w:rPr>
            </w:pPr>
            <w:r w:rsidRPr="00167469">
              <w:rPr>
                <w:rFonts w:ascii="Arial" w:hAnsi="Arial" w:cs="Arial"/>
                <w:sz w:val="18"/>
                <w:szCs w:val="18"/>
              </w:rPr>
              <w:t>Las oportunidades que tengo en la vida están determinadas por las condiciones sociales</w:t>
            </w:r>
          </w:p>
        </w:tc>
        <w:tc>
          <w:tcPr>
            <w:tcW w:w="0" w:type="auto"/>
          </w:tcPr>
          <w:p w14:paraId="45A3166D" w14:textId="77777777" w:rsidR="00A7317B" w:rsidRDefault="00A7317B" w:rsidP="00A7317B">
            <w:pPr>
              <w:jc w:val="center"/>
            </w:pPr>
            <w:r w:rsidRPr="004A0642">
              <w:rPr>
                <w:rFonts w:eastAsiaTheme="minorHAnsi"/>
                <w:sz w:val="22"/>
                <w:szCs w:val="22"/>
                <w:lang w:val="es-MX" w:eastAsia="en-US"/>
              </w:rPr>
              <w:object w:dxaOrig="3540" w:dyaOrig="600" w14:anchorId="17DB337A">
                <v:shape id="_x0000_i1165" type="#_x0000_t75" style="width:176.65pt;height:30.15pt" o:ole="">
                  <v:imagedata r:id="rId147" o:title=""/>
                </v:shape>
                <o:OLEObject Type="Embed" ProgID="PBrush" ShapeID="_x0000_i1165" DrawAspect="Content" ObjectID="_1509957291" r:id="rId179"/>
              </w:object>
            </w:r>
          </w:p>
        </w:tc>
      </w:tr>
      <w:tr w:rsidR="00A7317B" w14:paraId="72C349C1" w14:textId="77777777" w:rsidTr="00A7317B">
        <w:trPr>
          <w:jc w:val="center"/>
        </w:trPr>
        <w:tc>
          <w:tcPr>
            <w:tcW w:w="0" w:type="auto"/>
            <w:vAlign w:val="center"/>
          </w:tcPr>
          <w:p w14:paraId="497A4229" w14:textId="77777777" w:rsidR="00A7317B" w:rsidRPr="00167469" w:rsidRDefault="00A7317B" w:rsidP="00A7317B">
            <w:pPr>
              <w:jc w:val="right"/>
              <w:rPr>
                <w:rFonts w:ascii="Arial" w:hAnsi="Arial" w:cs="Arial"/>
                <w:sz w:val="18"/>
                <w:szCs w:val="18"/>
              </w:rPr>
            </w:pPr>
            <w:r w:rsidRPr="00167469">
              <w:rPr>
                <w:rFonts w:ascii="Arial" w:hAnsi="Arial" w:cs="Arial"/>
                <w:sz w:val="18"/>
                <w:szCs w:val="18"/>
              </w:rPr>
              <w:t xml:space="preserve">Las habilidades </w:t>
            </w:r>
            <w:r>
              <w:rPr>
                <w:rFonts w:ascii="Arial" w:hAnsi="Arial" w:cs="Arial"/>
                <w:sz w:val="18"/>
                <w:szCs w:val="18"/>
              </w:rPr>
              <w:t xml:space="preserve">con las que nací </w:t>
            </w:r>
            <w:r w:rsidRPr="00167469">
              <w:rPr>
                <w:rFonts w:ascii="Arial" w:hAnsi="Arial" w:cs="Arial"/>
                <w:sz w:val="18"/>
                <w:szCs w:val="18"/>
              </w:rPr>
              <w:t xml:space="preserve">son más importantes que todo el esfuerzo que </w:t>
            </w:r>
            <w:r>
              <w:rPr>
                <w:rFonts w:ascii="Arial" w:hAnsi="Arial" w:cs="Arial"/>
                <w:sz w:val="18"/>
                <w:szCs w:val="18"/>
              </w:rPr>
              <w:t>y</w:t>
            </w:r>
            <w:r w:rsidRPr="00167469">
              <w:rPr>
                <w:rFonts w:ascii="Arial" w:hAnsi="Arial" w:cs="Arial"/>
                <w:sz w:val="18"/>
                <w:szCs w:val="18"/>
              </w:rPr>
              <w:t>o pueda hacer</w:t>
            </w:r>
          </w:p>
        </w:tc>
        <w:tc>
          <w:tcPr>
            <w:tcW w:w="0" w:type="auto"/>
          </w:tcPr>
          <w:p w14:paraId="7248ED44" w14:textId="77777777" w:rsidR="00A7317B" w:rsidRDefault="00A7317B" w:rsidP="00A7317B">
            <w:pPr>
              <w:jc w:val="center"/>
            </w:pPr>
            <w:r w:rsidRPr="004A0642">
              <w:rPr>
                <w:rFonts w:eastAsiaTheme="minorHAnsi"/>
                <w:sz w:val="22"/>
                <w:szCs w:val="22"/>
                <w:lang w:val="es-MX" w:eastAsia="en-US"/>
              </w:rPr>
              <w:object w:dxaOrig="3540" w:dyaOrig="600" w14:anchorId="4F5291A2">
                <v:shape id="_x0000_i1166" type="#_x0000_t75" style="width:176.65pt;height:30.15pt" o:ole="">
                  <v:imagedata r:id="rId147" o:title=""/>
                </v:shape>
                <o:OLEObject Type="Embed" ProgID="PBrush" ShapeID="_x0000_i1166" DrawAspect="Content" ObjectID="_1509957292" r:id="rId180"/>
              </w:object>
            </w:r>
          </w:p>
        </w:tc>
      </w:tr>
      <w:tr w:rsidR="00A7317B" w14:paraId="57A3967C" w14:textId="77777777" w:rsidTr="00A7317B">
        <w:trPr>
          <w:jc w:val="center"/>
        </w:trPr>
        <w:tc>
          <w:tcPr>
            <w:tcW w:w="0" w:type="auto"/>
            <w:vAlign w:val="center"/>
          </w:tcPr>
          <w:p w14:paraId="48F15B49" w14:textId="77777777" w:rsidR="00A7317B" w:rsidRPr="00167469" w:rsidRDefault="00A7317B" w:rsidP="00A7317B">
            <w:pPr>
              <w:jc w:val="right"/>
              <w:rPr>
                <w:rFonts w:ascii="Arial" w:hAnsi="Arial" w:cs="Arial"/>
                <w:sz w:val="18"/>
                <w:szCs w:val="18"/>
              </w:rPr>
            </w:pPr>
            <w:r w:rsidRPr="00167469">
              <w:rPr>
                <w:rFonts w:ascii="Arial" w:hAnsi="Arial" w:cs="Arial"/>
                <w:sz w:val="18"/>
                <w:szCs w:val="18"/>
              </w:rPr>
              <w:t>Tengo poco control sobre las cosas que suceden en mi vida</w:t>
            </w:r>
          </w:p>
        </w:tc>
        <w:tc>
          <w:tcPr>
            <w:tcW w:w="0" w:type="auto"/>
          </w:tcPr>
          <w:p w14:paraId="6E47E831" w14:textId="77777777" w:rsidR="00A7317B" w:rsidRDefault="00A7317B" w:rsidP="00A7317B">
            <w:pPr>
              <w:jc w:val="center"/>
            </w:pPr>
            <w:r w:rsidRPr="004A0642">
              <w:rPr>
                <w:rFonts w:eastAsiaTheme="minorHAnsi"/>
                <w:sz w:val="22"/>
                <w:szCs w:val="22"/>
                <w:lang w:val="es-MX" w:eastAsia="en-US"/>
              </w:rPr>
              <w:object w:dxaOrig="3540" w:dyaOrig="600" w14:anchorId="2DA9C42D">
                <v:shape id="_x0000_i1167" type="#_x0000_t75" style="width:176.65pt;height:30.15pt" o:ole="">
                  <v:imagedata r:id="rId147" o:title=""/>
                </v:shape>
                <o:OLEObject Type="Embed" ProgID="PBrush" ShapeID="_x0000_i1167" DrawAspect="Content" ObjectID="_1509957293" r:id="rId181"/>
              </w:object>
            </w:r>
          </w:p>
        </w:tc>
      </w:tr>
    </w:tbl>
    <w:p w14:paraId="233E628C" w14:textId="77777777" w:rsidR="00A7317B" w:rsidRPr="002A1B2C" w:rsidRDefault="00A7317B" w:rsidP="00A7317B">
      <w:pPr>
        <w:jc w:val="both"/>
      </w:pPr>
    </w:p>
    <w:p w14:paraId="511F7EA7" w14:textId="291B08FB" w:rsidR="00A7317B" w:rsidRDefault="00A7317B" w:rsidP="00A7317B">
      <w:pPr>
        <w:pStyle w:val="Prrafodelista"/>
        <w:numPr>
          <w:ilvl w:val="0"/>
          <w:numId w:val="10"/>
        </w:numPr>
        <w:spacing w:after="0" w:line="240" w:lineRule="auto"/>
        <w:jc w:val="both"/>
      </w:pPr>
      <w:r w:rsidRPr="008C60DD">
        <w:rPr>
          <w:rFonts w:ascii="Arial" w:hAnsi="Arial" w:cs="Arial"/>
          <w:sz w:val="18"/>
          <w:szCs w:val="18"/>
        </w:rPr>
        <w:t xml:space="preserve">De acuerdo con esta tarjeta, dígame </w:t>
      </w:r>
      <w:r>
        <w:rPr>
          <w:rFonts w:ascii="Arial" w:hAnsi="Arial" w:cs="Arial"/>
          <w:sz w:val="18"/>
          <w:szCs w:val="18"/>
        </w:rPr>
        <w:t>¿</w:t>
      </w:r>
      <w:r w:rsidRPr="008C60DD">
        <w:rPr>
          <w:rFonts w:ascii="Arial" w:hAnsi="Arial" w:cs="Arial"/>
          <w:sz w:val="18"/>
          <w:szCs w:val="18"/>
        </w:rPr>
        <w:t xml:space="preserve">qué </w:t>
      </w:r>
      <w:proofErr w:type="gramStart"/>
      <w:r w:rsidRPr="008C60DD">
        <w:rPr>
          <w:rFonts w:ascii="Arial" w:hAnsi="Arial" w:cs="Arial"/>
          <w:sz w:val="18"/>
          <w:szCs w:val="18"/>
        </w:rPr>
        <w:t>tan</w:t>
      </w:r>
      <w:r>
        <w:rPr>
          <w:rFonts w:ascii="Arial" w:hAnsi="Arial" w:cs="Arial"/>
          <w:sz w:val="18"/>
          <w:szCs w:val="18"/>
        </w:rPr>
        <w:t>to …?</w:t>
      </w:r>
      <w:proofErr w:type="gramEnd"/>
    </w:p>
    <w:tbl>
      <w:tblPr>
        <w:tblStyle w:val="Tablaconcuadrcula"/>
        <w:tblW w:w="0" w:type="auto"/>
        <w:jc w:val="center"/>
        <w:tblLook w:val="04A0" w:firstRow="1" w:lastRow="0" w:firstColumn="1" w:lastColumn="0" w:noHBand="0" w:noVBand="1"/>
      </w:tblPr>
      <w:tblGrid>
        <w:gridCol w:w="3318"/>
        <w:gridCol w:w="1177"/>
        <w:gridCol w:w="796"/>
        <w:gridCol w:w="887"/>
        <w:gridCol w:w="657"/>
        <w:gridCol w:w="657"/>
      </w:tblGrid>
      <w:tr w:rsidR="00A7317B" w14:paraId="29C7DF5B" w14:textId="77777777" w:rsidTr="00A7317B">
        <w:trPr>
          <w:jc w:val="center"/>
        </w:trPr>
        <w:tc>
          <w:tcPr>
            <w:tcW w:w="0" w:type="auto"/>
            <w:tcBorders>
              <w:top w:val="nil"/>
              <w:left w:val="nil"/>
            </w:tcBorders>
          </w:tcPr>
          <w:p w14:paraId="404AA0D0" w14:textId="77777777" w:rsidR="00A7317B" w:rsidRDefault="00A7317B" w:rsidP="00A7317B">
            <w:pPr>
              <w:jc w:val="both"/>
            </w:pPr>
          </w:p>
        </w:tc>
        <w:tc>
          <w:tcPr>
            <w:tcW w:w="0" w:type="auto"/>
            <w:shd w:val="clear" w:color="auto" w:fill="F2F2F2" w:themeFill="background1" w:themeFillShade="F2"/>
            <w:vAlign w:val="center"/>
          </w:tcPr>
          <w:p w14:paraId="0A0824BB" w14:textId="77777777" w:rsidR="00A7317B" w:rsidRPr="002A1B2C" w:rsidRDefault="00A7317B" w:rsidP="00A7317B">
            <w:pPr>
              <w:jc w:val="center"/>
              <w:rPr>
                <w:rFonts w:ascii="Arial" w:hAnsi="Arial" w:cs="Arial"/>
                <w:b/>
                <w:sz w:val="18"/>
              </w:rPr>
            </w:pPr>
            <w:r w:rsidRPr="002A1B2C">
              <w:rPr>
                <w:rFonts w:ascii="Arial" w:hAnsi="Arial" w:cs="Arial"/>
                <w:b/>
                <w:sz w:val="18"/>
              </w:rPr>
              <w:t>Totalmente</w:t>
            </w:r>
          </w:p>
        </w:tc>
        <w:tc>
          <w:tcPr>
            <w:tcW w:w="0" w:type="auto"/>
            <w:shd w:val="clear" w:color="auto" w:fill="F2F2F2" w:themeFill="background1" w:themeFillShade="F2"/>
            <w:vAlign w:val="center"/>
          </w:tcPr>
          <w:p w14:paraId="7575D340" w14:textId="77777777" w:rsidR="00A7317B" w:rsidRPr="002A1B2C" w:rsidRDefault="00A7317B" w:rsidP="00A7317B">
            <w:pPr>
              <w:jc w:val="center"/>
              <w:rPr>
                <w:rFonts w:ascii="Arial" w:hAnsi="Arial" w:cs="Arial"/>
                <w:b/>
                <w:sz w:val="18"/>
              </w:rPr>
            </w:pPr>
            <w:r w:rsidRPr="002A1B2C">
              <w:rPr>
                <w:rFonts w:ascii="Arial" w:hAnsi="Arial" w:cs="Arial"/>
                <w:b/>
                <w:sz w:val="18"/>
              </w:rPr>
              <w:t>Mucho</w:t>
            </w:r>
          </w:p>
        </w:tc>
        <w:tc>
          <w:tcPr>
            <w:tcW w:w="0" w:type="auto"/>
            <w:shd w:val="clear" w:color="auto" w:fill="F2F2F2" w:themeFill="background1" w:themeFillShade="F2"/>
            <w:vAlign w:val="center"/>
          </w:tcPr>
          <w:p w14:paraId="44363CBB" w14:textId="77777777" w:rsidR="00A7317B" w:rsidRPr="002A1B2C" w:rsidRDefault="00A7317B" w:rsidP="00A7317B">
            <w:pPr>
              <w:jc w:val="center"/>
              <w:rPr>
                <w:rFonts w:ascii="Arial" w:hAnsi="Arial" w:cs="Arial"/>
                <w:b/>
                <w:sz w:val="18"/>
              </w:rPr>
            </w:pPr>
            <w:r w:rsidRPr="002A1B2C">
              <w:rPr>
                <w:rFonts w:ascii="Arial" w:hAnsi="Arial" w:cs="Arial"/>
                <w:b/>
                <w:sz w:val="18"/>
              </w:rPr>
              <w:t>Regular</w:t>
            </w:r>
          </w:p>
        </w:tc>
        <w:tc>
          <w:tcPr>
            <w:tcW w:w="0" w:type="auto"/>
            <w:shd w:val="clear" w:color="auto" w:fill="F2F2F2" w:themeFill="background1" w:themeFillShade="F2"/>
            <w:vAlign w:val="center"/>
          </w:tcPr>
          <w:p w14:paraId="6FC49CC9" w14:textId="77777777" w:rsidR="00A7317B" w:rsidRPr="002A1B2C" w:rsidRDefault="00A7317B" w:rsidP="00A7317B">
            <w:pPr>
              <w:jc w:val="center"/>
              <w:rPr>
                <w:rFonts w:ascii="Arial" w:hAnsi="Arial" w:cs="Arial"/>
                <w:b/>
                <w:sz w:val="18"/>
              </w:rPr>
            </w:pPr>
            <w:r w:rsidRPr="002A1B2C">
              <w:rPr>
                <w:rFonts w:ascii="Arial" w:hAnsi="Arial" w:cs="Arial"/>
                <w:b/>
                <w:sz w:val="18"/>
              </w:rPr>
              <w:t>Poco</w:t>
            </w:r>
          </w:p>
        </w:tc>
        <w:tc>
          <w:tcPr>
            <w:tcW w:w="0" w:type="auto"/>
            <w:shd w:val="clear" w:color="auto" w:fill="F2F2F2" w:themeFill="background1" w:themeFillShade="F2"/>
            <w:vAlign w:val="center"/>
          </w:tcPr>
          <w:p w14:paraId="64BFB677" w14:textId="77777777" w:rsidR="00A7317B" w:rsidRPr="002A1B2C" w:rsidRDefault="00A7317B" w:rsidP="00A7317B">
            <w:pPr>
              <w:jc w:val="center"/>
              <w:rPr>
                <w:rFonts w:ascii="Arial" w:hAnsi="Arial" w:cs="Arial"/>
                <w:b/>
                <w:sz w:val="18"/>
              </w:rPr>
            </w:pPr>
            <w:r w:rsidRPr="002A1B2C">
              <w:rPr>
                <w:rFonts w:ascii="Arial" w:hAnsi="Arial" w:cs="Arial"/>
                <w:b/>
                <w:sz w:val="18"/>
              </w:rPr>
              <w:t>Nada</w:t>
            </w:r>
          </w:p>
        </w:tc>
      </w:tr>
      <w:tr w:rsidR="00A7317B" w14:paraId="6C2E367C" w14:textId="77777777" w:rsidTr="00A7317B">
        <w:trPr>
          <w:jc w:val="center"/>
        </w:trPr>
        <w:tc>
          <w:tcPr>
            <w:tcW w:w="0" w:type="auto"/>
          </w:tcPr>
          <w:p w14:paraId="73D05DA7" w14:textId="77777777" w:rsidR="00A7317B" w:rsidRDefault="00A7317B" w:rsidP="00A7317B">
            <w:pPr>
              <w:jc w:val="right"/>
            </w:pPr>
            <w:r w:rsidRPr="00167469">
              <w:rPr>
                <w:rFonts w:ascii="Arial" w:hAnsi="Arial" w:cs="Arial"/>
                <w:sz w:val="18"/>
                <w:szCs w:val="18"/>
                <w:lang w:val="es-SV"/>
              </w:rPr>
              <w:t>Es reservad</w:t>
            </w:r>
            <w:r>
              <w:rPr>
                <w:rFonts w:ascii="Arial" w:hAnsi="Arial" w:cs="Arial"/>
                <w:sz w:val="18"/>
                <w:szCs w:val="18"/>
                <w:lang w:val="es-SV"/>
              </w:rPr>
              <w:t>o(</w:t>
            </w:r>
            <w:r w:rsidRPr="00167469">
              <w:rPr>
                <w:rFonts w:ascii="Arial" w:hAnsi="Arial" w:cs="Arial"/>
                <w:sz w:val="18"/>
                <w:szCs w:val="18"/>
                <w:lang w:val="es-SV"/>
              </w:rPr>
              <w:t>a</w:t>
            </w:r>
            <w:r>
              <w:rPr>
                <w:rFonts w:ascii="Arial" w:hAnsi="Arial" w:cs="Arial"/>
                <w:sz w:val="18"/>
                <w:szCs w:val="18"/>
                <w:lang w:val="es-SV"/>
              </w:rPr>
              <w:t>)</w:t>
            </w:r>
          </w:p>
        </w:tc>
        <w:tc>
          <w:tcPr>
            <w:tcW w:w="0" w:type="auto"/>
          </w:tcPr>
          <w:p w14:paraId="1BA5C755" w14:textId="77777777" w:rsidR="00A7317B" w:rsidRDefault="00A7317B" w:rsidP="00A7317B">
            <w:pPr>
              <w:jc w:val="center"/>
            </w:pPr>
            <w:r w:rsidRPr="00B608BB">
              <w:rPr>
                <w:rFonts w:eastAsiaTheme="minorHAnsi"/>
                <w:sz w:val="22"/>
                <w:szCs w:val="22"/>
                <w:lang w:val="es-MX" w:eastAsia="en-US"/>
              </w:rPr>
              <w:object w:dxaOrig="330" w:dyaOrig="330" w14:anchorId="64D7C165">
                <v:shape id="_x0000_i1168" type="#_x0000_t75" style="width:16.75pt;height:16.75pt" o:ole="">
                  <v:imagedata r:id="rId10" o:title=""/>
                </v:shape>
                <o:OLEObject Type="Embed" ProgID="PBrush" ShapeID="_x0000_i1168" DrawAspect="Content" ObjectID="_1509957294" r:id="rId182"/>
              </w:object>
            </w:r>
          </w:p>
        </w:tc>
        <w:tc>
          <w:tcPr>
            <w:tcW w:w="0" w:type="auto"/>
          </w:tcPr>
          <w:p w14:paraId="41DCBE80" w14:textId="77777777" w:rsidR="00A7317B" w:rsidRDefault="00A7317B" w:rsidP="00A7317B">
            <w:pPr>
              <w:jc w:val="center"/>
            </w:pPr>
            <w:r w:rsidRPr="00B608BB">
              <w:rPr>
                <w:rFonts w:eastAsiaTheme="minorHAnsi"/>
                <w:sz w:val="22"/>
                <w:szCs w:val="22"/>
                <w:lang w:val="es-MX" w:eastAsia="en-US"/>
              </w:rPr>
              <w:object w:dxaOrig="330" w:dyaOrig="330" w14:anchorId="442331BB">
                <v:shape id="_x0000_i1169" type="#_x0000_t75" style="width:16.75pt;height:16.75pt" o:ole="">
                  <v:imagedata r:id="rId10" o:title=""/>
                </v:shape>
                <o:OLEObject Type="Embed" ProgID="PBrush" ShapeID="_x0000_i1169" DrawAspect="Content" ObjectID="_1509957295" r:id="rId183"/>
              </w:object>
            </w:r>
          </w:p>
        </w:tc>
        <w:tc>
          <w:tcPr>
            <w:tcW w:w="0" w:type="auto"/>
          </w:tcPr>
          <w:p w14:paraId="4C851E4C" w14:textId="77777777" w:rsidR="00A7317B" w:rsidRDefault="00A7317B" w:rsidP="00A7317B">
            <w:pPr>
              <w:jc w:val="center"/>
            </w:pPr>
            <w:r w:rsidRPr="00B608BB">
              <w:rPr>
                <w:rFonts w:eastAsiaTheme="minorHAnsi"/>
                <w:sz w:val="22"/>
                <w:szCs w:val="22"/>
                <w:lang w:val="es-MX" w:eastAsia="en-US"/>
              </w:rPr>
              <w:object w:dxaOrig="330" w:dyaOrig="330" w14:anchorId="1537BE4F">
                <v:shape id="_x0000_i1170" type="#_x0000_t75" style="width:16.75pt;height:16.75pt" o:ole="">
                  <v:imagedata r:id="rId10" o:title=""/>
                </v:shape>
                <o:OLEObject Type="Embed" ProgID="PBrush" ShapeID="_x0000_i1170" DrawAspect="Content" ObjectID="_1509957296" r:id="rId184"/>
              </w:object>
            </w:r>
          </w:p>
        </w:tc>
        <w:tc>
          <w:tcPr>
            <w:tcW w:w="0" w:type="auto"/>
          </w:tcPr>
          <w:p w14:paraId="29E835BC" w14:textId="77777777" w:rsidR="00A7317B" w:rsidRDefault="00A7317B" w:rsidP="00A7317B">
            <w:pPr>
              <w:jc w:val="center"/>
            </w:pPr>
            <w:r w:rsidRPr="00B608BB">
              <w:rPr>
                <w:rFonts w:eastAsiaTheme="minorHAnsi"/>
                <w:sz w:val="22"/>
                <w:szCs w:val="22"/>
                <w:lang w:val="es-MX" w:eastAsia="en-US"/>
              </w:rPr>
              <w:object w:dxaOrig="330" w:dyaOrig="330" w14:anchorId="168C9B58">
                <v:shape id="_x0000_i1171" type="#_x0000_t75" style="width:16.75pt;height:16.75pt" o:ole="">
                  <v:imagedata r:id="rId10" o:title=""/>
                </v:shape>
                <o:OLEObject Type="Embed" ProgID="PBrush" ShapeID="_x0000_i1171" DrawAspect="Content" ObjectID="_1509957297" r:id="rId185"/>
              </w:object>
            </w:r>
          </w:p>
        </w:tc>
        <w:tc>
          <w:tcPr>
            <w:tcW w:w="0" w:type="auto"/>
          </w:tcPr>
          <w:p w14:paraId="4C6224E5" w14:textId="77777777" w:rsidR="00A7317B" w:rsidRDefault="00A7317B" w:rsidP="00A7317B">
            <w:pPr>
              <w:jc w:val="center"/>
            </w:pPr>
            <w:r w:rsidRPr="00B608BB">
              <w:rPr>
                <w:rFonts w:eastAsiaTheme="minorHAnsi"/>
                <w:sz w:val="22"/>
                <w:szCs w:val="22"/>
                <w:lang w:val="es-MX" w:eastAsia="en-US"/>
              </w:rPr>
              <w:object w:dxaOrig="330" w:dyaOrig="330" w14:anchorId="2B302CC0">
                <v:shape id="_x0000_i1172" type="#_x0000_t75" style="width:16.75pt;height:16.75pt" o:ole="">
                  <v:imagedata r:id="rId10" o:title=""/>
                </v:shape>
                <o:OLEObject Type="Embed" ProgID="PBrush" ShapeID="_x0000_i1172" DrawAspect="Content" ObjectID="_1509957298" r:id="rId186"/>
              </w:object>
            </w:r>
          </w:p>
        </w:tc>
      </w:tr>
      <w:tr w:rsidR="00A7317B" w14:paraId="5312DA20" w14:textId="77777777" w:rsidTr="00A7317B">
        <w:trPr>
          <w:jc w:val="center"/>
        </w:trPr>
        <w:tc>
          <w:tcPr>
            <w:tcW w:w="0" w:type="auto"/>
          </w:tcPr>
          <w:p w14:paraId="43ED3652" w14:textId="77777777" w:rsidR="00A7317B" w:rsidRDefault="00A7317B" w:rsidP="00A7317B">
            <w:pPr>
              <w:jc w:val="right"/>
            </w:pPr>
            <w:r w:rsidRPr="00167469">
              <w:rPr>
                <w:rFonts w:ascii="Arial" w:hAnsi="Arial" w:cs="Arial"/>
                <w:sz w:val="18"/>
                <w:szCs w:val="18"/>
                <w:lang w:val="es-SV"/>
              </w:rPr>
              <w:t>Es generalmente confiable</w:t>
            </w:r>
          </w:p>
        </w:tc>
        <w:tc>
          <w:tcPr>
            <w:tcW w:w="0" w:type="auto"/>
          </w:tcPr>
          <w:p w14:paraId="7E49CA9E" w14:textId="77777777" w:rsidR="00A7317B" w:rsidRDefault="00A7317B" w:rsidP="00A7317B">
            <w:pPr>
              <w:jc w:val="center"/>
            </w:pPr>
            <w:r w:rsidRPr="00B608BB">
              <w:rPr>
                <w:rFonts w:eastAsiaTheme="minorHAnsi"/>
                <w:sz w:val="22"/>
                <w:szCs w:val="22"/>
                <w:lang w:val="es-MX" w:eastAsia="en-US"/>
              </w:rPr>
              <w:object w:dxaOrig="330" w:dyaOrig="330" w14:anchorId="72319AE9">
                <v:shape id="_x0000_i1173" type="#_x0000_t75" style="width:16.75pt;height:16.75pt" o:ole="">
                  <v:imagedata r:id="rId10" o:title=""/>
                </v:shape>
                <o:OLEObject Type="Embed" ProgID="PBrush" ShapeID="_x0000_i1173" DrawAspect="Content" ObjectID="_1509957299" r:id="rId187"/>
              </w:object>
            </w:r>
          </w:p>
        </w:tc>
        <w:tc>
          <w:tcPr>
            <w:tcW w:w="0" w:type="auto"/>
          </w:tcPr>
          <w:p w14:paraId="6FEEFFA3" w14:textId="77777777" w:rsidR="00A7317B" w:rsidRDefault="00A7317B" w:rsidP="00A7317B">
            <w:pPr>
              <w:jc w:val="center"/>
            </w:pPr>
            <w:r w:rsidRPr="00B608BB">
              <w:rPr>
                <w:rFonts w:eastAsiaTheme="minorHAnsi"/>
                <w:sz w:val="22"/>
                <w:szCs w:val="22"/>
                <w:lang w:val="es-MX" w:eastAsia="en-US"/>
              </w:rPr>
              <w:object w:dxaOrig="330" w:dyaOrig="330" w14:anchorId="7410E2B0">
                <v:shape id="_x0000_i1174" type="#_x0000_t75" style="width:16.75pt;height:16.75pt" o:ole="">
                  <v:imagedata r:id="rId10" o:title=""/>
                </v:shape>
                <o:OLEObject Type="Embed" ProgID="PBrush" ShapeID="_x0000_i1174" DrawAspect="Content" ObjectID="_1509957300" r:id="rId188"/>
              </w:object>
            </w:r>
          </w:p>
        </w:tc>
        <w:tc>
          <w:tcPr>
            <w:tcW w:w="0" w:type="auto"/>
          </w:tcPr>
          <w:p w14:paraId="3ED21450" w14:textId="77777777" w:rsidR="00A7317B" w:rsidRDefault="00A7317B" w:rsidP="00A7317B">
            <w:pPr>
              <w:jc w:val="center"/>
            </w:pPr>
            <w:r w:rsidRPr="00B608BB">
              <w:rPr>
                <w:rFonts w:eastAsiaTheme="minorHAnsi"/>
                <w:sz w:val="22"/>
                <w:szCs w:val="22"/>
                <w:lang w:val="es-MX" w:eastAsia="en-US"/>
              </w:rPr>
              <w:object w:dxaOrig="330" w:dyaOrig="330" w14:anchorId="46D5787E">
                <v:shape id="_x0000_i1175" type="#_x0000_t75" style="width:16.75pt;height:16.75pt" o:ole="">
                  <v:imagedata r:id="rId10" o:title=""/>
                </v:shape>
                <o:OLEObject Type="Embed" ProgID="PBrush" ShapeID="_x0000_i1175" DrawAspect="Content" ObjectID="_1509957301" r:id="rId189"/>
              </w:object>
            </w:r>
          </w:p>
        </w:tc>
        <w:tc>
          <w:tcPr>
            <w:tcW w:w="0" w:type="auto"/>
          </w:tcPr>
          <w:p w14:paraId="1C6223E5" w14:textId="77777777" w:rsidR="00A7317B" w:rsidRDefault="00A7317B" w:rsidP="00A7317B">
            <w:pPr>
              <w:jc w:val="center"/>
            </w:pPr>
            <w:r w:rsidRPr="00B608BB">
              <w:rPr>
                <w:rFonts w:eastAsiaTheme="minorHAnsi"/>
                <w:sz w:val="22"/>
                <w:szCs w:val="22"/>
                <w:lang w:val="es-MX" w:eastAsia="en-US"/>
              </w:rPr>
              <w:object w:dxaOrig="330" w:dyaOrig="330" w14:anchorId="067C4BAD">
                <v:shape id="_x0000_i1176" type="#_x0000_t75" style="width:16.75pt;height:16.75pt" o:ole="">
                  <v:imagedata r:id="rId10" o:title=""/>
                </v:shape>
                <o:OLEObject Type="Embed" ProgID="PBrush" ShapeID="_x0000_i1176" DrawAspect="Content" ObjectID="_1509957302" r:id="rId190"/>
              </w:object>
            </w:r>
          </w:p>
        </w:tc>
        <w:tc>
          <w:tcPr>
            <w:tcW w:w="0" w:type="auto"/>
          </w:tcPr>
          <w:p w14:paraId="7C07D211" w14:textId="77777777" w:rsidR="00A7317B" w:rsidRDefault="00A7317B" w:rsidP="00A7317B">
            <w:pPr>
              <w:jc w:val="center"/>
            </w:pPr>
            <w:r w:rsidRPr="00B608BB">
              <w:rPr>
                <w:rFonts w:eastAsiaTheme="minorHAnsi"/>
                <w:sz w:val="22"/>
                <w:szCs w:val="22"/>
                <w:lang w:val="es-MX" w:eastAsia="en-US"/>
              </w:rPr>
              <w:object w:dxaOrig="330" w:dyaOrig="330" w14:anchorId="696FCD6A">
                <v:shape id="_x0000_i1177" type="#_x0000_t75" style="width:16.75pt;height:16.75pt" o:ole="">
                  <v:imagedata r:id="rId10" o:title=""/>
                </v:shape>
                <o:OLEObject Type="Embed" ProgID="PBrush" ShapeID="_x0000_i1177" DrawAspect="Content" ObjectID="_1509957303" r:id="rId191"/>
              </w:object>
            </w:r>
          </w:p>
        </w:tc>
      </w:tr>
      <w:tr w:rsidR="00A7317B" w14:paraId="34D50C74" w14:textId="77777777" w:rsidTr="00A7317B">
        <w:trPr>
          <w:jc w:val="center"/>
        </w:trPr>
        <w:tc>
          <w:tcPr>
            <w:tcW w:w="0" w:type="auto"/>
          </w:tcPr>
          <w:p w14:paraId="1546D286" w14:textId="77777777" w:rsidR="00A7317B" w:rsidRDefault="00A7317B" w:rsidP="00A7317B">
            <w:pPr>
              <w:jc w:val="right"/>
            </w:pPr>
            <w:r w:rsidRPr="00167469">
              <w:rPr>
                <w:rFonts w:ascii="Arial" w:hAnsi="Arial" w:cs="Arial"/>
                <w:sz w:val="18"/>
                <w:szCs w:val="18"/>
                <w:lang w:val="es-SV"/>
              </w:rPr>
              <w:t>Tiende a ser floj</w:t>
            </w:r>
            <w:r>
              <w:rPr>
                <w:rFonts w:ascii="Arial" w:hAnsi="Arial" w:cs="Arial"/>
                <w:sz w:val="18"/>
                <w:szCs w:val="18"/>
                <w:lang w:val="es-SV"/>
              </w:rPr>
              <w:t>o(</w:t>
            </w:r>
            <w:r w:rsidRPr="00167469">
              <w:rPr>
                <w:rFonts w:ascii="Arial" w:hAnsi="Arial" w:cs="Arial"/>
                <w:sz w:val="18"/>
                <w:szCs w:val="18"/>
                <w:lang w:val="es-SV"/>
              </w:rPr>
              <w:t>a</w:t>
            </w:r>
            <w:r>
              <w:rPr>
                <w:rFonts w:ascii="Arial" w:hAnsi="Arial" w:cs="Arial"/>
                <w:sz w:val="18"/>
                <w:szCs w:val="18"/>
                <w:lang w:val="es-SV"/>
              </w:rPr>
              <w:t>)</w:t>
            </w:r>
          </w:p>
        </w:tc>
        <w:tc>
          <w:tcPr>
            <w:tcW w:w="0" w:type="auto"/>
          </w:tcPr>
          <w:p w14:paraId="59070A70" w14:textId="77777777" w:rsidR="00A7317B" w:rsidRDefault="00A7317B" w:rsidP="00A7317B">
            <w:pPr>
              <w:jc w:val="center"/>
            </w:pPr>
            <w:r w:rsidRPr="00B608BB">
              <w:rPr>
                <w:rFonts w:eastAsiaTheme="minorHAnsi"/>
                <w:sz w:val="22"/>
                <w:szCs w:val="22"/>
                <w:lang w:val="es-MX" w:eastAsia="en-US"/>
              </w:rPr>
              <w:object w:dxaOrig="330" w:dyaOrig="330" w14:anchorId="012843BD">
                <v:shape id="_x0000_i1178" type="#_x0000_t75" style="width:16.75pt;height:16.75pt" o:ole="">
                  <v:imagedata r:id="rId10" o:title=""/>
                </v:shape>
                <o:OLEObject Type="Embed" ProgID="PBrush" ShapeID="_x0000_i1178" DrawAspect="Content" ObjectID="_1509957304" r:id="rId192"/>
              </w:object>
            </w:r>
          </w:p>
        </w:tc>
        <w:tc>
          <w:tcPr>
            <w:tcW w:w="0" w:type="auto"/>
          </w:tcPr>
          <w:p w14:paraId="7E284785" w14:textId="77777777" w:rsidR="00A7317B" w:rsidRDefault="00A7317B" w:rsidP="00A7317B">
            <w:pPr>
              <w:jc w:val="center"/>
            </w:pPr>
            <w:r w:rsidRPr="00B608BB">
              <w:rPr>
                <w:rFonts w:eastAsiaTheme="minorHAnsi"/>
                <w:sz w:val="22"/>
                <w:szCs w:val="22"/>
                <w:lang w:val="es-MX" w:eastAsia="en-US"/>
              </w:rPr>
              <w:object w:dxaOrig="330" w:dyaOrig="330" w14:anchorId="00BB502D">
                <v:shape id="_x0000_i1179" type="#_x0000_t75" style="width:16.75pt;height:16.75pt" o:ole="">
                  <v:imagedata r:id="rId10" o:title=""/>
                </v:shape>
                <o:OLEObject Type="Embed" ProgID="PBrush" ShapeID="_x0000_i1179" DrawAspect="Content" ObjectID="_1509957305" r:id="rId193"/>
              </w:object>
            </w:r>
          </w:p>
        </w:tc>
        <w:tc>
          <w:tcPr>
            <w:tcW w:w="0" w:type="auto"/>
          </w:tcPr>
          <w:p w14:paraId="6A4CBB8A" w14:textId="77777777" w:rsidR="00A7317B" w:rsidRDefault="00A7317B" w:rsidP="00A7317B">
            <w:pPr>
              <w:jc w:val="center"/>
            </w:pPr>
            <w:r w:rsidRPr="00B608BB">
              <w:rPr>
                <w:rFonts w:eastAsiaTheme="minorHAnsi"/>
                <w:sz w:val="22"/>
                <w:szCs w:val="22"/>
                <w:lang w:val="es-MX" w:eastAsia="en-US"/>
              </w:rPr>
              <w:object w:dxaOrig="330" w:dyaOrig="330" w14:anchorId="2CFF8FC3">
                <v:shape id="_x0000_i1180" type="#_x0000_t75" style="width:16.75pt;height:16.75pt" o:ole="">
                  <v:imagedata r:id="rId10" o:title=""/>
                </v:shape>
                <o:OLEObject Type="Embed" ProgID="PBrush" ShapeID="_x0000_i1180" DrawAspect="Content" ObjectID="_1509957306" r:id="rId194"/>
              </w:object>
            </w:r>
          </w:p>
        </w:tc>
        <w:tc>
          <w:tcPr>
            <w:tcW w:w="0" w:type="auto"/>
          </w:tcPr>
          <w:p w14:paraId="1CC391A6" w14:textId="77777777" w:rsidR="00A7317B" w:rsidRDefault="00A7317B" w:rsidP="00A7317B">
            <w:pPr>
              <w:jc w:val="center"/>
            </w:pPr>
            <w:r w:rsidRPr="00B608BB">
              <w:rPr>
                <w:rFonts w:eastAsiaTheme="minorHAnsi"/>
                <w:sz w:val="22"/>
                <w:szCs w:val="22"/>
                <w:lang w:val="es-MX" w:eastAsia="en-US"/>
              </w:rPr>
              <w:object w:dxaOrig="330" w:dyaOrig="330" w14:anchorId="633B00C4">
                <v:shape id="_x0000_i1181" type="#_x0000_t75" style="width:16.75pt;height:16.75pt" o:ole="">
                  <v:imagedata r:id="rId10" o:title=""/>
                </v:shape>
                <o:OLEObject Type="Embed" ProgID="PBrush" ShapeID="_x0000_i1181" DrawAspect="Content" ObjectID="_1509957307" r:id="rId195"/>
              </w:object>
            </w:r>
          </w:p>
        </w:tc>
        <w:tc>
          <w:tcPr>
            <w:tcW w:w="0" w:type="auto"/>
          </w:tcPr>
          <w:p w14:paraId="15B75217" w14:textId="77777777" w:rsidR="00A7317B" w:rsidRDefault="00A7317B" w:rsidP="00A7317B">
            <w:pPr>
              <w:jc w:val="center"/>
            </w:pPr>
            <w:r w:rsidRPr="00B608BB">
              <w:rPr>
                <w:rFonts w:eastAsiaTheme="minorHAnsi"/>
                <w:sz w:val="22"/>
                <w:szCs w:val="22"/>
                <w:lang w:val="es-MX" w:eastAsia="en-US"/>
              </w:rPr>
              <w:object w:dxaOrig="330" w:dyaOrig="330" w14:anchorId="69995759">
                <v:shape id="_x0000_i1182" type="#_x0000_t75" style="width:16.75pt;height:16.75pt" o:ole="">
                  <v:imagedata r:id="rId10" o:title=""/>
                </v:shape>
                <o:OLEObject Type="Embed" ProgID="PBrush" ShapeID="_x0000_i1182" DrawAspect="Content" ObjectID="_1509957308" r:id="rId196"/>
              </w:object>
            </w:r>
          </w:p>
        </w:tc>
      </w:tr>
      <w:tr w:rsidR="00A7317B" w14:paraId="74EF74DF" w14:textId="77777777" w:rsidTr="00A7317B">
        <w:trPr>
          <w:jc w:val="center"/>
        </w:trPr>
        <w:tc>
          <w:tcPr>
            <w:tcW w:w="0" w:type="auto"/>
          </w:tcPr>
          <w:p w14:paraId="6C4B9EA5" w14:textId="77777777" w:rsidR="00A7317B" w:rsidRDefault="00A7317B" w:rsidP="00A7317B">
            <w:pPr>
              <w:jc w:val="right"/>
            </w:pPr>
            <w:r w:rsidRPr="00167469">
              <w:rPr>
                <w:rFonts w:ascii="Arial" w:hAnsi="Arial" w:cs="Arial"/>
                <w:sz w:val="18"/>
                <w:szCs w:val="18"/>
                <w:lang w:val="es-SV"/>
              </w:rPr>
              <w:t>Es relajad</w:t>
            </w:r>
            <w:r>
              <w:rPr>
                <w:rFonts w:ascii="Arial" w:hAnsi="Arial" w:cs="Arial"/>
                <w:sz w:val="18"/>
                <w:szCs w:val="18"/>
                <w:lang w:val="es-SV"/>
              </w:rPr>
              <w:t>o(</w:t>
            </w:r>
            <w:r w:rsidRPr="00167469">
              <w:rPr>
                <w:rFonts w:ascii="Arial" w:hAnsi="Arial" w:cs="Arial"/>
                <w:sz w:val="18"/>
                <w:szCs w:val="18"/>
                <w:lang w:val="es-SV"/>
              </w:rPr>
              <w:t>a</w:t>
            </w:r>
            <w:r>
              <w:rPr>
                <w:rFonts w:ascii="Arial" w:hAnsi="Arial" w:cs="Arial"/>
                <w:sz w:val="18"/>
                <w:szCs w:val="18"/>
                <w:lang w:val="es-SV"/>
              </w:rPr>
              <w:t>)</w:t>
            </w:r>
            <w:r w:rsidRPr="00167469">
              <w:rPr>
                <w:rFonts w:ascii="Arial" w:hAnsi="Arial" w:cs="Arial"/>
                <w:sz w:val="18"/>
                <w:szCs w:val="18"/>
                <w:lang w:val="es-SV"/>
              </w:rPr>
              <w:t xml:space="preserve"> o maneja bien el estrés</w:t>
            </w:r>
          </w:p>
        </w:tc>
        <w:tc>
          <w:tcPr>
            <w:tcW w:w="0" w:type="auto"/>
          </w:tcPr>
          <w:p w14:paraId="2C121E59" w14:textId="77777777" w:rsidR="00A7317B" w:rsidRDefault="00A7317B" w:rsidP="00A7317B">
            <w:pPr>
              <w:jc w:val="center"/>
            </w:pPr>
            <w:r w:rsidRPr="00B608BB">
              <w:rPr>
                <w:rFonts w:eastAsiaTheme="minorHAnsi"/>
                <w:sz w:val="22"/>
                <w:szCs w:val="22"/>
                <w:lang w:val="es-MX" w:eastAsia="en-US"/>
              </w:rPr>
              <w:object w:dxaOrig="330" w:dyaOrig="330" w14:anchorId="3AB8E852">
                <v:shape id="_x0000_i1183" type="#_x0000_t75" style="width:16.75pt;height:16.75pt" o:ole="">
                  <v:imagedata r:id="rId10" o:title=""/>
                </v:shape>
                <o:OLEObject Type="Embed" ProgID="PBrush" ShapeID="_x0000_i1183" DrawAspect="Content" ObjectID="_1509957309" r:id="rId197"/>
              </w:object>
            </w:r>
          </w:p>
        </w:tc>
        <w:tc>
          <w:tcPr>
            <w:tcW w:w="0" w:type="auto"/>
          </w:tcPr>
          <w:p w14:paraId="4E23004B" w14:textId="77777777" w:rsidR="00A7317B" w:rsidRDefault="00A7317B" w:rsidP="00A7317B">
            <w:pPr>
              <w:jc w:val="center"/>
            </w:pPr>
            <w:r w:rsidRPr="00B608BB">
              <w:rPr>
                <w:rFonts w:eastAsiaTheme="minorHAnsi"/>
                <w:sz w:val="22"/>
                <w:szCs w:val="22"/>
                <w:lang w:val="es-MX" w:eastAsia="en-US"/>
              </w:rPr>
              <w:object w:dxaOrig="330" w:dyaOrig="330" w14:anchorId="62B55659">
                <v:shape id="_x0000_i1184" type="#_x0000_t75" style="width:16.75pt;height:16.75pt" o:ole="">
                  <v:imagedata r:id="rId10" o:title=""/>
                </v:shape>
                <o:OLEObject Type="Embed" ProgID="PBrush" ShapeID="_x0000_i1184" DrawAspect="Content" ObjectID="_1509957310" r:id="rId198"/>
              </w:object>
            </w:r>
          </w:p>
        </w:tc>
        <w:tc>
          <w:tcPr>
            <w:tcW w:w="0" w:type="auto"/>
          </w:tcPr>
          <w:p w14:paraId="2FCF0D6C" w14:textId="77777777" w:rsidR="00A7317B" w:rsidRDefault="00A7317B" w:rsidP="00A7317B">
            <w:pPr>
              <w:jc w:val="center"/>
            </w:pPr>
            <w:r w:rsidRPr="00B608BB">
              <w:rPr>
                <w:rFonts w:eastAsiaTheme="minorHAnsi"/>
                <w:sz w:val="22"/>
                <w:szCs w:val="22"/>
                <w:lang w:val="es-MX" w:eastAsia="en-US"/>
              </w:rPr>
              <w:object w:dxaOrig="330" w:dyaOrig="330" w14:anchorId="61BE75E3">
                <v:shape id="_x0000_i1185" type="#_x0000_t75" style="width:16.75pt;height:16.75pt" o:ole="">
                  <v:imagedata r:id="rId10" o:title=""/>
                </v:shape>
                <o:OLEObject Type="Embed" ProgID="PBrush" ShapeID="_x0000_i1185" DrawAspect="Content" ObjectID="_1509957311" r:id="rId199"/>
              </w:object>
            </w:r>
          </w:p>
        </w:tc>
        <w:tc>
          <w:tcPr>
            <w:tcW w:w="0" w:type="auto"/>
          </w:tcPr>
          <w:p w14:paraId="3542A959" w14:textId="77777777" w:rsidR="00A7317B" w:rsidRDefault="00A7317B" w:rsidP="00A7317B">
            <w:pPr>
              <w:jc w:val="center"/>
            </w:pPr>
            <w:r w:rsidRPr="00B608BB">
              <w:rPr>
                <w:rFonts w:eastAsiaTheme="minorHAnsi"/>
                <w:sz w:val="22"/>
                <w:szCs w:val="22"/>
                <w:lang w:val="es-MX" w:eastAsia="en-US"/>
              </w:rPr>
              <w:object w:dxaOrig="330" w:dyaOrig="330" w14:anchorId="62BD7255">
                <v:shape id="_x0000_i1186" type="#_x0000_t75" style="width:16.75pt;height:16.75pt" o:ole="">
                  <v:imagedata r:id="rId10" o:title=""/>
                </v:shape>
                <o:OLEObject Type="Embed" ProgID="PBrush" ShapeID="_x0000_i1186" DrawAspect="Content" ObjectID="_1509957312" r:id="rId200"/>
              </w:object>
            </w:r>
          </w:p>
        </w:tc>
        <w:tc>
          <w:tcPr>
            <w:tcW w:w="0" w:type="auto"/>
          </w:tcPr>
          <w:p w14:paraId="59678F40" w14:textId="77777777" w:rsidR="00A7317B" w:rsidRDefault="00A7317B" w:rsidP="00A7317B">
            <w:pPr>
              <w:jc w:val="center"/>
            </w:pPr>
            <w:r w:rsidRPr="00B608BB">
              <w:rPr>
                <w:rFonts w:eastAsiaTheme="minorHAnsi"/>
                <w:sz w:val="22"/>
                <w:szCs w:val="22"/>
                <w:lang w:val="es-MX" w:eastAsia="en-US"/>
              </w:rPr>
              <w:object w:dxaOrig="330" w:dyaOrig="330" w14:anchorId="18D82429">
                <v:shape id="_x0000_i1187" type="#_x0000_t75" style="width:16.75pt;height:16.75pt" o:ole="">
                  <v:imagedata r:id="rId10" o:title=""/>
                </v:shape>
                <o:OLEObject Type="Embed" ProgID="PBrush" ShapeID="_x0000_i1187" DrawAspect="Content" ObjectID="_1509957313" r:id="rId201"/>
              </w:object>
            </w:r>
          </w:p>
        </w:tc>
      </w:tr>
      <w:tr w:rsidR="00A7317B" w14:paraId="69B15F29" w14:textId="77777777" w:rsidTr="00A7317B">
        <w:trPr>
          <w:jc w:val="center"/>
        </w:trPr>
        <w:tc>
          <w:tcPr>
            <w:tcW w:w="0" w:type="auto"/>
          </w:tcPr>
          <w:p w14:paraId="21637B0F" w14:textId="77777777" w:rsidR="00A7317B" w:rsidRDefault="00A7317B" w:rsidP="00A7317B">
            <w:pPr>
              <w:jc w:val="right"/>
            </w:pPr>
            <w:r w:rsidRPr="00167469">
              <w:rPr>
                <w:rFonts w:ascii="Arial" w:hAnsi="Arial" w:cs="Arial"/>
                <w:sz w:val="18"/>
                <w:szCs w:val="18"/>
                <w:lang w:val="es-SV"/>
              </w:rPr>
              <w:t>Tiene intereses artísticos</w:t>
            </w:r>
          </w:p>
        </w:tc>
        <w:tc>
          <w:tcPr>
            <w:tcW w:w="0" w:type="auto"/>
          </w:tcPr>
          <w:p w14:paraId="0074C598" w14:textId="77777777" w:rsidR="00A7317B" w:rsidRDefault="00A7317B" w:rsidP="00A7317B">
            <w:pPr>
              <w:jc w:val="center"/>
            </w:pPr>
            <w:r w:rsidRPr="00B608BB">
              <w:rPr>
                <w:rFonts w:eastAsiaTheme="minorHAnsi"/>
                <w:sz w:val="22"/>
                <w:szCs w:val="22"/>
                <w:lang w:val="es-MX" w:eastAsia="en-US"/>
              </w:rPr>
              <w:object w:dxaOrig="330" w:dyaOrig="330" w14:anchorId="36F00758">
                <v:shape id="_x0000_i1188" type="#_x0000_t75" style="width:16.75pt;height:16.75pt" o:ole="">
                  <v:imagedata r:id="rId10" o:title=""/>
                </v:shape>
                <o:OLEObject Type="Embed" ProgID="PBrush" ShapeID="_x0000_i1188" DrawAspect="Content" ObjectID="_1509957314" r:id="rId202"/>
              </w:object>
            </w:r>
          </w:p>
        </w:tc>
        <w:tc>
          <w:tcPr>
            <w:tcW w:w="0" w:type="auto"/>
          </w:tcPr>
          <w:p w14:paraId="1ACD1537" w14:textId="77777777" w:rsidR="00A7317B" w:rsidRDefault="00A7317B" w:rsidP="00A7317B">
            <w:pPr>
              <w:jc w:val="center"/>
            </w:pPr>
            <w:r w:rsidRPr="00B608BB">
              <w:rPr>
                <w:rFonts w:eastAsiaTheme="minorHAnsi"/>
                <w:sz w:val="22"/>
                <w:szCs w:val="22"/>
                <w:lang w:val="es-MX" w:eastAsia="en-US"/>
              </w:rPr>
              <w:object w:dxaOrig="330" w:dyaOrig="330" w14:anchorId="31569BA1">
                <v:shape id="_x0000_i1189" type="#_x0000_t75" style="width:16.75pt;height:16.75pt" o:ole="">
                  <v:imagedata r:id="rId10" o:title=""/>
                </v:shape>
                <o:OLEObject Type="Embed" ProgID="PBrush" ShapeID="_x0000_i1189" DrawAspect="Content" ObjectID="_1509957315" r:id="rId203"/>
              </w:object>
            </w:r>
          </w:p>
        </w:tc>
        <w:tc>
          <w:tcPr>
            <w:tcW w:w="0" w:type="auto"/>
          </w:tcPr>
          <w:p w14:paraId="48B38CEA" w14:textId="77777777" w:rsidR="00A7317B" w:rsidRDefault="00A7317B" w:rsidP="00A7317B">
            <w:pPr>
              <w:jc w:val="center"/>
            </w:pPr>
            <w:r w:rsidRPr="00B608BB">
              <w:rPr>
                <w:rFonts w:eastAsiaTheme="minorHAnsi"/>
                <w:sz w:val="22"/>
                <w:szCs w:val="22"/>
                <w:lang w:val="es-MX" w:eastAsia="en-US"/>
              </w:rPr>
              <w:object w:dxaOrig="330" w:dyaOrig="330" w14:anchorId="629D2F1A">
                <v:shape id="_x0000_i1190" type="#_x0000_t75" style="width:16.75pt;height:16.75pt" o:ole="">
                  <v:imagedata r:id="rId10" o:title=""/>
                </v:shape>
                <o:OLEObject Type="Embed" ProgID="PBrush" ShapeID="_x0000_i1190" DrawAspect="Content" ObjectID="_1509957316" r:id="rId204"/>
              </w:object>
            </w:r>
          </w:p>
        </w:tc>
        <w:tc>
          <w:tcPr>
            <w:tcW w:w="0" w:type="auto"/>
          </w:tcPr>
          <w:p w14:paraId="2B31B940" w14:textId="77777777" w:rsidR="00A7317B" w:rsidRDefault="00A7317B" w:rsidP="00A7317B">
            <w:pPr>
              <w:jc w:val="center"/>
            </w:pPr>
            <w:r w:rsidRPr="00B608BB">
              <w:rPr>
                <w:rFonts w:eastAsiaTheme="minorHAnsi"/>
                <w:sz w:val="22"/>
                <w:szCs w:val="22"/>
                <w:lang w:val="es-MX" w:eastAsia="en-US"/>
              </w:rPr>
              <w:object w:dxaOrig="330" w:dyaOrig="330" w14:anchorId="4324DA74">
                <v:shape id="_x0000_i1191" type="#_x0000_t75" style="width:16.75pt;height:16.75pt" o:ole="">
                  <v:imagedata r:id="rId10" o:title=""/>
                </v:shape>
                <o:OLEObject Type="Embed" ProgID="PBrush" ShapeID="_x0000_i1191" DrawAspect="Content" ObjectID="_1509957317" r:id="rId205"/>
              </w:object>
            </w:r>
          </w:p>
        </w:tc>
        <w:tc>
          <w:tcPr>
            <w:tcW w:w="0" w:type="auto"/>
          </w:tcPr>
          <w:p w14:paraId="2D9C8BF1" w14:textId="77777777" w:rsidR="00A7317B" w:rsidRDefault="00A7317B" w:rsidP="00A7317B">
            <w:pPr>
              <w:jc w:val="center"/>
            </w:pPr>
            <w:r w:rsidRPr="00B608BB">
              <w:rPr>
                <w:rFonts w:eastAsiaTheme="minorHAnsi"/>
                <w:sz w:val="22"/>
                <w:szCs w:val="22"/>
                <w:lang w:val="es-MX" w:eastAsia="en-US"/>
              </w:rPr>
              <w:object w:dxaOrig="330" w:dyaOrig="330" w14:anchorId="77DD5E17">
                <v:shape id="_x0000_i1192" type="#_x0000_t75" style="width:16.75pt;height:16.75pt" o:ole="">
                  <v:imagedata r:id="rId10" o:title=""/>
                </v:shape>
                <o:OLEObject Type="Embed" ProgID="PBrush" ShapeID="_x0000_i1192" DrawAspect="Content" ObjectID="_1509957318" r:id="rId206"/>
              </w:object>
            </w:r>
          </w:p>
        </w:tc>
      </w:tr>
      <w:tr w:rsidR="00A7317B" w14:paraId="1A0C5973" w14:textId="77777777" w:rsidTr="00A7317B">
        <w:trPr>
          <w:jc w:val="center"/>
        </w:trPr>
        <w:tc>
          <w:tcPr>
            <w:tcW w:w="0" w:type="auto"/>
          </w:tcPr>
          <w:p w14:paraId="549C9417" w14:textId="77777777" w:rsidR="00A7317B" w:rsidRDefault="00A7317B" w:rsidP="00A7317B">
            <w:pPr>
              <w:jc w:val="right"/>
            </w:pPr>
            <w:r w:rsidRPr="00167469">
              <w:rPr>
                <w:rFonts w:ascii="Arial" w:hAnsi="Arial" w:cs="Arial"/>
                <w:sz w:val="18"/>
                <w:szCs w:val="18"/>
                <w:lang w:val="es-SV"/>
              </w:rPr>
              <w:t>Es extrovertid</w:t>
            </w:r>
            <w:r>
              <w:rPr>
                <w:rFonts w:ascii="Arial" w:hAnsi="Arial" w:cs="Arial"/>
                <w:sz w:val="18"/>
                <w:szCs w:val="18"/>
                <w:lang w:val="es-SV"/>
              </w:rPr>
              <w:t>o(a) o</w:t>
            </w:r>
            <w:r w:rsidRPr="00167469">
              <w:rPr>
                <w:rFonts w:ascii="Arial" w:hAnsi="Arial" w:cs="Arial"/>
                <w:sz w:val="18"/>
                <w:szCs w:val="18"/>
                <w:lang w:val="es-SV"/>
              </w:rPr>
              <w:t xml:space="preserve"> sociable</w:t>
            </w:r>
          </w:p>
        </w:tc>
        <w:tc>
          <w:tcPr>
            <w:tcW w:w="0" w:type="auto"/>
          </w:tcPr>
          <w:p w14:paraId="15EA1B49" w14:textId="77777777" w:rsidR="00A7317B" w:rsidRDefault="00A7317B" w:rsidP="00A7317B">
            <w:pPr>
              <w:jc w:val="center"/>
            </w:pPr>
            <w:r w:rsidRPr="00B608BB">
              <w:rPr>
                <w:rFonts w:eastAsiaTheme="minorHAnsi"/>
                <w:sz w:val="22"/>
                <w:szCs w:val="22"/>
                <w:lang w:val="es-MX" w:eastAsia="en-US"/>
              </w:rPr>
              <w:object w:dxaOrig="330" w:dyaOrig="330" w14:anchorId="026FA347">
                <v:shape id="_x0000_i1193" type="#_x0000_t75" style="width:16.75pt;height:16.75pt" o:ole="">
                  <v:imagedata r:id="rId10" o:title=""/>
                </v:shape>
                <o:OLEObject Type="Embed" ProgID="PBrush" ShapeID="_x0000_i1193" DrawAspect="Content" ObjectID="_1509957319" r:id="rId207"/>
              </w:object>
            </w:r>
          </w:p>
        </w:tc>
        <w:tc>
          <w:tcPr>
            <w:tcW w:w="0" w:type="auto"/>
          </w:tcPr>
          <w:p w14:paraId="51258CB2" w14:textId="77777777" w:rsidR="00A7317B" w:rsidRDefault="00A7317B" w:rsidP="00A7317B">
            <w:pPr>
              <w:jc w:val="center"/>
            </w:pPr>
            <w:r w:rsidRPr="00B608BB">
              <w:rPr>
                <w:rFonts w:eastAsiaTheme="minorHAnsi"/>
                <w:sz w:val="22"/>
                <w:szCs w:val="22"/>
                <w:lang w:val="es-MX" w:eastAsia="en-US"/>
              </w:rPr>
              <w:object w:dxaOrig="330" w:dyaOrig="330" w14:anchorId="0FD78548">
                <v:shape id="_x0000_i1194" type="#_x0000_t75" style="width:16.75pt;height:16.75pt" o:ole="">
                  <v:imagedata r:id="rId10" o:title=""/>
                </v:shape>
                <o:OLEObject Type="Embed" ProgID="PBrush" ShapeID="_x0000_i1194" DrawAspect="Content" ObjectID="_1509957320" r:id="rId208"/>
              </w:object>
            </w:r>
          </w:p>
        </w:tc>
        <w:tc>
          <w:tcPr>
            <w:tcW w:w="0" w:type="auto"/>
          </w:tcPr>
          <w:p w14:paraId="289365F4" w14:textId="77777777" w:rsidR="00A7317B" w:rsidRDefault="00A7317B" w:rsidP="00A7317B">
            <w:pPr>
              <w:jc w:val="center"/>
            </w:pPr>
            <w:r w:rsidRPr="00B608BB">
              <w:rPr>
                <w:rFonts w:eastAsiaTheme="minorHAnsi"/>
                <w:sz w:val="22"/>
                <w:szCs w:val="22"/>
                <w:lang w:val="es-MX" w:eastAsia="en-US"/>
              </w:rPr>
              <w:object w:dxaOrig="330" w:dyaOrig="330" w14:anchorId="5A20CE42">
                <v:shape id="_x0000_i1195" type="#_x0000_t75" style="width:16.75pt;height:16.75pt" o:ole="">
                  <v:imagedata r:id="rId10" o:title=""/>
                </v:shape>
                <o:OLEObject Type="Embed" ProgID="PBrush" ShapeID="_x0000_i1195" DrawAspect="Content" ObjectID="_1509957321" r:id="rId209"/>
              </w:object>
            </w:r>
          </w:p>
        </w:tc>
        <w:tc>
          <w:tcPr>
            <w:tcW w:w="0" w:type="auto"/>
          </w:tcPr>
          <w:p w14:paraId="39BAFA96" w14:textId="77777777" w:rsidR="00A7317B" w:rsidRDefault="00A7317B" w:rsidP="00A7317B">
            <w:pPr>
              <w:jc w:val="center"/>
            </w:pPr>
            <w:r w:rsidRPr="00B608BB">
              <w:rPr>
                <w:rFonts w:eastAsiaTheme="minorHAnsi"/>
                <w:sz w:val="22"/>
                <w:szCs w:val="22"/>
                <w:lang w:val="es-MX" w:eastAsia="en-US"/>
              </w:rPr>
              <w:object w:dxaOrig="330" w:dyaOrig="330" w14:anchorId="3795A62D">
                <v:shape id="_x0000_i1196" type="#_x0000_t75" style="width:16.75pt;height:16.75pt" o:ole="">
                  <v:imagedata r:id="rId10" o:title=""/>
                </v:shape>
                <o:OLEObject Type="Embed" ProgID="PBrush" ShapeID="_x0000_i1196" DrawAspect="Content" ObjectID="_1509957322" r:id="rId210"/>
              </w:object>
            </w:r>
          </w:p>
        </w:tc>
        <w:tc>
          <w:tcPr>
            <w:tcW w:w="0" w:type="auto"/>
          </w:tcPr>
          <w:p w14:paraId="552C2821" w14:textId="77777777" w:rsidR="00A7317B" w:rsidRDefault="00A7317B" w:rsidP="00A7317B">
            <w:pPr>
              <w:jc w:val="center"/>
            </w:pPr>
            <w:r w:rsidRPr="00B608BB">
              <w:rPr>
                <w:rFonts w:eastAsiaTheme="minorHAnsi"/>
                <w:sz w:val="22"/>
                <w:szCs w:val="22"/>
                <w:lang w:val="es-MX" w:eastAsia="en-US"/>
              </w:rPr>
              <w:object w:dxaOrig="330" w:dyaOrig="330" w14:anchorId="0314CAEB">
                <v:shape id="_x0000_i1197" type="#_x0000_t75" style="width:16.75pt;height:16.75pt" o:ole="">
                  <v:imagedata r:id="rId10" o:title=""/>
                </v:shape>
                <o:OLEObject Type="Embed" ProgID="PBrush" ShapeID="_x0000_i1197" DrawAspect="Content" ObjectID="_1509957323" r:id="rId211"/>
              </w:object>
            </w:r>
          </w:p>
        </w:tc>
      </w:tr>
      <w:tr w:rsidR="00A7317B" w14:paraId="02F5F6D1" w14:textId="77777777" w:rsidTr="00A7317B">
        <w:trPr>
          <w:jc w:val="center"/>
        </w:trPr>
        <w:tc>
          <w:tcPr>
            <w:tcW w:w="0" w:type="auto"/>
          </w:tcPr>
          <w:p w14:paraId="66D053FC" w14:textId="77777777" w:rsidR="00A7317B" w:rsidRDefault="00A7317B" w:rsidP="00A7317B">
            <w:pPr>
              <w:jc w:val="right"/>
            </w:pPr>
            <w:r w:rsidRPr="00167469">
              <w:rPr>
                <w:rFonts w:ascii="Arial" w:hAnsi="Arial" w:cs="Arial"/>
                <w:sz w:val="18"/>
                <w:szCs w:val="18"/>
                <w:lang w:val="es-SV"/>
              </w:rPr>
              <w:t>Tiende a encontrar fallas en los demás</w:t>
            </w:r>
          </w:p>
        </w:tc>
        <w:tc>
          <w:tcPr>
            <w:tcW w:w="0" w:type="auto"/>
          </w:tcPr>
          <w:p w14:paraId="6132E820" w14:textId="77777777" w:rsidR="00A7317B" w:rsidRDefault="00A7317B" w:rsidP="00A7317B">
            <w:pPr>
              <w:jc w:val="center"/>
            </w:pPr>
            <w:r w:rsidRPr="00B608BB">
              <w:rPr>
                <w:rFonts w:eastAsiaTheme="minorHAnsi"/>
                <w:sz w:val="22"/>
                <w:szCs w:val="22"/>
                <w:lang w:val="es-MX" w:eastAsia="en-US"/>
              </w:rPr>
              <w:object w:dxaOrig="330" w:dyaOrig="330" w14:anchorId="4FB9402F">
                <v:shape id="_x0000_i1198" type="#_x0000_t75" style="width:16.75pt;height:16.75pt" o:ole="">
                  <v:imagedata r:id="rId10" o:title=""/>
                </v:shape>
                <o:OLEObject Type="Embed" ProgID="PBrush" ShapeID="_x0000_i1198" DrawAspect="Content" ObjectID="_1509957324" r:id="rId212"/>
              </w:object>
            </w:r>
          </w:p>
        </w:tc>
        <w:tc>
          <w:tcPr>
            <w:tcW w:w="0" w:type="auto"/>
          </w:tcPr>
          <w:p w14:paraId="78FFFDF2" w14:textId="77777777" w:rsidR="00A7317B" w:rsidRDefault="00A7317B" w:rsidP="00A7317B">
            <w:pPr>
              <w:jc w:val="center"/>
            </w:pPr>
            <w:r w:rsidRPr="00B608BB">
              <w:rPr>
                <w:rFonts w:eastAsiaTheme="minorHAnsi"/>
                <w:sz w:val="22"/>
                <w:szCs w:val="22"/>
                <w:lang w:val="es-MX" w:eastAsia="en-US"/>
              </w:rPr>
              <w:object w:dxaOrig="330" w:dyaOrig="330" w14:anchorId="10E0285E">
                <v:shape id="_x0000_i1199" type="#_x0000_t75" style="width:16.75pt;height:16.75pt" o:ole="">
                  <v:imagedata r:id="rId10" o:title=""/>
                </v:shape>
                <o:OLEObject Type="Embed" ProgID="PBrush" ShapeID="_x0000_i1199" DrawAspect="Content" ObjectID="_1509957325" r:id="rId213"/>
              </w:object>
            </w:r>
          </w:p>
        </w:tc>
        <w:tc>
          <w:tcPr>
            <w:tcW w:w="0" w:type="auto"/>
          </w:tcPr>
          <w:p w14:paraId="0FBE2374" w14:textId="77777777" w:rsidR="00A7317B" w:rsidRDefault="00A7317B" w:rsidP="00A7317B">
            <w:pPr>
              <w:jc w:val="center"/>
            </w:pPr>
            <w:r w:rsidRPr="00B608BB">
              <w:rPr>
                <w:rFonts w:eastAsiaTheme="minorHAnsi"/>
                <w:sz w:val="22"/>
                <w:szCs w:val="22"/>
                <w:lang w:val="es-MX" w:eastAsia="en-US"/>
              </w:rPr>
              <w:object w:dxaOrig="330" w:dyaOrig="330" w14:anchorId="027947BD">
                <v:shape id="_x0000_i1200" type="#_x0000_t75" style="width:16.75pt;height:16.75pt" o:ole="">
                  <v:imagedata r:id="rId10" o:title=""/>
                </v:shape>
                <o:OLEObject Type="Embed" ProgID="PBrush" ShapeID="_x0000_i1200" DrawAspect="Content" ObjectID="_1509957326" r:id="rId214"/>
              </w:object>
            </w:r>
          </w:p>
        </w:tc>
        <w:tc>
          <w:tcPr>
            <w:tcW w:w="0" w:type="auto"/>
          </w:tcPr>
          <w:p w14:paraId="0C62DA68" w14:textId="77777777" w:rsidR="00A7317B" w:rsidRDefault="00A7317B" w:rsidP="00A7317B">
            <w:pPr>
              <w:jc w:val="center"/>
            </w:pPr>
            <w:r w:rsidRPr="00B608BB">
              <w:rPr>
                <w:rFonts w:eastAsiaTheme="minorHAnsi"/>
                <w:sz w:val="22"/>
                <w:szCs w:val="22"/>
                <w:lang w:val="es-MX" w:eastAsia="en-US"/>
              </w:rPr>
              <w:object w:dxaOrig="330" w:dyaOrig="330" w14:anchorId="01C1C9DF">
                <v:shape id="_x0000_i1201" type="#_x0000_t75" style="width:16.75pt;height:16.75pt" o:ole="">
                  <v:imagedata r:id="rId10" o:title=""/>
                </v:shape>
                <o:OLEObject Type="Embed" ProgID="PBrush" ShapeID="_x0000_i1201" DrawAspect="Content" ObjectID="_1509957327" r:id="rId215"/>
              </w:object>
            </w:r>
          </w:p>
        </w:tc>
        <w:tc>
          <w:tcPr>
            <w:tcW w:w="0" w:type="auto"/>
          </w:tcPr>
          <w:p w14:paraId="47618346" w14:textId="77777777" w:rsidR="00A7317B" w:rsidRDefault="00A7317B" w:rsidP="00A7317B">
            <w:pPr>
              <w:jc w:val="center"/>
            </w:pPr>
            <w:r w:rsidRPr="00B608BB">
              <w:rPr>
                <w:rFonts w:eastAsiaTheme="minorHAnsi"/>
                <w:sz w:val="22"/>
                <w:szCs w:val="22"/>
                <w:lang w:val="es-MX" w:eastAsia="en-US"/>
              </w:rPr>
              <w:object w:dxaOrig="330" w:dyaOrig="330" w14:anchorId="026A29F0">
                <v:shape id="_x0000_i1202" type="#_x0000_t75" style="width:16.75pt;height:16.75pt" o:ole="">
                  <v:imagedata r:id="rId10" o:title=""/>
                </v:shape>
                <o:OLEObject Type="Embed" ProgID="PBrush" ShapeID="_x0000_i1202" DrawAspect="Content" ObjectID="_1509957328" r:id="rId216"/>
              </w:object>
            </w:r>
          </w:p>
        </w:tc>
      </w:tr>
      <w:tr w:rsidR="00A7317B" w14:paraId="0F4D9BCA" w14:textId="77777777" w:rsidTr="00A7317B">
        <w:trPr>
          <w:jc w:val="center"/>
        </w:trPr>
        <w:tc>
          <w:tcPr>
            <w:tcW w:w="0" w:type="auto"/>
          </w:tcPr>
          <w:p w14:paraId="310A4FFF" w14:textId="77777777" w:rsidR="00A7317B" w:rsidRPr="00167469" w:rsidRDefault="00A7317B" w:rsidP="00A7317B">
            <w:pPr>
              <w:jc w:val="right"/>
              <w:rPr>
                <w:rFonts w:ascii="Arial" w:hAnsi="Arial" w:cs="Arial"/>
                <w:sz w:val="18"/>
                <w:szCs w:val="18"/>
                <w:lang w:val="es-SV"/>
              </w:rPr>
            </w:pPr>
            <w:r w:rsidRPr="00167469">
              <w:rPr>
                <w:rFonts w:ascii="Arial" w:hAnsi="Arial" w:cs="Arial"/>
                <w:sz w:val="18"/>
                <w:szCs w:val="18"/>
                <w:lang w:val="es-SV"/>
              </w:rPr>
              <w:t>Se pone nervios</w:t>
            </w:r>
            <w:r>
              <w:rPr>
                <w:rFonts w:ascii="Arial" w:hAnsi="Arial" w:cs="Arial"/>
                <w:sz w:val="18"/>
                <w:szCs w:val="18"/>
                <w:lang w:val="es-SV"/>
              </w:rPr>
              <w:t>o(a)</w:t>
            </w:r>
            <w:r w:rsidRPr="00167469">
              <w:rPr>
                <w:rFonts w:ascii="Arial" w:hAnsi="Arial" w:cs="Arial"/>
                <w:sz w:val="18"/>
                <w:szCs w:val="18"/>
                <w:lang w:val="es-SV"/>
              </w:rPr>
              <w:t xml:space="preserve"> fácilmente</w:t>
            </w:r>
          </w:p>
        </w:tc>
        <w:tc>
          <w:tcPr>
            <w:tcW w:w="0" w:type="auto"/>
          </w:tcPr>
          <w:p w14:paraId="73ABB996" w14:textId="77777777" w:rsidR="00A7317B" w:rsidRDefault="00A7317B" w:rsidP="00A7317B">
            <w:pPr>
              <w:jc w:val="center"/>
            </w:pPr>
            <w:r w:rsidRPr="00B608BB">
              <w:rPr>
                <w:rFonts w:eastAsiaTheme="minorHAnsi"/>
                <w:sz w:val="22"/>
                <w:szCs w:val="22"/>
                <w:lang w:val="es-MX" w:eastAsia="en-US"/>
              </w:rPr>
              <w:object w:dxaOrig="330" w:dyaOrig="330" w14:anchorId="3DD78FF5">
                <v:shape id="_x0000_i1203" type="#_x0000_t75" style="width:16.75pt;height:16.75pt" o:ole="">
                  <v:imagedata r:id="rId10" o:title=""/>
                </v:shape>
                <o:OLEObject Type="Embed" ProgID="PBrush" ShapeID="_x0000_i1203" DrawAspect="Content" ObjectID="_1509957329" r:id="rId217"/>
              </w:object>
            </w:r>
          </w:p>
        </w:tc>
        <w:tc>
          <w:tcPr>
            <w:tcW w:w="0" w:type="auto"/>
          </w:tcPr>
          <w:p w14:paraId="1DFB9912" w14:textId="77777777" w:rsidR="00A7317B" w:rsidRDefault="00A7317B" w:rsidP="00A7317B">
            <w:pPr>
              <w:jc w:val="center"/>
            </w:pPr>
            <w:r w:rsidRPr="00B608BB">
              <w:rPr>
                <w:rFonts w:eastAsiaTheme="minorHAnsi"/>
                <w:sz w:val="22"/>
                <w:szCs w:val="22"/>
                <w:lang w:val="es-MX" w:eastAsia="en-US"/>
              </w:rPr>
              <w:object w:dxaOrig="330" w:dyaOrig="330" w14:anchorId="11BA8FED">
                <v:shape id="_x0000_i1204" type="#_x0000_t75" style="width:16.75pt;height:16.75pt" o:ole="">
                  <v:imagedata r:id="rId10" o:title=""/>
                </v:shape>
                <o:OLEObject Type="Embed" ProgID="PBrush" ShapeID="_x0000_i1204" DrawAspect="Content" ObjectID="_1509957330" r:id="rId218"/>
              </w:object>
            </w:r>
          </w:p>
        </w:tc>
        <w:tc>
          <w:tcPr>
            <w:tcW w:w="0" w:type="auto"/>
          </w:tcPr>
          <w:p w14:paraId="582BF877" w14:textId="77777777" w:rsidR="00A7317B" w:rsidRDefault="00A7317B" w:rsidP="00A7317B">
            <w:pPr>
              <w:jc w:val="center"/>
            </w:pPr>
            <w:r w:rsidRPr="00B608BB">
              <w:rPr>
                <w:rFonts w:eastAsiaTheme="minorHAnsi"/>
                <w:sz w:val="22"/>
                <w:szCs w:val="22"/>
                <w:lang w:val="es-MX" w:eastAsia="en-US"/>
              </w:rPr>
              <w:object w:dxaOrig="330" w:dyaOrig="330" w14:anchorId="3D303344">
                <v:shape id="_x0000_i1205" type="#_x0000_t75" style="width:16.75pt;height:16.75pt" o:ole="">
                  <v:imagedata r:id="rId10" o:title=""/>
                </v:shape>
                <o:OLEObject Type="Embed" ProgID="PBrush" ShapeID="_x0000_i1205" DrawAspect="Content" ObjectID="_1509957331" r:id="rId219"/>
              </w:object>
            </w:r>
          </w:p>
        </w:tc>
        <w:tc>
          <w:tcPr>
            <w:tcW w:w="0" w:type="auto"/>
          </w:tcPr>
          <w:p w14:paraId="29E7DE86" w14:textId="77777777" w:rsidR="00A7317B" w:rsidRDefault="00A7317B" w:rsidP="00A7317B">
            <w:pPr>
              <w:jc w:val="center"/>
            </w:pPr>
            <w:r w:rsidRPr="00B608BB">
              <w:rPr>
                <w:rFonts w:eastAsiaTheme="minorHAnsi"/>
                <w:sz w:val="22"/>
                <w:szCs w:val="22"/>
                <w:lang w:val="es-MX" w:eastAsia="en-US"/>
              </w:rPr>
              <w:object w:dxaOrig="330" w:dyaOrig="330" w14:anchorId="7D2B8C12">
                <v:shape id="_x0000_i1206" type="#_x0000_t75" style="width:16.75pt;height:16.75pt" o:ole="">
                  <v:imagedata r:id="rId10" o:title=""/>
                </v:shape>
                <o:OLEObject Type="Embed" ProgID="PBrush" ShapeID="_x0000_i1206" DrawAspect="Content" ObjectID="_1509957332" r:id="rId220"/>
              </w:object>
            </w:r>
          </w:p>
        </w:tc>
        <w:tc>
          <w:tcPr>
            <w:tcW w:w="0" w:type="auto"/>
          </w:tcPr>
          <w:p w14:paraId="3F5086BB" w14:textId="77777777" w:rsidR="00A7317B" w:rsidRDefault="00A7317B" w:rsidP="00A7317B">
            <w:pPr>
              <w:jc w:val="center"/>
            </w:pPr>
            <w:r w:rsidRPr="00B608BB">
              <w:rPr>
                <w:rFonts w:eastAsiaTheme="minorHAnsi"/>
                <w:sz w:val="22"/>
                <w:szCs w:val="22"/>
                <w:lang w:val="es-MX" w:eastAsia="en-US"/>
              </w:rPr>
              <w:object w:dxaOrig="330" w:dyaOrig="330" w14:anchorId="0AA97C9D">
                <v:shape id="_x0000_i1207" type="#_x0000_t75" style="width:16.75pt;height:16.75pt" o:ole="">
                  <v:imagedata r:id="rId10" o:title=""/>
                </v:shape>
                <o:OLEObject Type="Embed" ProgID="PBrush" ShapeID="_x0000_i1207" DrawAspect="Content" ObjectID="_1509957333" r:id="rId221"/>
              </w:object>
            </w:r>
          </w:p>
        </w:tc>
      </w:tr>
      <w:tr w:rsidR="00A7317B" w14:paraId="77803944" w14:textId="77777777" w:rsidTr="00A7317B">
        <w:trPr>
          <w:jc w:val="center"/>
        </w:trPr>
        <w:tc>
          <w:tcPr>
            <w:tcW w:w="0" w:type="auto"/>
          </w:tcPr>
          <w:p w14:paraId="2F5E3E6B" w14:textId="77777777" w:rsidR="00A7317B" w:rsidRPr="00167469" w:rsidRDefault="00A7317B" w:rsidP="00A7317B">
            <w:pPr>
              <w:jc w:val="right"/>
              <w:rPr>
                <w:rFonts w:ascii="Arial" w:hAnsi="Arial" w:cs="Arial"/>
                <w:sz w:val="18"/>
                <w:szCs w:val="18"/>
                <w:lang w:val="es-SV"/>
              </w:rPr>
            </w:pPr>
            <w:r w:rsidRPr="00167469">
              <w:rPr>
                <w:rFonts w:ascii="Arial" w:hAnsi="Arial" w:cs="Arial"/>
                <w:sz w:val="18"/>
                <w:szCs w:val="18"/>
                <w:lang w:val="es-SV"/>
              </w:rPr>
              <w:t>Tiene una imaginación activa</w:t>
            </w:r>
          </w:p>
        </w:tc>
        <w:tc>
          <w:tcPr>
            <w:tcW w:w="0" w:type="auto"/>
          </w:tcPr>
          <w:p w14:paraId="4D8D64E3" w14:textId="77777777" w:rsidR="00A7317B" w:rsidRDefault="00A7317B" w:rsidP="00A7317B">
            <w:pPr>
              <w:jc w:val="center"/>
            </w:pPr>
            <w:r w:rsidRPr="00B608BB">
              <w:rPr>
                <w:rFonts w:eastAsiaTheme="minorHAnsi"/>
                <w:sz w:val="22"/>
                <w:szCs w:val="22"/>
                <w:lang w:val="es-MX" w:eastAsia="en-US"/>
              </w:rPr>
              <w:object w:dxaOrig="330" w:dyaOrig="330" w14:anchorId="231E4012">
                <v:shape id="_x0000_i1208" type="#_x0000_t75" style="width:16.75pt;height:16.75pt" o:ole="">
                  <v:imagedata r:id="rId10" o:title=""/>
                </v:shape>
                <o:OLEObject Type="Embed" ProgID="PBrush" ShapeID="_x0000_i1208" DrawAspect="Content" ObjectID="_1509957334" r:id="rId222"/>
              </w:object>
            </w:r>
          </w:p>
        </w:tc>
        <w:tc>
          <w:tcPr>
            <w:tcW w:w="0" w:type="auto"/>
          </w:tcPr>
          <w:p w14:paraId="44644662" w14:textId="77777777" w:rsidR="00A7317B" w:rsidRDefault="00A7317B" w:rsidP="00A7317B">
            <w:pPr>
              <w:jc w:val="center"/>
            </w:pPr>
            <w:r w:rsidRPr="00B608BB">
              <w:rPr>
                <w:rFonts w:eastAsiaTheme="minorHAnsi"/>
                <w:sz w:val="22"/>
                <w:szCs w:val="22"/>
                <w:lang w:val="es-MX" w:eastAsia="en-US"/>
              </w:rPr>
              <w:object w:dxaOrig="330" w:dyaOrig="330" w14:anchorId="5A8CAC62">
                <v:shape id="_x0000_i1209" type="#_x0000_t75" style="width:16.75pt;height:16.75pt" o:ole="">
                  <v:imagedata r:id="rId10" o:title=""/>
                </v:shape>
                <o:OLEObject Type="Embed" ProgID="PBrush" ShapeID="_x0000_i1209" DrawAspect="Content" ObjectID="_1509957335" r:id="rId223"/>
              </w:object>
            </w:r>
          </w:p>
        </w:tc>
        <w:tc>
          <w:tcPr>
            <w:tcW w:w="0" w:type="auto"/>
          </w:tcPr>
          <w:p w14:paraId="55ED0959" w14:textId="77777777" w:rsidR="00A7317B" w:rsidRDefault="00A7317B" w:rsidP="00A7317B">
            <w:pPr>
              <w:jc w:val="center"/>
            </w:pPr>
            <w:r w:rsidRPr="00B608BB">
              <w:rPr>
                <w:rFonts w:eastAsiaTheme="minorHAnsi"/>
                <w:sz w:val="22"/>
                <w:szCs w:val="22"/>
                <w:lang w:val="es-MX" w:eastAsia="en-US"/>
              </w:rPr>
              <w:object w:dxaOrig="330" w:dyaOrig="330" w14:anchorId="61BE0E21">
                <v:shape id="_x0000_i1210" type="#_x0000_t75" style="width:16.75pt;height:16.75pt" o:ole="">
                  <v:imagedata r:id="rId10" o:title=""/>
                </v:shape>
                <o:OLEObject Type="Embed" ProgID="PBrush" ShapeID="_x0000_i1210" DrawAspect="Content" ObjectID="_1509957336" r:id="rId224"/>
              </w:object>
            </w:r>
          </w:p>
        </w:tc>
        <w:tc>
          <w:tcPr>
            <w:tcW w:w="0" w:type="auto"/>
          </w:tcPr>
          <w:p w14:paraId="018C7CD1" w14:textId="77777777" w:rsidR="00A7317B" w:rsidRDefault="00A7317B" w:rsidP="00A7317B">
            <w:pPr>
              <w:jc w:val="center"/>
            </w:pPr>
            <w:r w:rsidRPr="00B608BB">
              <w:rPr>
                <w:rFonts w:eastAsiaTheme="minorHAnsi"/>
                <w:sz w:val="22"/>
                <w:szCs w:val="22"/>
                <w:lang w:val="es-MX" w:eastAsia="en-US"/>
              </w:rPr>
              <w:object w:dxaOrig="330" w:dyaOrig="330" w14:anchorId="533102B8">
                <v:shape id="_x0000_i1211" type="#_x0000_t75" style="width:16.75pt;height:16.75pt" o:ole="">
                  <v:imagedata r:id="rId10" o:title=""/>
                </v:shape>
                <o:OLEObject Type="Embed" ProgID="PBrush" ShapeID="_x0000_i1211" DrawAspect="Content" ObjectID="_1509957337" r:id="rId225"/>
              </w:object>
            </w:r>
          </w:p>
        </w:tc>
        <w:tc>
          <w:tcPr>
            <w:tcW w:w="0" w:type="auto"/>
          </w:tcPr>
          <w:p w14:paraId="059D1D78" w14:textId="77777777" w:rsidR="00A7317B" w:rsidRDefault="00A7317B" w:rsidP="00A7317B">
            <w:pPr>
              <w:jc w:val="center"/>
            </w:pPr>
            <w:r w:rsidRPr="00B608BB">
              <w:rPr>
                <w:rFonts w:eastAsiaTheme="minorHAnsi"/>
                <w:sz w:val="22"/>
                <w:szCs w:val="22"/>
                <w:lang w:val="es-MX" w:eastAsia="en-US"/>
              </w:rPr>
              <w:object w:dxaOrig="330" w:dyaOrig="330" w14:anchorId="1A423AEB">
                <v:shape id="_x0000_i1212" type="#_x0000_t75" style="width:16.75pt;height:16.75pt" o:ole="">
                  <v:imagedata r:id="rId10" o:title=""/>
                </v:shape>
                <o:OLEObject Type="Embed" ProgID="PBrush" ShapeID="_x0000_i1212" DrawAspect="Content" ObjectID="_1509957338" r:id="rId226"/>
              </w:object>
            </w:r>
          </w:p>
        </w:tc>
      </w:tr>
    </w:tbl>
    <w:p w14:paraId="5F4AC2F6" w14:textId="77777777" w:rsidR="00A7317B" w:rsidRDefault="00A7317B" w:rsidP="00946A57">
      <w:pPr>
        <w:pBdr>
          <w:top w:val="single" w:sz="6" w:space="0" w:color="auto"/>
        </w:pBdr>
        <w:spacing w:after="0" w:line="240" w:lineRule="auto"/>
        <w:rPr>
          <w:rFonts w:ascii="Arial" w:eastAsia="Times New Roman" w:hAnsi="Arial" w:cs="Arial"/>
          <w:sz w:val="16"/>
          <w:szCs w:val="16"/>
          <w:lang w:eastAsia="es-MX"/>
        </w:rPr>
      </w:pPr>
    </w:p>
    <w:p w14:paraId="2EF453BA" w14:textId="77777777" w:rsidR="00A7317B" w:rsidRDefault="00A7317B" w:rsidP="00946A57">
      <w:pPr>
        <w:pBdr>
          <w:top w:val="single" w:sz="6" w:space="0" w:color="auto"/>
        </w:pBdr>
        <w:spacing w:after="0" w:line="240" w:lineRule="auto"/>
        <w:rPr>
          <w:rFonts w:ascii="Arial" w:eastAsia="Times New Roman" w:hAnsi="Arial" w:cs="Arial"/>
          <w:sz w:val="16"/>
          <w:szCs w:val="16"/>
          <w:lang w:eastAsia="es-MX"/>
        </w:rPr>
      </w:pPr>
    </w:p>
    <w:p w14:paraId="2BFB7F67" w14:textId="70D883FC" w:rsidR="00A7317B" w:rsidRPr="00220FDF" w:rsidRDefault="00A7317B" w:rsidP="00220FDF">
      <w:pPr>
        <w:shd w:val="clear" w:color="auto" w:fill="FCF8E3"/>
        <w:spacing w:line="400" w:lineRule="atLeast"/>
        <w:rPr>
          <w:rFonts w:ascii="Helvetica" w:eastAsia="Times New Roman" w:hAnsi="Helvetica" w:cs="Helvetica"/>
          <w:b/>
          <w:bCs/>
          <w:color w:val="C09853"/>
          <w:sz w:val="21"/>
          <w:szCs w:val="21"/>
          <w:lang w:eastAsia="es-MX"/>
        </w:rPr>
      </w:pPr>
      <w:r w:rsidRPr="00AE04C2">
        <w:rPr>
          <w:rFonts w:ascii="Helvetica" w:eastAsia="Times New Roman" w:hAnsi="Helvetica" w:cs="Helvetica"/>
          <w:color w:val="C09853"/>
          <w:sz w:val="21"/>
          <w:szCs w:val="21"/>
          <w:lang w:eastAsia="es-MX"/>
        </w:rPr>
        <w:lastRenderedPageBreak/>
        <w:t xml:space="preserve">Tiempo </w:t>
      </w:r>
      <w:r>
        <w:rPr>
          <w:rFonts w:ascii="Helvetica" w:eastAsia="Times New Roman" w:hAnsi="Helvetica" w:cs="Helvetica"/>
          <w:color w:val="C09853"/>
          <w:sz w:val="21"/>
          <w:szCs w:val="21"/>
          <w:lang w:eastAsia="es-MX"/>
        </w:rPr>
        <w:t>disponible</w:t>
      </w:r>
      <w:r w:rsidRPr="00AE04C2">
        <w:rPr>
          <w:rFonts w:ascii="Helvetica" w:eastAsia="Times New Roman" w:hAnsi="Helvetica" w:cs="Helvetica"/>
          <w:color w:val="C09853"/>
          <w:sz w:val="21"/>
          <w:szCs w:val="21"/>
          <w:lang w:eastAsia="es-MX"/>
        </w:rPr>
        <w:t xml:space="preserve"> </w:t>
      </w:r>
      <w:r>
        <w:rPr>
          <w:rFonts w:ascii="Helvetica" w:eastAsia="Times New Roman" w:hAnsi="Helvetica" w:cs="Helvetica"/>
          <w:color w:val="C09853"/>
          <w:sz w:val="21"/>
          <w:szCs w:val="21"/>
          <w:lang w:eastAsia="es-MX"/>
        </w:rPr>
        <w:t>para este bloque de preguntas</w:t>
      </w:r>
      <w:r w:rsidRPr="00AE04C2">
        <w:rPr>
          <w:rFonts w:ascii="Helvetica" w:eastAsia="Times New Roman" w:hAnsi="Helvetica" w:cs="Helvetica"/>
          <w:color w:val="C09853"/>
          <w:sz w:val="21"/>
          <w:szCs w:val="21"/>
          <w:lang w:eastAsia="es-MX"/>
        </w:rPr>
        <w:t>: </w:t>
      </w:r>
      <w:r w:rsidR="00220FDF">
        <w:rPr>
          <w:rFonts w:ascii="Helvetica" w:eastAsia="Times New Roman" w:hAnsi="Helvetica" w:cs="Helvetica"/>
          <w:b/>
          <w:bCs/>
          <w:color w:val="C09853"/>
          <w:sz w:val="21"/>
          <w:szCs w:val="21"/>
          <w:lang w:eastAsia="es-MX"/>
        </w:rPr>
        <w:t>02</w:t>
      </w:r>
      <w:r>
        <w:rPr>
          <w:rFonts w:ascii="Helvetica" w:eastAsia="Times New Roman" w:hAnsi="Helvetica" w:cs="Helvetica"/>
          <w:b/>
          <w:bCs/>
          <w:color w:val="C09853"/>
          <w:sz w:val="21"/>
          <w:szCs w:val="21"/>
          <w:lang w:eastAsia="es-MX"/>
        </w:rPr>
        <w:t>:0</w:t>
      </w:r>
      <w:r w:rsidRPr="00AE04C2">
        <w:rPr>
          <w:rFonts w:ascii="Helvetica" w:eastAsia="Times New Roman" w:hAnsi="Helvetica" w:cs="Helvetica"/>
          <w:b/>
          <w:bCs/>
          <w:color w:val="C09853"/>
          <w:sz w:val="21"/>
          <w:szCs w:val="21"/>
          <w:lang w:eastAsia="es-MX"/>
        </w:rPr>
        <w:t>0</w:t>
      </w:r>
    </w:p>
    <w:p w14:paraId="6A534D4F" w14:textId="77777777" w:rsidR="00A7317B" w:rsidRPr="005F279A" w:rsidRDefault="00A7317B" w:rsidP="00A7317B">
      <w:pPr>
        <w:pStyle w:val="Prrafodelista"/>
        <w:numPr>
          <w:ilvl w:val="0"/>
          <w:numId w:val="10"/>
        </w:numPr>
        <w:spacing w:after="0" w:line="240" w:lineRule="auto"/>
        <w:jc w:val="both"/>
      </w:pPr>
      <w:r w:rsidRPr="008C60DD">
        <w:rPr>
          <w:rFonts w:ascii="Arial" w:hAnsi="Arial" w:cs="Arial"/>
          <w:sz w:val="18"/>
          <w:szCs w:val="18"/>
        </w:rPr>
        <w:t>De acuerdo con esta tarjeta, dígame</w:t>
      </w:r>
      <w:r>
        <w:rPr>
          <w:rFonts w:ascii="Arial" w:hAnsi="Arial" w:cs="Arial"/>
          <w:sz w:val="18"/>
          <w:szCs w:val="18"/>
        </w:rPr>
        <w:t xml:space="preserve"> para cada situación que le voy a mencionar</w:t>
      </w:r>
      <w:r w:rsidRPr="008C60DD">
        <w:rPr>
          <w:rFonts w:ascii="Arial" w:hAnsi="Arial" w:cs="Arial"/>
          <w:sz w:val="18"/>
          <w:szCs w:val="18"/>
        </w:rPr>
        <w:t xml:space="preserve"> </w:t>
      </w:r>
      <w:r>
        <w:rPr>
          <w:rFonts w:ascii="Arial" w:hAnsi="Arial" w:cs="Arial"/>
          <w:sz w:val="18"/>
          <w:szCs w:val="18"/>
        </w:rPr>
        <w:t>¿</w:t>
      </w:r>
      <w:r w:rsidRPr="008C60DD">
        <w:rPr>
          <w:rFonts w:ascii="Arial" w:hAnsi="Arial" w:cs="Arial"/>
          <w:sz w:val="18"/>
          <w:szCs w:val="18"/>
        </w:rPr>
        <w:t>qué tan</w:t>
      </w:r>
      <w:r>
        <w:rPr>
          <w:rFonts w:ascii="Arial" w:hAnsi="Arial" w:cs="Arial"/>
          <w:sz w:val="18"/>
          <w:szCs w:val="18"/>
        </w:rPr>
        <w:t>to lo describe?</w:t>
      </w:r>
    </w:p>
    <w:p w14:paraId="18C9C710" w14:textId="77777777" w:rsidR="00A7317B" w:rsidRDefault="00A7317B" w:rsidP="00A7317B">
      <w:pPr>
        <w:jc w:val="both"/>
      </w:pPr>
    </w:p>
    <w:tbl>
      <w:tblPr>
        <w:tblStyle w:val="Tablaconcuadrcula"/>
        <w:tblW w:w="0" w:type="auto"/>
        <w:tblLook w:val="04A0" w:firstRow="1" w:lastRow="0" w:firstColumn="1" w:lastColumn="0" w:noHBand="0" w:noVBand="1"/>
      </w:tblPr>
      <w:tblGrid>
        <w:gridCol w:w="6621"/>
        <w:gridCol w:w="1177"/>
        <w:gridCol w:w="796"/>
        <w:gridCol w:w="887"/>
        <w:gridCol w:w="657"/>
        <w:gridCol w:w="657"/>
      </w:tblGrid>
      <w:tr w:rsidR="00A7317B" w14:paraId="02ECCF6F" w14:textId="77777777" w:rsidTr="00A7317B">
        <w:tc>
          <w:tcPr>
            <w:tcW w:w="0" w:type="auto"/>
            <w:tcBorders>
              <w:top w:val="nil"/>
              <w:left w:val="nil"/>
            </w:tcBorders>
          </w:tcPr>
          <w:p w14:paraId="0FE671DB" w14:textId="77777777" w:rsidR="00A7317B" w:rsidRDefault="00A7317B" w:rsidP="00A7317B">
            <w:pPr>
              <w:jc w:val="both"/>
            </w:pPr>
          </w:p>
        </w:tc>
        <w:tc>
          <w:tcPr>
            <w:tcW w:w="0" w:type="auto"/>
            <w:shd w:val="clear" w:color="auto" w:fill="F2F2F2" w:themeFill="background1" w:themeFillShade="F2"/>
            <w:vAlign w:val="center"/>
          </w:tcPr>
          <w:p w14:paraId="16AA8526" w14:textId="77777777" w:rsidR="00A7317B" w:rsidRPr="002A1B2C" w:rsidRDefault="00A7317B" w:rsidP="00A7317B">
            <w:pPr>
              <w:jc w:val="center"/>
              <w:rPr>
                <w:rFonts w:ascii="Arial" w:hAnsi="Arial" w:cs="Arial"/>
                <w:b/>
                <w:sz w:val="18"/>
              </w:rPr>
            </w:pPr>
            <w:r w:rsidRPr="002A1B2C">
              <w:rPr>
                <w:rFonts w:ascii="Arial" w:hAnsi="Arial" w:cs="Arial"/>
                <w:b/>
                <w:sz w:val="18"/>
              </w:rPr>
              <w:t>Totalmente</w:t>
            </w:r>
          </w:p>
        </w:tc>
        <w:tc>
          <w:tcPr>
            <w:tcW w:w="0" w:type="auto"/>
            <w:shd w:val="clear" w:color="auto" w:fill="F2F2F2" w:themeFill="background1" w:themeFillShade="F2"/>
            <w:vAlign w:val="center"/>
          </w:tcPr>
          <w:p w14:paraId="26C2CB30" w14:textId="77777777" w:rsidR="00A7317B" w:rsidRPr="002A1B2C" w:rsidRDefault="00A7317B" w:rsidP="00A7317B">
            <w:pPr>
              <w:jc w:val="center"/>
              <w:rPr>
                <w:rFonts w:ascii="Arial" w:hAnsi="Arial" w:cs="Arial"/>
                <w:b/>
                <w:sz w:val="18"/>
              </w:rPr>
            </w:pPr>
            <w:r w:rsidRPr="002A1B2C">
              <w:rPr>
                <w:rFonts w:ascii="Arial" w:hAnsi="Arial" w:cs="Arial"/>
                <w:b/>
                <w:sz w:val="18"/>
              </w:rPr>
              <w:t>Mucho</w:t>
            </w:r>
          </w:p>
        </w:tc>
        <w:tc>
          <w:tcPr>
            <w:tcW w:w="0" w:type="auto"/>
            <w:shd w:val="clear" w:color="auto" w:fill="F2F2F2" w:themeFill="background1" w:themeFillShade="F2"/>
            <w:vAlign w:val="center"/>
          </w:tcPr>
          <w:p w14:paraId="19F9B5C0" w14:textId="77777777" w:rsidR="00A7317B" w:rsidRPr="002A1B2C" w:rsidRDefault="00A7317B" w:rsidP="00A7317B">
            <w:pPr>
              <w:jc w:val="center"/>
              <w:rPr>
                <w:rFonts w:ascii="Arial" w:hAnsi="Arial" w:cs="Arial"/>
                <w:b/>
                <w:sz w:val="18"/>
              </w:rPr>
            </w:pPr>
            <w:r w:rsidRPr="002A1B2C">
              <w:rPr>
                <w:rFonts w:ascii="Arial" w:hAnsi="Arial" w:cs="Arial"/>
                <w:b/>
                <w:sz w:val="18"/>
              </w:rPr>
              <w:t>Regular</w:t>
            </w:r>
          </w:p>
        </w:tc>
        <w:tc>
          <w:tcPr>
            <w:tcW w:w="0" w:type="auto"/>
            <w:shd w:val="clear" w:color="auto" w:fill="F2F2F2" w:themeFill="background1" w:themeFillShade="F2"/>
            <w:vAlign w:val="center"/>
          </w:tcPr>
          <w:p w14:paraId="1BBE3AE7" w14:textId="77777777" w:rsidR="00A7317B" w:rsidRPr="002A1B2C" w:rsidRDefault="00A7317B" w:rsidP="00A7317B">
            <w:pPr>
              <w:jc w:val="center"/>
              <w:rPr>
                <w:rFonts w:ascii="Arial" w:hAnsi="Arial" w:cs="Arial"/>
                <w:b/>
                <w:sz w:val="18"/>
              </w:rPr>
            </w:pPr>
            <w:r w:rsidRPr="002A1B2C">
              <w:rPr>
                <w:rFonts w:ascii="Arial" w:hAnsi="Arial" w:cs="Arial"/>
                <w:b/>
                <w:sz w:val="18"/>
              </w:rPr>
              <w:t>Poco</w:t>
            </w:r>
          </w:p>
        </w:tc>
        <w:tc>
          <w:tcPr>
            <w:tcW w:w="0" w:type="auto"/>
            <w:shd w:val="clear" w:color="auto" w:fill="F2F2F2" w:themeFill="background1" w:themeFillShade="F2"/>
            <w:vAlign w:val="center"/>
          </w:tcPr>
          <w:p w14:paraId="6BE67393" w14:textId="77777777" w:rsidR="00A7317B" w:rsidRPr="002A1B2C" w:rsidRDefault="00A7317B" w:rsidP="00A7317B">
            <w:pPr>
              <w:jc w:val="center"/>
              <w:rPr>
                <w:rFonts w:ascii="Arial" w:hAnsi="Arial" w:cs="Arial"/>
                <w:b/>
                <w:sz w:val="18"/>
              </w:rPr>
            </w:pPr>
            <w:r w:rsidRPr="002A1B2C">
              <w:rPr>
                <w:rFonts w:ascii="Arial" w:hAnsi="Arial" w:cs="Arial"/>
                <w:b/>
                <w:sz w:val="18"/>
              </w:rPr>
              <w:t>Nada</w:t>
            </w:r>
          </w:p>
        </w:tc>
      </w:tr>
      <w:tr w:rsidR="00A7317B" w14:paraId="5C9D93C1" w14:textId="77777777" w:rsidTr="00A7317B">
        <w:tc>
          <w:tcPr>
            <w:tcW w:w="0" w:type="auto"/>
          </w:tcPr>
          <w:p w14:paraId="51DE80B5" w14:textId="77777777" w:rsidR="00A7317B" w:rsidRDefault="00A7317B" w:rsidP="00A7317B">
            <w:pPr>
              <w:jc w:val="right"/>
            </w:pPr>
            <w:r w:rsidRPr="00167469">
              <w:rPr>
                <w:rFonts w:ascii="Arial" w:hAnsi="Arial" w:cs="Arial"/>
                <w:sz w:val="18"/>
                <w:szCs w:val="18"/>
                <w:lang w:val="es-SV"/>
              </w:rPr>
              <w:t>Algunas veces nuevas ideas y proyectos me distraen de mis proyectos e ideas anteriores</w:t>
            </w:r>
          </w:p>
        </w:tc>
        <w:tc>
          <w:tcPr>
            <w:tcW w:w="0" w:type="auto"/>
          </w:tcPr>
          <w:p w14:paraId="5FFC801D" w14:textId="77777777" w:rsidR="00A7317B" w:rsidRDefault="00A7317B" w:rsidP="00A7317B">
            <w:pPr>
              <w:jc w:val="center"/>
            </w:pPr>
            <w:r w:rsidRPr="00B608BB">
              <w:rPr>
                <w:rFonts w:eastAsiaTheme="minorHAnsi"/>
                <w:sz w:val="22"/>
                <w:szCs w:val="22"/>
                <w:lang w:val="es-MX" w:eastAsia="en-US"/>
              </w:rPr>
              <w:object w:dxaOrig="330" w:dyaOrig="330" w14:anchorId="23D87EB1">
                <v:shape id="_x0000_i1213" type="#_x0000_t75" style="width:16.75pt;height:16.75pt" o:ole="">
                  <v:imagedata r:id="rId10" o:title=""/>
                </v:shape>
                <o:OLEObject Type="Embed" ProgID="PBrush" ShapeID="_x0000_i1213" DrawAspect="Content" ObjectID="_1509957339" r:id="rId227"/>
              </w:object>
            </w:r>
          </w:p>
        </w:tc>
        <w:tc>
          <w:tcPr>
            <w:tcW w:w="0" w:type="auto"/>
          </w:tcPr>
          <w:p w14:paraId="74CBB9A4" w14:textId="77777777" w:rsidR="00A7317B" w:rsidRDefault="00A7317B" w:rsidP="00A7317B">
            <w:pPr>
              <w:jc w:val="center"/>
            </w:pPr>
            <w:r w:rsidRPr="00B608BB">
              <w:rPr>
                <w:rFonts w:eastAsiaTheme="minorHAnsi"/>
                <w:sz w:val="22"/>
                <w:szCs w:val="22"/>
                <w:lang w:val="es-MX" w:eastAsia="en-US"/>
              </w:rPr>
              <w:object w:dxaOrig="330" w:dyaOrig="330" w14:anchorId="438116A1">
                <v:shape id="_x0000_i1214" type="#_x0000_t75" style="width:16.75pt;height:16.75pt" o:ole="">
                  <v:imagedata r:id="rId10" o:title=""/>
                </v:shape>
                <o:OLEObject Type="Embed" ProgID="PBrush" ShapeID="_x0000_i1214" DrawAspect="Content" ObjectID="_1509957340" r:id="rId228"/>
              </w:object>
            </w:r>
          </w:p>
        </w:tc>
        <w:tc>
          <w:tcPr>
            <w:tcW w:w="0" w:type="auto"/>
          </w:tcPr>
          <w:p w14:paraId="469DB201" w14:textId="77777777" w:rsidR="00A7317B" w:rsidRDefault="00A7317B" w:rsidP="00A7317B">
            <w:pPr>
              <w:jc w:val="center"/>
            </w:pPr>
            <w:r w:rsidRPr="00B608BB">
              <w:rPr>
                <w:rFonts w:eastAsiaTheme="minorHAnsi"/>
                <w:sz w:val="22"/>
                <w:szCs w:val="22"/>
                <w:lang w:val="es-MX" w:eastAsia="en-US"/>
              </w:rPr>
              <w:object w:dxaOrig="330" w:dyaOrig="330" w14:anchorId="4A4DFF85">
                <v:shape id="_x0000_i1215" type="#_x0000_t75" style="width:16.75pt;height:16.75pt" o:ole="">
                  <v:imagedata r:id="rId10" o:title=""/>
                </v:shape>
                <o:OLEObject Type="Embed" ProgID="PBrush" ShapeID="_x0000_i1215" DrawAspect="Content" ObjectID="_1509957341" r:id="rId229"/>
              </w:object>
            </w:r>
          </w:p>
        </w:tc>
        <w:tc>
          <w:tcPr>
            <w:tcW w:w="0" w:type="auto"/>
          </w:tcPr>
          <w:p w14:paraId="2AC299B8" w14:textId="77777777" w:rsidR="00A7317B" w:rsidRDefault="00A7317B" w:rsidP="00A7317B">
            <w:pPr>
              <w:jc w:val="center"/>
            </w:pPr>
            <w:r w:rsidRPr="00B608BB">
              <w:rPr>
                <w:rFonts w:eastAsiaTheme="minorHAnsi"/>
                <w:sz w:val="22"/>
                <w:szCs w:val="22"/>
                <w:lang w:val="es-MX" w:eastAsia="en-US"/>
              </w:rPr>
              <w:object w:dxaOrig="330" w:dyaOrig="330" w14:anchorId="2D5073C6">
                <v:shape id="_x0000_i1216" type="#_x0000_t75" style="width:16.75pt;height:16.75pt" o:ole="">
                  <v:imagedata r:id="rId10" o:title=""/>
                </v:shape>
                <o:OLEObject Type="Embed" ProgID="PBrush" ShapeID="_x0000_i1216" DrawAspect="Content" ObjectID="_1509957342" r:id="rId230"/>
              </w:object>
            </w:r>
          </w:p>
        </w:tc>
        <w:tc>
          <w:tcPr>
            <w:tcW w:w="0" w:type="auto"/>
          </w:tcPr>
          <w:p w14:paraId="068FFB05" w14:textId="77777777" w:rsidR="00A7317B" w:rsidRDefault="00A7317B" w:rsidP="00A7317B">
            <w:pPr>
              <w:jc w:val="center"/>
            </w:pPr>
            <w:r w:rsidRPr="00B608BB">
              <w:rPr>
                <w:rFonts w:eastAsiaTheme="minorHAnsi"/>
                <w:sz w:val="22"/>
                <w:szCs w:val="22"/>
                <w:lang w:val="es-MX" w:eastAsia="en-US"/>
              </w:rPr>
              <w:object w:dxaOrig="330" w:dyaOrig="330" w14:anchorId="02764056">
                <v:shape id="_x0000_i1217" type="#_x0000_t75" style="width:16.75pt;height:16.75pt" o:ole="">
                  <v:imagedata r:id="rId10" o:title=""/>
                </v:shape>
                <o:OLEObject Type="Embed" ProgID="PBrush" ShapeID="_x0000_i1217" DrawAspect="Content" ObjectID="_1509957343" r:id="rId231"/>
              </w:object>
            </w:r>
          </w:p>
        </w:tc>
      </w:tr>
      <w:tr w:rsidR="00A7317B" w14:paraId="5E929779" w14:textId="77777777" w:rsidTr="00A7317B">
        <w:tc>
          <w:tcPr>
            <w:tcW w:w="0" w:type="auto"/>
          </w:tcPr>
          <w:p w14:paraId="243A4202" w14:textId="77777777" w:rsidR="00A7317B" w:rsidRDefault="00A7317B" w:rsidP="00A7317B">
            <w:pPr>
              <w:jc w:val="right"/>
            </w:pPr>
            <w:r w:rsidRPr="00167469">
              <w:rPr>
                <w:rFonts w:ascii="Arial" w:hAnsi="Arial" w:cs="Arial"/>
                <w:sz w:val="18"/>
                <w:szCs w:val="18"/>
                <w:lang w:val="es-SV"/>
              </w:rPr>
              <w:t xml:space="preserve">Los contratiempos no me </w:t>
            </w:r>
            <w:r w:rsidRPr="002D2CBC">
              <w:rPr>
                <w:rFonts w:ascii="Arial" w:hAnsi="Arial" w:cs="Arial"/>
                <w:sz w:val="18"/>
                <w:szCs w:val="18"/>
                <w:lang w:val="es-SV"/>
              </w:rPr>
              <w:t>desaniman</w:t>
            </w:r>
          </w:p>
        </w:tc>
        <w:tc>
          <w:tcPr>
            <w:tcW w:w="0" w:type="auto"/>
          </w:tcPr>
          <w:p w14:paraId="6A0319F8" w14:textId="77777777" w:rsidR="00A7317B" w:rsidRDefault="00A7317B" w:rsidP="00A7317B">
            <w:pPr>
              <w:jc w:val="center"/>
            </w:pPr>
            <w:r w:rsidRPr="00B608BB">
              <w:rPr>
                <w:rFonts w:eastAsiaTheme="minorHAnsi"/>
                <w:sz w:val="22"/>
                <w:szCs w:val="22"/>
                <w:lang w:val="es-MX" w:eastAsia="en-US"/>
              </w:rPr>
              <w:object w:dxaOrig="330" w:dyaOrig="330" w14:anchorId="0D8EC8B6">
                <v:shape id="_x0000_i1218" type="#_x0000_t75" style="width:16.75pt;height:16.75pt" o:ole="">
                  <v:imagedata r:id="rId10" o:title=""/>
                </v:shape>
                <o:OLEObject Type="Embed" ProgID="PBrush" ShapeID="_x0000_i1218" DrawAspect="Content" ObjectID="_1509957344" r:id="rId232"/>
              </w:object>
            </w:r>
          </w:p>
        </w:tc>
        <w:tc>
          <w:tcPr>
            <w:tcW w:w="0" w:type="auto"/>
          </w:tcPr>
          <w:p w14:paraId="140837BB" w14:textId="77777777" w:rsidR="00A7317B" w:rsidRDefault="00A7317B" w:rsidP="00A7317B">
            <w:pPr>
              <w:jc w:val="center"/>
            </w:pPr>
            <w:r w:rsidRPr="00B608BB">
              <w:rPr>
                <w:rFonts w:eastAsiaTheme="minorHAnsi"/>
                <w:sz w:val="22"/>
                <w:szCs w:val="22"/>
                <w:lang w:val="es-MX" w:eastAsia="en-US"/>
              </w:rPr>
              <w:object w:dxaOrig="330" w:dyaOrig="330" w14:anchorId="39B69AB4">
                <v:shape id="_x0000_i1219" type="#_x0000_t75" style="width:16.75pt;height:16.75pt" o:ole="">
                  <v:imagedata r:id="rId10" o:title=""/>
                </v:shape>
                <o:OLEObject Type="Embed" ProgID="PBrush" ShapeID="_x0000_i1219" DrawAspect="Content" ObjectID="_1509957345" r:id="rId233"/>
              </w:object>
            </w:r>
          </w:p>
        </w:tc>
        <w:tc>
          <w:tcPr>
            <w:tcW w:w="0" w:type="auto"/>
          </w:tcPr>
          <w:p w14:paraId="1A4EC559" w14:textId="77777777" w:rsidR="00A7317B" w:rsidRDefault="00A7317B" w:rsidP="00A7317B">
            <w:pPr>
              <w:jc w:val="center"/>
            </w:pPr>
            <w:r w:rsidRPr="00B608BB">
              <w:rPr>
                <w:rFonts w:eastAsiaTheme="minorHAnsi"/>
                <w:sz w:val="22"/>
                <w:szCs w:val="22"/>
                <w:lang w:val="es-MX" w:eastAsia="en-US"/>
              </w:rPr>
              <w:object w:dxaOrig="330" w:dyaOrig="330" w14:anchorId="2D59B8CB">
                <v:shape id="_x0000_i1220" type="#_x0000_t75" style="width:16.75pt;height:16.75pt" o:ole="">
                  <v:imagedata r:id="rId10" o:title=""/>
                </v:shape>
                <o:OLEObject Type="Embed" ProgID="PBrush" ShapeID="_x0000_i1220" DrawAspect="Content" ObjectID="_1509957346" r:id="rId234"/>
              </w:object>
            </w:r>
          </w:p>
        </w:tc>
        <w:tc>
          <w:tcPr>
            <w:tcW w:w="0" w:type="auto"/>
          </w:tcPr>
          <w:p w14:paraId="5AF59496" w14:textId="77777777" w:rsidR="00A7317B" w:rsidRDefault="00A7317B" w:rsidP="00A7317B">
            <w:pPr>
              <w:jc w:val="center"/>
            </w:pPr>
            <w:r w:rsidRPr="00B608BB">
              <w:rPr>
                <w:rFonts w:eastAsiaTheme="minorHAnsi"/>
                <w:sz w:val="22"/>
                <w:szCs w:val="22"/>
                <w:lang w:val="es-MX" w:eastAsia="en-US"/>
              </w:rPr>
              <w:object w:dxaOrig="330" w:dyaOrig="330" w14:anchorId="66130F92">
                <v:shape id="_x0000_i1221" type="#_x0000_t75" style="width:16.75pt;height:16.75pt" o:ole="">
                  <v:imagedata r:id="rId10" o:title=""/>
                </v:shape>
                <o:OLEObject Type="Embed" ProgID="PBrush" ShapeID="_x0000_i1221" DrawAspect="Content" ObjectID="_1509957347" r:id="rId235"/>
              </w:object>
            </w:r>
          </w:p>
        </w:tc>
        <w:tc>
          <w:tcPr>
            <w:tcW w:w="0" w:type="auto"/>
          </w:tcPr>
          <w:p w14:paraId="1A52339C" w14:textId="77777777" w:rsidR="00A7317B" w:rsidRDefault="00A7317B" w:rsidP="00A7317B">
            <w:pPr>
              <w:jc w:val="center"/>
            </w:pPr>
            <w:r w:rsidRPr="00B608BB">
              <w:rPr>
                <w:rFonts w:eastAsiaTheme="minorHAnsi"/>
                <w:sz w:val="22"/>
                <w:szCs w:val="22"/>
                <w:lang w:val="es-MX" w:eastAsia="en-US"/>
              </w:rPr>
              <w:object w:dxaOrig="330" w:dyaOrig="330" w14:anchorId="04494D5A">
                <v:shape id="_x0000_i1222" type="#_x0000_t75" style="width:16.75pt;height:16.75pt" o:ole="">
                  <v:imagedata r:id="rId10" o:title=""/>
                </v:shape>
                <o:OLEObject Type="Embed" ProgID="PBrush" ShapeID="_x0000_i1222" DrawAspect="Content" ObjectID="_1509957348" r:id="rId236"/>
              </w:object>
            </w:r>
          </w:p>
        </w:tc>
      </w:tr>
      <w:tr w:rsidR="00A7317B" w14:paraId="24D7884B" w14:textId="77777777" w:rsidTr="00A7317B">
        <w:tc>
          <w:tcPr>
            <w:tcW w:w="0" w:type="auto"/>
          </w:tcPr>
          <w:p w14:paraId="38C9F8D0" w14:textId="77777777" w:rsidR="00A7317B" w:rsidRDefault="00A7317B" w:rsidP="00A7317B">
            <w:pPr>
              <w:jc w:val="right"/>
            </w:pPr>
            <w:r w:rsidRPr="00167469">
              <w:rPr>
                <w:rFonts w:ascii="Arial" w:hAnsi="Arial" w:cs="Arial"/>
                <w:sz w:val="18"/>
                <w:szCs w:val="18"/>
                <w:lang w:val="es-SV"/>
              </w:rPr>
              <w:t xml:space="preserve">Soy una persona </w:t>
            </w:r>
            <w:r>
              <w:rPr>
                <w:rFonts w:ascii="Arial" w:hAnsi="Arial" w:cs="Arial"/>
                <w:sz w:val="18"/>
                <w:szCs w:val="18"/>
                <w:lang w:val="es-SV"/>
              </w:rPr>
              <w:t>muy trabajadora</w:t>
            </w:r>
          </w:p>
        </w:tc>
        <w:tc>
          <w:tcPr>
            <w:tcW w:w="0" w:type="auto"/>
          </w:tcPr>
          <w:p w14:paraId="375B2711" w14:textId="77777777" w:rsidR="00A7317B" w:rsidRDefault="00A7317B" w:rsidP="00A7317B">
            <w:pPr>
              <w:jc w:val="center"/>
            </w:pPr>
            <w:r w:rsidRPr="00B608BB">
              <w:rPr>
                <w:rFonts w:eastAsiaTheme="minorHAnsi"/>
                <w:sz w:val="22"/>
                <w:szCs w:val="22"/>
                <w:lang w:val="es-MX" w:eastAsia="en-US"/>
              </w:rPr>
              <w:object w:dxaOrig="330" w:dyaOrig="330" w14:anchorId="0B292C19">
                <v:shape id="_x0000_i1223" type="#_x0000_t75" style="width:16.75pt;height:16.75pt" o:ole="">
                  <v:imagedata r:id="rId10" o:title=""/>
                </v:shape>
                <o:OLEObject Type="Embed" ProgID="PBrush" ShapeID="_x0000_i1223" DrawAspect="Content" ObjectID="_1509957349" r:id="rId237"/>
              </w:object>
            </w:r>
          </w:p>
        </w:tc>
        <w:tc>
          <w:tcPr>
            <w:tcW w:w="0" w:type="auto"/>
          </w:tcPr>
          <w:p w14:paraId="3EF69968" w14:textId="77777777" w:rsidR="00A7317B" w:rsidRDefault="00A7317B" w:rsidP="00A7317B">
            <w:pPr>
              <w:jc w:val="center"/>
            </w:pPr>
            <w:r w:rsidRPr="00B608BB">
              <w:rPr>
                <w:rFonts w:eastAsiaTheme="minorHAnsi"/>
                <w:sz w:val="22"/>
                <w:szCs w:val="22"/>
                <w:lang w:val="es-MX" w:eastAsia="en-US"/>
              </w:rPr>
              <w:object w:dxaOrig="330" w:dyaOrig="330" w14:anchorId="458D699D">
                <v:shape id="_x0000_i1224" type="#_x0000_t75" style="width:16.75pt;height:16.75pt" o:ole="">
                  <v:imagedata r:id="rId10" o:title=""/>
                </v:shape>
                <o:OLEObject Type="Embed" ProgID="PBrush" ShapeID="_x0000_i1224" DrawAspect="Content" ObjectID="_1509957350" r:id="rId238"/>
              </w:object>
            </w:r>
          </w:p>
        </w:tc>
        <w:tc>
          <w:tcPr>
            <w:tcW w:w="0" w:type="auto"/>
          </w:tcPr>
          <w:p w14:paraId="156809A5" w14:textId="77777777" w:rsidR="00A7317B" w:rsidRDefault="00A7317B" w:rsidP="00A7317B">
            <w:pPr>
              <w:jc w:val="center"/>
            </w:pPr>
            <w:r w:rsidRPr="00B608BB">
              <w:rPr>
                <w:rFonts w:eastAsiaTheme="minorHAnsi"/>
                <w:sz w:val="22"/>
                <w:szCs w:val="22"/>
                <w:lang w:val="es-MX" w:eastAsia="en-US"/>
              </w:rPr>
              <w:object w:dxaOrig="330" w:dyaOrig="330" w14:anchorId="5D197E28">
                <v:shape id="_x0000_i1225" type="#_x0000_t75" style="width:16.75pt;height:16.75pt" o:ole="">
                  <v:imagedata r:id="rId10" o:title=""/>
                </v:shape>
                <o:OLEObject Type="Embed" ProgID="PBrush" ShapeID="_x0000_i1225" DrawAspect="Content" ObjectID="_1509957351" r:id="rId239"/>
              </w:object>
            </w:r>
          </w:p>
        </w:tc>
        <w:tc>
          <w:tcPr>
            <w:tcW w:w="0" w:type="auto"/>
          </w:tcPr>
          <w:p w14:paraId="5346B0C5" w14:textId="77777777" w:rsidR="00A7317B" w:rsidRDefault="00A7317B" w:rsidP="00A7317B">
            <w:pPr>
              <w:jc w:val="center"/>
            </w:pPr>
            <w:r w:rsidRPr="00B608BB">
              <w:rPr>
                <w:rFonts w:eastAsiaTheme="minorHAnsi"/>
                <w:sz w:val="22"/>
                <w:szCs w:val="22"/>
                <w:lang w:val="es-MX" w:eastAsia="en-US"/>
              </w:rPr>
              <w:object w:dxaOrig="330" w:dyaOrig="330" w14:anchorId="3609A15E">
                <v:shape id="_x0000_i1226" type="#_x0000_t75" style="width:16.75pt;height:16.75pt" o:ole="">
                  <v:imagedata r:id="rId10" o:title=""/>
                </v:shape>
                <o:OLEObject Type="Embed" ProgID="PBrush" ShapeID="_x0000_i1226" DrawAspect="Content" ObjectID="_1509957352" r:id="rId240"/>
              </w:object>
            </w:r>
          </w:p>
        </w:tc>
        <w:tc>
          <w:tcPr>
            <w:tcW w:w="0" w:type="auto"/>
          </w:tcPr>
          <w:p w14:paraId="59F84763" w14:textId="77777777" w:rsidR="00A7317B" w:rsidRDefault="00A7317B" w:rsidP="00A7317B">
            <w:pPr>
              <w:jc w:val="center"/>
            </w:pPr>
            <w:r w:rsidRPr="00B608BB">
              <w:rPr>
                <w:rFonts w:eastAsiaTheme="minorHAnsi"/>
                <w:sz w:val="22"/>
                <w:szCs w:val="22"/>
                <w:lang w:val="es-MX" w:eastAsia="en-US"/>
              </w:rPr>
              <w:object w:dxaOrig="330" w:dyaOrig="330" w14:anchorId="2A806F03">
                <v:shape id="_x0000_i1227" type="#_x0000_t75" style="width:16.75pt;height:16.75pt" o:ole="">
                  <v:imagedata r:id="rId10" o:title=""/>
                </v:shape>
                <o:OLEObject Type="Embed" ProgID="PBrush" ShapeID="_x0000_i1227" DrawAspect="Content" ObjectID="_1509957353" r:id="rId241"/>
              </w:object>
            </w:r>
          </w:p>
        </w:tc>
      </w:tr>
      <w:tr w:rsidR="00A7317B" w14:paraId="11293FD6" w14:textId="77777777" w:rsidTr="00A7317B">
        <w:tc>
          <w:tcPr>
            <w:tcW w:w="0" w:type="auto"/>
          </w:tcPr>
          <w:p w14:paraId="7B946B3A" w14:textId="77777777" w:rsidR="00A7317B" w:rsidRDefault="00A7317B" w:rsidP="00A7317B">
            <w:pPr>
              <w:jc w:val="right"/>
            </w:pPr>
            <w:r>
              <w:rPr>
                <w:rFonts w:ascii="Arial" w:hAnsi="Arial" w:cs="Arial"/>
                <w:sz w:val="18"/>
                <w:szCs w:val="18"/>
                <w:lang w:val="es-SV"/>
              </w:rPr>
              <w:t xml:space="preserve">Me obsesiono </w:t>
            </w:r>
            <w:r w:rsidRPr="00167469">
              <w:rPr>
                <w:rFonts w:ascii="Arial" w:hAnsi="Arial" w:cs="Arial"/>
                <w:sz w:val="18"/>
                <w:szCs w:val="18"/>
                <w:lang w:val="es-SV"/>
              </w:rPr>
              <w:t>con idea</w:t>
            </w:r>
            <w:r>
              <w:rPr>
                <w:rFonts w:ascii="Arial" w:hAnsi="Arial" w:cs="Arial"/>
                <w:sz w:val="18"/>
                <w:szCs w:val="18"/>
                <w:lang w:val="es-SV"/>
              </w:rPr>
              <w:t>s</w:t>
            </w:r>
            <w:r w:rsidRPr="00167469">
              <w:rPr>
                <w:rFonts w:ascii="Arial" w:hAnsi="Arial" w:cs="Arial"/>
                <w:sz w:val="18"/>
                <w:szCs w:val="18"/>
                <w:lang w:val="es-SV"/>
              </w:rPr>
              <w:t xml:space="preserve"> o proyecto</w:t>
            </w:r>
            <w:r>
              <w:rPr>
                <w:rFonts w:ascii="Arial" w:hAnsi="Arial" w:cs="Arial"/>
                <w:sz w:val="18"/>
                <w:szCs w:val="18"/>
                <w:lang w:val="es-SV"/>
              </w:rPr>
              <w:t>s</w:t>
            </w:r>
            <w:r w:rsidRPr="00167469">
              <w:rPr>
                <w:rFonts w:ascii="Arial" w:hAnsi="Arial" w:cs="Arial"/>
                <w:sz w:val="18"/>
                <w:szCs w:val="18"/>
                <w:lang w:val="es-SV"/>
              </w:rPr>
              <w:t xml:space="preserve"> por un </w:t>
            </w:r>
            <w:r>
              <w:rPr>
                <w:rFonts w:ascii="Arial" w:hAnsi="Arial" w:cs="Arial"/>
                <w:sz w:val="18"/>
                <w:szCs w:val="18"/>
                <w:lang w:val="es-SV"/>
              </w:rPr>
              <w:t>tiempo, pero</w:t>
            </w:r>
            <w:r w:rsidRPr="00167469">
              <w:rPr>
                <w:rFonts w:ascii="Arial" w:hAnsi="Arial" w:cs="Arial"/>
                <w:sz w:val="18"/>
                <w:szCs w:val="18"/>
                <w:lang w:val="es-SV"/>
              </w:rPr>
              <w:t xml:space="preserve"> pierdo el interés rápidamente.</w:t>
            </w:r>
          </w:p>
        </w:tc>
        <w:tc>
          <w:tcPr>
            <w:tcW w:w="0" w:type="auto"/>
          </w:tcPr>
          <w:p w14:paraId="07E282F0" w14:textId="77777777" w:rsidR="00A7317B" w:rsidRDefault="00A7317B" w:rsidP="00A7317B">
            <w:pPr>
              <w:jc w:val="center"/>
            </w:pPr>
            <w:r w:rsidRPr="00B608BB">
              <w:rPr>
                <w:rFonts w:eastAsiaTheme="minorHAnsi"/>
                <w:sz w:val="22"/>
                <w:szCs w:val="22"/>
                <w:lang w:val="es-MX" w:eastAsia="en-US"/>
              </w:rPr>
              <w:object w:dxaOrig="330" w:dyaOrig="330" w14:anchorId="1C2F9418">
                <v:shape id="_x0000_i1228" type="#_x0000_t75" style="width:16.75pt;height:16.75pt" o:ole="">
                  <v:imagedata r:id="rId10" o:title=""/>
                </v:shape>
                <o:OLEObject Type="Embed" ProgID="PBrush" ShapeID="_x0000_i1228" DrawAspect="Content" ObjectID="_1509957354" r:id="rId242"/>
              </w:object>
            </w:r>
          </w:p>
        </w:tc>
        <w:tc>
          <w:tcPr>
            <w:tcW w:w="0" w:type="auto"/>
          </w:tcPr>
          <w:p w14:paraId="17C5F633" w14:textId="77777777" w:rsidR="00A7317B" w:rsidRDefault="00A7317B" w:rsidP="00A7317B">
            <w:pPr>
              <w:jc w:val="center"/>
            </w:pPr>
            <w:r w:rsidRPr="00B608BB">
              <w:rPr>
                <w:rFonts w:eastAsiaTheme="minorHAnsi"/>
                <w:sz w:val="22"/>
                <w:szCs w:val="22"/>
                <w:lang w:val="es-MX" w:eastAsia="en-US"/>
              </w:rPr>
              <w:object w:dxaOrig="330" w:dyaOrig="330" w14:anchorId="68511390">
                <v:shape id="_x0000_i1229" type="#_x0000_t75" style="width:16.75pt;height:16.75pt" o:ole="">
                  <v:imagedata r:id="rId10" o:title=""/>
                </v:shape>
                <o:OLEObject Type="Embed" ProgID="PBrush" ShapeID="_x0000_i1229" DrawAspect="Content" ObjectID="_1509957355" r:id="rId243"/>
              </w:object>
            </w:r>
          </w:p>
        </w:tc>
        <w:tc>
          <w:tcPr>
            <w:tcW w:w="0" w:type="auto"/>
          </w:tcPr>
          <w:p w14:paraId="2082C12B" w14:textId="77777777" w:rsidR="00A7317B" w:rsidRDefault="00A7317B" w:rsidP="00A7317B">
            <w:pPr>
              <w:jc w:val="center"/>
            </w:pPr>
            <w:r w:rsidRPr="00B608BB">
              <w:rPr>
                <w:rFonts w:eastAsiaTheme="minorHAnsi"/>
                <w:sz w:val="22"/>
                <w:szCs w:val="22"/>
                <w:lang w:val="es-MX" w:eastAsia="en-US"/>
              </w:rPr>
              <w:object w:dxaOrig="330" w:dyaOrig="330" w14:anchorId="09687A05">
                <v:shape id="_x0000_i1230" type="#_x0000_t75" style="width:16.75pt;height:16.75pt" o:ole="">
                  <v:imagedata r:id="rId10" o:title=""/>
                </v:shape>
                <o:OLEObject Type="Embed" ProgID="PBrush" ShapeID="_x0000_i1230" DrawAspect="Content" ObjectID="_1509957356" r:id="rId244"/>
              </w:object>
            </w:r>
          </w:p>
        </w:tc>
        <w:tc>
          <w:tcPr>
            <w:tcW w:w="0" w:type="auto"/>
          </w:tcPr>
          <w:p w14:paraId="533962C4" w14:textId="77777777" w:rsidR="00A7317B" w:rsidRDefault="00A7317B" w:rsidP="00A7317B">
            <w:pPr>
              <w:jc w:val="center"/>
            </w:pPr>
            <w:r w:rsidRPr="00B608BB">
              <w:rPr>
                <w:rFonts w:eastAsiaTheme="minorHAnsi"/>
                <w:sz w:val="22"/>
                <w:szCs w:val="22"/>
                <w:lang w:val="es-MX" w:eastAsia="en-US"/>
              </w:rPr>
              <w:object w:dxaOrig="330" w:dyaOrig="330" w14:anchorId="081DCB37">
                <v:shape id="_x0000_i1231" type="#_x0000_t75" style="width:16.75pt;height:16.75pt" o:ole="">
                  <v:imagedata r:id="rId10" o:title=""/>
                </v:shape>
                <o:OLEObject Type="Embed" ProgID="PBrush" ShapeID="_x0000_i1231" DrawAspect="Content" ObjectID="_1509957357" r:id="rId245"/>
              </w:object>
            </w:r>
          </w:p>
        </w:tc>
        <w:tc>
          <w:tcPr>
            <w:tcW w:w="0" w:type="auto"/>
          </w:tcPr>
          <w:p w14:paraId="5B8ED25E" w14:textId="77777777" w:rsidR="00A7317B" w:rsidRDefault="00A7317B" w:rsidP="00A7317B">
            <w:pPr>
              <w:jc w:val="center"/>
            </w:pPr>
            <w:r w:rsidRPr="00B608BB">
              <w:rPr>
                <w:rFonts w:eastAsiaTheme="minorHAnsi"/>
                <w:sz w:val="22"/>
                <w:szCs w:val="22"/>
                <w:lang w:val="es-MX" w:eastAsia="en-US"/>
              </w:rPr>
              <w:object w:dxaOrig="330" w:dyaOrig="330" w14:anchorId="7A09B5B3">
                <v:shape id="_x0000_i1232" type="#_x0000_t75" style="width:16.75pt;height:16.75pt" o:ole="">
                  <v:imagedata r:id="rId10" o:title=""/>
                </v:shape>
                <o:OLEObject Type="Embed" ProgID="PBrush" ShapeID="_x0000_i1232" DrawAspect="Content" ObjectID="_1509957358" r:id="rId246"/>
              </w:object>
            </w:r>
          </w:p>
        </w:tc>
      </w:tr>
      <w:tr w:rsidR="00A7317B" w14:paraId="641E8987" w14:textId="77777777" w:rsidTr="00A7317B">
        <w:tc>
          <w:tcPr>
            <w:tcW w:w="0" w:type="auto"/>
          </w:tcPr>
          <w:p w14:paraId="7682A67E" w14:textId="77777777" w:rsidR="00A7317B" w:rsidRDefault="00A7317B" w:rsidP="00A7317B">
            <w:pPr>
              <w:jc w:val="right"/>
            </w:pPr>
            <w:r w:rsidRPr="00167469">
              <w:rPr>
                <w:rFonts w:ascii="Arial" w:hAnsi="Arial" w:cs="Arial"/>
                <w:sz w:val="18"/>
                <w:szCs w:val="18"/>
                <w:lang w:val="es-SV"/>
              </w:rPr>
              <w:t>Frecuentemente me pongo una meta pero más tarde persigo una diferente.</w:t>
            </w:r>
          </w:p>
        </w:tc>
        <w:tc>
          <w:tcPr>
            <w:tcW w:w="0" w:type="auto"/>
          </w:tcPr>
          <w:p w14:paraId="0D3A20FE" w14:textId="77777777" w:rsidR="00A7317B" w:rsidRDefault="00A7317B" w:rsidP="00A7317B">
            <w:pPr>
              <w:jc w:val="center"/>
            </w:pPr>
            <w:r w:rsidRPr="00B608BB">
              <w:rPr>
                <w:rFonts w:eastAsiaTheme="minorHAnsi"/>
                <w:sz w:val="22"/>
                <w:szCs w:val="22"/>
                <w:lang w:val="es-MX" w:eastAsia="en-US"/>
              </w:rPr>
              <w:object w:dxaOrig="330" w:dyaOrig="330" w14:anchorId="618C811F">
                <v:shape id="_x0000_i1233" type="#_x0000_t75" style="width:16.75pt;height:16.75pt" o:ole="">
                  <v:imagedata r:id="rId10" o:title=""/>
                </v:shape>
                <o:OLEObject Type="Embed" ProgID="PBrush" ShapeID="_x0000_i1233" DrawAspect="Content" ObjectID="_1509957359" r:id="rId247"/>
              </w:object>
            </w:r>
          </w:p>
        </w:tc>
        <w:tc>
          <w:tcPr>
            <w:tcW w:w="0" w:type="auto"/>
          </w:tcPr>
          <w:p w14:paraId="0A107570" w14:textId="77777777" w:rsidR="00A7317B" w:rsidRDefault="00A7317B" w:rsidP="00A7317B">
            <w:pPr>
              <w:jc w:val="center"/>
            </w:pPr>
            <w:r w:rsidRPr="00B608BB">
              <w:rPr>
                <w:rFonts w:eastAsiaTheme="minorHAnsi"/>
                <w:sz w:val="22"/>
                <w:szCs w:val="22"/>
                <w:lang w:val="es-MX" w:eastAsia="en-US"/>
              </w:rPr>
              <w:object w:dxaOrig="330" w:dyaOrig="330" w14:anchorId="66426E15">
                <v:shape id="_x0000_i1234" type="#_x0000_t75" style="width:16.75pt;height:16.75pt" o:ole="">
                  <v:imagedata r:id="rId10" o:title=""/>
                </v:shape>
                <o:OLEObject Type="Embed" ProgID="PBrush" ShapeID="_x0000_i1234" DrawAspect="Content" ObjectID="_1509957360" r:id="rId248"/>
              </w:object>
            </w:r>
          </w:p>
        </w:tc>
        <w:tc>
          <w:tcPr>
            <w:tcW w:w="0" w:type="auto"/>
          </w:tcPr>
          <w:p w14:paraId="3475EFE7" w14:textId="77777777" w:rsidR="00A7317B" w:rsidRDefault="00A7317B" w:rsidP="00A7317B">
            <w:pPr>
              <w:jc w:val="center"/>
            </w:pPr>
            <w:r w:rsidRPr="00B608BB">
              <w:rPr>
                <w:rFonts w:eastAsiaTheme="minorHAnsi"/>
                <w:sz w:val="22"/>
                <w:szCs w:val="22"/>
                <w:lang w:val="es-MX" w:eastAsia="en-US"/>
              </w:rPr>
              <w:object w:dxaOrig="330" w:dyaOrig="330" w14:anchorId="1D860415">
                <v:shape id="_x0000_i1235" type="#_x0000_t75" style="width:16.75pt;height:16.75pt" o:ole="">
                  <v:imagedata r:id="rId10" o:title=""/>
                </v:shape>
                <o:OLEObject Type="Embed" ProgID="PBrush" ShapeID="_x0000_i1235" DrawAspect="Content" ObjectID="_1509957361" r:id="rId249"/>
              </w:object>
            </w:r>
          </w:p>
        </w:tc>
        <w:tc>
          <w:tcPr>
            <w:tcW w:w="0" w:type="auto"/>
          </w:tcPr>
          <w:p w14:paraId="2B813CD2" w14:textId="77777777" w:rsidR="00A7317B" w:rsidRDefault="00A7317B" w:rsidP="00A7317B">
            <w:pPr>
              <w:jc w:val="center"/>
            </w:pPr>
            <w:r w:rsidRPr="00B608BB">
              <w:rPr>
                <w:rFonts w:eastAsiaTheme="minorHAnsi"/>
                <w:sz w:val="22"/>
                <w:szCs w:val="22"/>
                <w:lang w:val="es-MX" w:eastAsia="en-US"/>
              </w:rPr>
              <w:object w:dxaOrig="330" w:dyaOrig="330" w14:anchorId="3957550C">
                <v:shape id="_x0000_i1236" type="#_x0000_t75" style="width:16.75pt;height:16.75pt" o:ole="">
                  <v:imagedata r:id="rId10" o:title=""/>
                </v:shape>
                <o:OLEObject Type="Embed" ProgID="PBrush" ShapeID="_x0000_i1236" DrawAspect="Content" ObjectID="_1509957362" r:id="rId250"/>
              </w:object>
            </w:r>
          </w:p>
        </w:tc>
        <w:tc>
          <w:tcPr>
            <w:tcW w:w="0" w:type="auto"/>
          </w:tcPr>
          <w:p w14:paraId="18071E35" w14:textId="77777777" w:rsidR="00A7317B" w:rsidRDefault="00A7317B" w:rsidP="00A7317B">
            <w:pPr>
              <w:jc w:val="center"/>
            </w:pPr>
            <w:r w:rsidRPr="00B608BB">
              <w:rPr>
                <w:rFonts w:eastAsiaTheme="minorHAnsi"/>
                <w:sz w:val="22"/>
                <w:szCs w:val="22"/>
                <w:lang w:val="es-MX" w:eastAsia="en-US"/>
              </w:rPr>
              <w:object w:dxaOrig="330" w:dyaOrig="330" w14:anchorId="666688C5">
                <v:shape id="_x0000_i1237" type="#_x0000_t75" style="width:16.75pt;height:16.75pt" o:ole="">
                  <v:imagedata r:id="rId10" o:title=""/>
                </v:shape>
                <o:OLEObject Type="Embed" ProgID="PBrush" ShapeID="_x0000_i1237" DrawAspect="Content" ObjectID="_1509957363" r:id="rId251"/>
              </w:object>
            </w:r>
          </w:p>
        </w:tc>
      </w:tr>
      <w:tr w:rsidR="00A7317B" w14:paraId="114D8319" w14:textId="77777777" w:rsidTr="00A7317B">
        <w:tc>
          <w:tcPr>
            <w:tcW w:w="0" w:type="auto"/>
          </w:tcPr>
          <w:p w14:paraId="028EFBAE" w14:textId="77777777" w:rsidR="00A7317B" w:rsidRDefault="00A7317B" w:rsidP="00A7317B">
            <w:pPr>
              <w:jc w:val="right"/>
            </w:pPr>
            <w:r w:rsidRPr="00167469">
              <w:rPr>
                <w:rFonts w:ascii="Arial" w:hAnsi="Arial" w:cs="Arial"/>
                <w:sz w:val="18"/>
                <w:szCs w:val="18"/>
                <w:lang w:val="es-SV"/>
              </w:rPr>
              <w:t>Tengo dificultades para mantener mi concentración en proyectos que toman más de unos cuantos meses en completarse.</w:t>
            </w:r>
          </w:p>
        </w:tc>
        <w:tc>
          <w:tcPr>
            <w:tcW w:w="0" w:type="auto"/>
          </w:tcPr>
          <w:p w14:paraId="4259EA73" w14:textId="77777777" w:rsidR="00A7317B" w:rsidRDefault="00A7317B" w:rsidP="00A7317B">
            <w:pPr>
              <w:jc w:val="center"/>
            </w:pPr>
            <w:r w:rsidRPr="00B608BB">
              <w:rPr>
                <w:rFonts w:eastAsiaTheme="minorHAnsi"/>
                <w:sz w:val="22"/>
                <w:szCs w:val="22"/>
                <w:lang w:val="es-MX" w:eastAsia="en-US"/>
              </w:rPr>
              <w:object w:dxaOrig="330" w:dyaOrig="330" w14:anchorId="0699DE7D">
                <v:shape id="_x0000_i1238" type="#_x0000_t75" style="width:16.75pt;height:16.75pt" o:ole="">
                  <v:imagedata r:id="rId10" o:title=""/>
                </v:shape>
                <o:OLEObject Type="Embed" ProgID="PBrush" ShapeID="_x0000_i1238" DrawAspect="Content" ObjectID="_1509957364" r:id="rId252"/>
              </w:object>
            </w:r>
          </w:p>
        </w:tc>
        <w:tc>
          <w:tcPr>
            <w:tcW w:w="0" w:type="auto"/>
          </w:tcPr>
          <w:p w14:paraId="0E840604" w14:textId="77777777" w:rsidR="00A7317B" w:rsidRDefault="00A7317B" w:rsidP="00A7317B">
            <w:pPr>
              <w:jc w:val="center"/>
            </w:pPr>
            <w:r w:rsidRPr="00B608BB">
              <w:rPr>
                <w:rFonts w:eastAsiaTheme="minorHAnsi"/>
                <w:sz w:val="22"/>
                <w:szCs w:val="22"/>
                <w:lang w:val="es-MX" w:eastAsia="en-US"/>
              </w:rPr>
              <w:object w:dxaOrig="330" w:dyaOrig="330" w14:anchorId="57F90A9F">
                <v:shape id="_x0000_i1239" type="#_x0000_t75" style="width:16.75pt;height:16.75pt" o:ole="">
                  <v:imagedata r:id="rId10" o:title=""/>
                </v:shape>
                <o:OLEObject Type="Embed" ProgID="PBrush" ShapeID="_x0000_i1239" DrawAspect="Content" ObjectID="_1509957365" r:id="rId253"/>
              </w:object>
            </w:r>
          </w:p>
        </w:tc>
        <w:tc>
          <w:tcPr>
            <w:tcW w:w="0" w:type="auto"/>
          </w:tcPr>
          <w:p w14:paraId="79E76F76" w14:textId="77777777" w:rsidR="00A7317B" w:rsidRDefault="00A7317B" w:rsidP="00A7317B">
            <w:pPr>
              <w:jc w:val="center"/>
            </w:pPr>
            <w:r w:rsidRPr="00B608BB">
              <w:rPr>
                <w:rFonts w:eastAsiaTheme="minorHAnsi"/>
                <w:sz w:val="22"/>
                <w:szCs w:val="22"/>
                <w:lang w:val="es-MX" w:eastAsia="en-US"/>
              </w:rPr>
              <w:object w:dxaOrig="330" w:dyaOrig="330" w14:anchorId="08194BDC">
                <v:shape id="_x0000_i1240" type="#_x0000_t75" style="width:16.75pt;height:16.75pt" o:ole="">
                  <v:imagedata r:id="rId10" o:title=""/>
                </v:shape>
                <o:OLEObject Type="Embed" ProgID="PBrush" ShapeID="_x0000_i1240" DrawAspect="Content" ObjectID="_1509957366" r:id="rId254"/>
              </w:object>
            </w:r>
          </w:p>
        </w:tc>
        <w:tc>
          <w:tcPr>
            <w:tcW w:w="0" w:type="auto"/>
          </w:tcPr>
          <w:p w14:paraId="3EAC01EC" w14:textId="77777777" w:rsidR="00A7317B" w:rsidRDefault="00A7317B" w:rsidP="00A7317B">
            <w:pPr>
              <w:jc w:val="center"/>
            </w:pPr>
            <w:r w:rsidRPr="00B608BB">
              <w:rPr>
                <w:rFonts w:eastAsiaTheme="minorHAnsi"/>
                <w:sz w:val="22"/>
                <w:szCs w:val="22"/>
                <w:lang w:val="es-MX" w:eastAsia="en-US"/>
              </w:rPr>
              <w:object w:dxaOrig="330" w:dyaOrig="330" w14:anchorId="4D7FDF15">
                <v:shape id="_x0000_i1241" type="#_x0000_t75" style="width:16.75pt;height:16.75pt" o:ole="">
                  <v:imagedata r:id="rId10" o:title=""/>
                </v:shape>
                <o:OLEObject Type="Embed" ProgID="PBrush" ShapeID="_x0000_i1241" DrawAspect="Content" ObjectID="_1509957367" r:id="rId255"/>
              </w:object>
            </w:r>
          </w:p>
        </w:tc>
        <w:tc>
          <w:tcPr>
            <w:tcW w:w="0" w:type="auto"/>
          </w:tcPr>
          <w:p w14:paraId="67D27E8B" w14:textId="77777777" w:rsidR="00A7317B" w:rsidRDefault="00A7317B" w:rsidP="00A7317B">
            <w:pPr>
              <w:jc w:val="center"/>
            </w:pPr>
            <w:r w:rsidRPr="00B608BB">
              <w:rPr>
                <w:rFonts w:eastAsiaTheme="minorHAnsi"/>
                <w:sz w:val="22"/>
                <w:szCs w:val="22"/>
                <w:lang w:val="es-MX" w:eastAsia="en-US"/>
              </w:rPr>
              <w:object w:dxaOrig="330" w:dyaOrig="330" w14:anchorId="3D9E1041">
                <v:shape id="_x0000_i1242" type="#_x0000_t75" style="width:16.75pt;height:16.75pt" o:ole="">
                  <v:imagedata r:id="rId10" o:title=""/>
                </v:shape>
                <o:OLEObject Type="Embed" ProgID="PBrush" ShapeID="_x0000_i1242" DrawAspect="Content" ObjectID="_1509957368" r:id="rId256"/>
              </w:object>
            </w:r>
          </w:p>
        </w:tc>
      </w:tr>
      <w:tr w:rsidR="00A7317B" w14:paraId="638DA483" w14:textId="77777777" w:rsidTr="00A7317B">
        <w:tc>
          <w:tcPr>
            <w:tcW w:w="0" w:type="auto"/>
          </w:tcPr>
          <w:p w14:paraId="65AB1F6F" w14:textId="77777777" w:rsidR="00A7317B" w:rsidRDefault="00A7317B" w:rsidP="00A7317B">
            <w:pPr>
              <w:jc w:val="right"/>
            </w:pPr>
            <w:r w:rsidRPr="00167469">
              <w:rPr>
                <w:rFonts w:ascii="Arial" w:hAnsi="Arial" w:cs="Arial"/>
                <w:sz w:val="18"/>
                <w:szCs w:val="18"/>
                <w:lang w:val="es-SV"/>
              </w:rPr>
              <w:t>Termino todo lo que comienzo</w:t>
            </w:r>
          </w:p>
        </w:tc>
        <w:tc>
          <w:tcPr>
            <w:tcW w:w="0" w:type="auto"/>
          </w:tcPr>
          <w:p w14:paraId="70E1DEDB" w14:textId="77777777" w:rsidR="00A7317B" w:rsidRDefault="00A7317B" w:rsidP="00A7317B">
            <w:pPr>
              <w:jc w:val="center"/>
            </w:pPr>
            <w:r w:rsidRPr="00B608BB">
              <w:rPr>
                <w:rFonts w:eastAsiaTheme="minorHAnsi"/>
                <w:sz w:val="22"/>
                <w:szCs w:val="22"/>
                <w:lang w:val="es-MX" w:eastAsia="en-US"/>
              </w:rPr>
              <w:object w:dxaOrig="330" w:dyaOrig="330" w14:anchorId="73E26F77">
                <v:shape id="_x0000_i1243" type="#_x0000_t75" style="width:16.75pt;height:16.75pt" o:ole="">
                  <v:imagedata r:id="rId10" o:title=""/>
                </v:shape>
                <o:OLEObject Type="Embed" ProgID="PBrush" ShapeID="_x0000_i1243" DrawAspect="Content" ObjectID="_1509957369" r:id="rId257"/>
              </w:object>
            </w:r>
          </w:p>
        </w:tc>
        <w:tc>
          <w:tcPr>
            <w:tcW w:w="0" w:type="auto"/>
          </w:tcPr>
          <w:p w14:paraId="242F693A" w14:textId="77777777" w:rsidR="00A7317B" w:rsidRDefault="00A7317B" w:rsidP="00A7317B">
            <w:pPr>
              <w:jc w:val="center"/>
            </w:pPr>
            <w:r w:rsidRPr="00B608BB">
              <w:rPr>
                <w:rFonts w:eastAsiaTheme="minorHAnsi"/>
                <w:sz w:val="22"/>
                <w:szCs w:val="22"/>
                <w:lang w:val="es-MX" w:eastAsia="en-US"/>
              </w:rPr>
              <w:object w:dxaOrig="330" w:dyaOrig="330" w14:anchorId="50DB30F9">
                <v:shape id="_x0000_i1244" type="#_x0000_t75" style="width:16.75pt;height:16.75pt" o:ole="">
                  <v:imagedata r:id="rId10" o:title=""/>
                </v:shape>
                <o:OLEObject Type="Embed" ProgID="PBrush" ShapeID="_x0000_i1244" DrawAspect="Content" ObjectID="_1509957370" r:id="rId258"/>
              </w:object>
            </w:r>
          </w:p>
        </w:tc>
        <w:tc>
          <w:tcPr>
            <w:tcW w:w="0" w:type="auto"/>
          </w:tcPr>
          <w:p w14:paraId="49E49EAD" w14:textId="77777777" w:rsidR="00A7317B" w:rsidRDefault="00A7317B" w:rsidP="00A7317B">
            <w:pPr>
              <w:jc w:val="center"/>
            </w:pPr>
            <w:r w:rsidRPr="00B608BB">
              <w:rPr>
                <w:rFonts w:eastAsiaTheme="minorHAnsi"/>
                <w:sz w:val="22"/>
                <w:szCs w:val="22"/>
                <w:lang w:val="es-MX" w:eastAsia="en-US"/>
              </w:rPr>
              <w:object w:dxaOrig="330" w:dyaOrig="330" w14:anchorId="03F2AD55">
                <v:shape id="_x0000_i1245" type="#_x0000_t75" style="width:16.75pt;height:16.75pt" o:ole="">
                  <v:imagedata r:id="rId10" o:title=""/>
                </v:shape>
                <o:OLEObject Type="Embed" ProgID="PBrush" ShapeID="_x0000_i1245" DrawAspect="Content" ObjectID="_1509957371" r:id="rId259"/>
              </w:object>
            </w:r>
          </w:p>
        </w:tc>
        <w:tc>
          <w:tcPr>
            <w:tcW w:w="0" w:type="auto"/>
          </w:tcPr>
          <w:p w14:paraId="62A82D0F" w14:textId="77777777" w:rsidR="00A7317B" w:rsidRDefault="00A7317B" w:rsidP="00A7317B">
            <w:pPr>
              <w:jc w:val="center"/>
            </w:pPr>
            <w:r w:rsidRPr="00B608BB">
              <w:rPr>
                <w:rFonts w:eastAsiaTheme="minorHAnsi"/>
                <w:sz w:val="22"/>
                <w:szCs w:val="22"/>
                <w:lang w:val="es-MX" w:eastAsia="en-US"/>
              </w:rPr>
              <w:object w:dxaOrig="330" w:dyaOrig="330" w14:anchorId="0FF04670">
                <v:shape id="_x0000_i1246" type="#_x0000_t75" style="width:16.75pt;height:16.75pt" o:ole="">
                  <v:imagedata r:id="rId10" o:title=""/>
                </v:shape>
                <o:OLEObject Type="Embed" ProgID="PBrush" ShapeID="_x0000_i1246" DrawAspect="Content" ObjectID="_1509957372" r:id="rId260"/>
              </w:object>
            </w:r>
          </w:p>
        </w:tc>
        <w:tc>
          <w:tcPr>
            <w:tcW w:w="0" w:type="auto"/>
          </w:tcPr>
          <w:p w14:paraId="68D58CF6" w14:textId="77777777" w:rsidR="00A7317B" w:rsidRDefault="00A7317B" w:rsidP="00A7317B">
            <w:pPr>
              <w:jc w:val="center"/>
            </w:pPr>
            <w:r w:rsidRPr="00B608BB">
              <w:rPr>
                <w:rFonts w:eastAsiaTheme="minorHAnsi"/>
                <w:sz w:val="22"/>
                <w:szCs w:val="22"/>
                <w:lang w:val="es-MX" w:eastAsia="en-US"/>
              </w:rPr>
              <w:object w:dxaOrig="330" w:dyaOrig="330" w14:anchorId="0FCADEC7">
                <v:shape id="_x0000_i1247" type="#_x0000_t75" style="width:16.75pt;height:16.75pt" o:ole="">
                  <v:imagedata r:id="rId10" o:title=""/>
                </v:shape>
                <o:OLEObject Type="Embed" ProgID="PBrush" ShapeID="_x0000_i1247" DrawAspect="Content" ObjectID="_1509957373" r:id="rId261"/>
              </w:object>
            </w:r>
          </w:p>
        </w:tc>
      </w:tr>
      <w:tr w:rsidR="00A7317B" w14:paraId="079FA4FE" w14:textId="77777777" w:rsidTr="00A7317B">
        <w:tc>
          <w:tcPr>
            <w:tcW w:w="0" w:type="auto"/>
          </w:tcPr>
          <w:p w14:paraId="4BED2C0D" w14:textId="77777777" w:rsidR="00A7317B" w:rsidRPr="00167469" w:rsidRDefault="00A7317B" w:rsidP="00A7317B">
            <w:pPr>
              <w:jc w:val="right"/>
              <w:rPr>
                <w:rFonts w:ascii="Arial" w:hAnsi="Arial" w:cs="Arial"/>
                <w:sz w:val="18"/>
                <w:szCs w:val="18"/>
                <w:lang w:val="es-SV"/>
              </w:rPr>
            </w:pPr>
            <w:r>
              <w:rPr>
                <w:rFonts w:ascii="Arial" w:hAnsi="Arial" w:cs="Arial"/>
                <w:sz w:val="18"/>
                <w:szCs w:val="18"/>
                <w:lang w:val="es-SV"/>
              </w:rPr>
              <w:t>Pongo mucho esfuerzo</w:t>
            </w:r>
            <w:r w:rsidRPr="002D2CBC">
              <w:rPr>
                <w:rFonts w:ascii="Arial" w:hAnsi="Arial" w:cs="Arial"/>
                <w:sz w:val="18"/>
                <w:szCs w:val="18"/>
                <w:lang w:val="es-SV"/>
              </w:rPr>
              <w:t xml:space="preserve"> en los trabajos que realizo</w:t>
            </w:r>
          </w:p>
        </w:tc>
        <w:tc>
          <w:tcPr>
            <w:tcW w:w="0" w:type="auto"/>
          </w:tcPr>
          <w:p w14:paraId="64BFCF3A" w14:textId="77777777" w:rsidR="00A7317B" w:rsidRDefault="00A7317B" w:rsidP="00A7317B">
            <w:pPr>
              <w:jc w:val="center"/>
            </w:pPr>
            <w:r w:rsidRPr="00B608BB">
              <w:rPr>
                <w:rFonts w:eastAsiaTheme="minorHAnsi"/>
                <w:sz w:val="22"/>
                <w:szCs w:val="22"/>
                <w:lang w:val="es-MX" w:eastAsia="en-US"/>
              </w:rPr>
              <w:object w:dxaOrig="330" w:dyaOrig="330" w14:anchorId="74D13296">
                <v:shape id="_x0000_i1248" type="#_x0000_t75" style="width:16.75pt;height:16.75pt" o:ole="">
                  <v:imagedata r:id="rId10" o:title=""/>
                </v:shape>
                <o:OLEObject Type="Embed" ProgID="PBrush" ShapeID="_x0000_i1248" DrawAspect="Content" ObjectID="_1509957374" r:id="rId262"/>
              </w:object>
            </w:r>
          </w:p>
        </w:tc>
        <w:tc>
          <w:tcPr>
            <w:tcW w:w="0" w:type="auto"/>
          </w:tcPr>
          <w:p w14:paraId="2D7DE27A" w14:textId="77777777" w:rsidR="00A7317B" w:rsidRDefault="00A7317B" w:rsidP="00A7317B">
            <w:pPr>
              <w:jc w:val="center"/>
            </w:pPr>
            <w:r w:rsidRPr="00B608BB">
              <w:rPr>
                <w:rFonts w:eastAsiaTheme="minorHAnsi"/>
                <w:sz w:val="22"/>
                <w:szCs w:val="22"/>
                <w:lang w:val="es-MX" w:eastAsia="en-US"/>
              </w:rPr>
              <w:object w:dxaOrig="330" w:dyaOrig="330" w14:anchorId="188E8A79">
                <v:shape id="_x0000_i1249" type="#_x0000_t75" style="width:16.75pt;height:16.75pt" o:ole="">
                  <v:imagedata r:id="rId10" o:title=""/>
                </v:shape>
                <o:OLEObject Type="Embed" ProgID="PBrush" ShapeID="_x0000_i1249" DrawAspect="Content" ObjectID="_1509957375" r:id="rId263"/>
              </w:object>
            </w:r>
          </w:p>
        </w:tc>
        <w:tc>
          <w:tcPr>
            <w:tcW w:w="0" w:type="auto"/>
          </w:tcPr>
          <w:p w14:paraId="51662634" w14:textId="77777777" w:rsidR="00A7317B" w:rsidRDefault="00A7317B" w:rsidP="00A7317B">
            <w:pPr>
              <w:jc w:val="center"/>
            </w:pPr>
            <w:r w:rsidRPr="00B608BB">
              <w:rPr>
                <w:rFonts w:eastAsiaTheme="minorHAnsi"/>
                <w:sz w:val="22"/>
                <w:szCs w:val="22"/>
                <w:lang w:val="es-MX" w:eastAsia="en-US"/>
              </w:rPr>
              <w:object w:dxaOrig="330" w:dyaOrig="330" w14:anchorId="2F62FFAD">
                <v:shape id="_x0000_i1250" type="#_x0000_t75" style="width:16.75pt;height:16.75pt" o:ole="">
                  <v:imagedata r:id="rId10" o:title=""/>
                </v:shape>
                <o:OLEObject Type="Embed" ProgID="PBrush" ShapeID="_x0000_i1250" DrawAspect="Content" ObjectID="_1509957376" r:id="rId264"/>
              </w:object>
            </w:r>
          </w:p>
        </w:tc>
        <w:tc>
          <w:tcPr>
            <w:tcW w:w="0" w:type="auto"/>
          </w:tcPr>
          <w:p w14:paraId="56D48875" w14:textId="77777777" w:rsidR="00A7317B" w:rsidRDefault="00A7317B" w:rsidP="00A7317B">
            <w:pPr>
              <w:jc w:val="center"/>
            </w:pPr>
            <w:r w:rsidRPr="00B608BB">
              <w:rPr>
                <w:rFonts w:eastAsiaTheme="minorHAnsi"/>
                <w:sz w:val="22"/>
                <w:szCs w:val="22"/>
                <w:lang w:val="es-MX" w:eastAsia="en-US"/>
              </w:rPr>
              <w:object w:dxaOrig="330" w:dyaOrig="330" w14:anchorId="03F760C6">
                <v:shape id="_x0000_i1251" type="#_x0000_t75" style="width:16.75pt;height:16.75pt" o:ole="">
                  <v:imagedata r:id="rId10" o:title=""/>
                </v:shape>
                <o:OLEObject Type="Embed" ProgID="PBrush" ShapeID="_x0000_i1251" DrawAspect="Content" ObjectID="_1509957377" r:id="rId265"/>
              </w:object>
            </w:r>
          </w:p>
        </w:tc>
        <w:tc>
          <w:tcPr>
            <w:tcW w:w="0" w:type="auto"/>
          </w:tcPr>
          <w:p w14:paraId="3283DC1A" w14:textId="77777777" w:rsidR="00A7317B" w:rsidRDefault="00A7317B" w:rsidP="00A7317B">
            <w:pPr>
              <w:jc w:val="center"/>
            </w:pPr>
            <w:r w:rsidRPr="00B608BB">
              <w:rPr>
                <w:rFonts w:eastAsiaTheme="minorHAnsi"/>
                <w:sz w:val="22"/>
                <w:szCs w:val="22"/>
                <w:lang w:val="es-MX" w:eastAsia="en-US"/>
              </w:rPr>
              <w:object w:dxaOrig="330" w:dyaOrig="330" w14:anchorId="44484600">
                <v:shape id="_x0000_i1252" type="#_x0000_t75" style="width:16.75pt;height:16.75pt" o:ole="">
                  <v:imagedata r:id="rId10" o:title=""/>
                </v:shape>
                <o:OLEObject Type="Embed" ProgID="PBrush" ShapeID="_x0000_i1252" DrawAspect="Content" ObjectID="_1509957378" r:id="rId266"/>
              </w:object>
            </w:r>
          </w:p>
        </w:tc>
      </w:tr>
      <w:tr w:rsidR="00A7317B" w14:paraId="744003DA" w14:textId="77777777" w:rsidTr="00A7317B">
        <w:tc>
          <w:tcPr>
            <w:tcW w:w="0" w:type="auto"/>
          </w:tcPr>
          <w:p w14:paraId="12896C0F" w14:textId="77777777" w:rsidR="00A7317B" w:rsidRPr="00167469" w:rsidRDefault="00A7317B" w:rsidP="00A7317B">
            <w:pPr>
              <w:jc w:val="right"/>
              <w:rPr>
                <w:rFonts w:ascii="Arial" w:hAnsi="Arial" w:cs="Arial"/>
                <w:sz w:val="18"/>
                <w:szCs w:val="18"/>
                <w:lang w:val="es-SV"/>
              </w:rPr>
            </w:pPr>
            <w:r>
              <w:rPr>
                <w:rFonts w:ascii="Arial" w:hAnsi="Arial" w:cs="Arial"/>
                <w:sz w:val="18"/>
                <w:szCs w:val="18"/>
                <w:lang w:val="es-SV"/>
              </w:rPr>
              <w:t>Me cuesta romper malos hábitos</w:t>
            </w:r>
          </w:p>
        </w:tc>
        <w:tc>
          <w:tcPr>
            <w:tcW w:w="0" w:type="auto"/>
          </w:tcPr>
          <w:p w14:paraId="3D032F60" w14:textId="77777777" w:rsidR="00A7317B" w:rsidRDefault="00A7317B" w:rsidP="00A7317B">
            <w:pPr>
              <w:jc w:val="center"/>
            </w:pPr>
            <w:r w:rsidRPr="00B608BB">
              <w:rPr>
                <w:rFonts w:eastAsiaTheme="minorHAnsi"/>
                <w:sz w:val="22"/>
                <w:szCs w:val="22"/>
                <w:lang w:val="es-MX" w:eastAsia="en-US"/>
              </w:rPr>
              <w:object w:dxaOrig="330" w:dyaOrig="330" w14:anchorId="23B23F13">
                <v:shape id="_x0000_i1253" type="#_x0000_t75" style="width:16.75pt;height:16.75pt" o:ole="">
                  <v:imagedata r:id="rId10" o:title=""/>
                </v:shape>
                <o:OLEObject Type="Embed" ProgID="PBrush" ShapeID="_x0000_i1253" DrawAspect="Content" ObjectID="_1509957379" r:id="rId267"/>
              </w:object>
            </w:r>
          </w:p>
        </w:tc>
        <w:tc>
          <w:tcPr>
            <w:tcW w:w="0" w:type="auto"/>
          </w:tcPr>
          <w:p w14:paraId="3E3D4AFE" w14:textId="77777777" w:rsidR="00A7317B" w:rsidRDefault="00A7317B" w:rsidP="00A7317B">
            <w:pPr>
              <w:jc w:val="center"/>
            </w:pPr>
            <w:r w:rsidRPr="00B608BB">
              <w:rPr>
                <w:rFonts w:eastAsiaTheme="minorHAnsi"/>
                <w:sz w:val="22"/>
                <w:szCs w:val="22"/>
                <w:lang w:val="es-MX" w:eastAsia="en-US"/>
              </w:rPr>
              <w:object w:dxaOrig="330" w:dyaOrig="330" w14:anchorId="082A83EA">
                <v:shape id="_x0000_i1254" type="#_x0000_t75" style="width:16.75pt;height:16.75pt" o:ole="">
                  <v:imagedata r:id="rId10" o:title=""/>
                </v:shape>
                <o:OLEObject Type="Embed" ProgID="PBrush" ShapeID="_x0000_i1254" DrawAspect="Content" ObjectID="_1509957380" r:id="rId268"/>
              </w:object>
            </w:r>
          </w:p>
        </w:tc>
        <w:tc>
          <w:tcPr>
            <w:tcW w:w="0" w:type="auto"/>
          </w:tcPr>
          <w:p w14:paraId="5072D94D" w14:textId="77777777" w:rsidR="00A7317B" w:rsidRDefault="00A7317B" w:rsidP="00A7317B">
            <w:pPr>
              <w:jc w:val="center"/>
            </w:pPr>
            <w:r w:rsidRPr="00B608BB">
              <w:rPr>
                <w:rFonts w:eastAsiaTheme="minorHAnsi"/>
                <w:sz w:val="22"/>
                <w:szCs w:val="22"/>
                <w:lang w:val="es-MX" w:eastAsia="en-US"/>
              </w:rPr>
              <w:object w:dxaOrig="330" w:dyaOrig="330" w14:anchorId="62134A79">
                <v:shape id="_x0000_i1255" type="#_x0000_t75" style="width:16.75pt;height:16.75pt" o:ole="">
                  <v:imagedata r:id="rId10" o:title=""/>
                </v:shape>
                <o:OLEObject Type="Embed" ProgID="PBrush" ShapeID="_x0000_i1255" DrawAspect="Content" ObjectID="_1509957381" r:id="rId269"/>
              </w:object>
            </w:r>
          </w:p>
        </w:tc>
        <w:tc>
          <w:tcPr>
            <w:tcW w:w="0" w:type="auto"/>
          </w:tcPr>
          <w:p w14:paraId="61072F72" w14:textId="77777777" w:rsidR="00A7317B" w:rsidRDefault="00A7317B" w:rsidP="00A7317B">
            <w:pPr>
              <w:jc w:val="center"/>
            </w:pPr>
            <w:r w:rsidRPr="00B608BB">
              <w:rPr>
                <w:rFonts w:eastAsiaTheme="minorHAnsi"/>
                <w:sz w:val="22"/>
                <w:szCs w:val="22"/>
                <w:lang w:val="es-MX" w:eastAsia="en-US"/>
              </w:rPr>
              <w:object w:dxaOrig="330" w:dyaOrig="330" w14:anchorId="191CF314">
                <v:shape id="_x0000_i1256" type="#_x0000_t75" style="width:16.75pt;height:16.75pt" o:ole="">
                  <v:imagedata r:id="rId10" o:title=""/>
                </v:shape>
                <o:OLEObject Type="Embed" ProgID="PBrush" ShapeID="_x0000_i1256" DrawAspect="Content" ObjectID="_1509957382" r:id="rId270"/>
              </w:object>
            </w:r>
          </w:p>
        </w:tc>
        <w:tc>
          <w:tcPr>
            <w:tcW w:w="0" w:type="auto"/>
          </w:tcPr>
          <w:p w14:paraId="6BB40566" w14:textId="77777777" w:rsidR="00A7317B" w:rsidRDefault="00A7317B" w:rsidP="00A7317B">
            <w:pPr>
              <w:jc w:val="center"/>
            </w:pPr>
            <w:r w:rsidRPr="00B608BB">
              <w:rPr>
                <w:rFonts w:eastAsiaTheme="minorHAnsi"/>
                <w:sz w:val="22"/>
                <w:szCs w:val="22"/>
                <w:lang w:val="es-MX" w:eastAsia="en-US"/>
              </w:rPr>
              <w:object w:dxaOrig="330" w:dyaOrig="330" w14:anchorId="06A6080E">
                <v:shape id="_x0000_i1257" type="#_x0000_t75" style="width:16.75pt;height:16.75pt" o:ole="">
                  <v:imagedata r:id="rId10" o:title=""/>
                </v:shape>
                <o:OLEObject Type="Embed" ProgID="PBrush" ShapeID="_x0000_i1257" DrawAspect="Content" ObjectID="_1509957383" r:id="rId271"/>
              </w:object>
            </w:r>
          </w:p>
        </w:tc>
      </w:tr>
      <w:tr w:rsidR="00A7317B" w14:paraId="7B63FDB7" w14:textId="77777777" w:rsidTr="00A7317B">
        <w:tc>
          <w:tcPr>
            <w:tcW w:w="0" w:type="auto"/>
          </w:tcPr>
          <w:p w14:paraId="56E0AE51" w14:textId="77777777" w:rsidR="00A7317B" w:rsidRDefault="00A7317B" w:rsidP="00A7317B">
            <w:pPr>
              <w:jc w:val="right"/>
              <w:rPr>
                <w:rFonts w:ascii="Arial" w:hAnsi="Arial" w:cs="Arial"/>
                <w:sz w:val="18"/>
                <w:szCs w:val="18"/>
                <w:lang w:val="es-SV"/>
              </w:rPr>
            </w:pPr>
            <w:r>
              <w:rPr>
                <w:rFonts w:ascii="Arial" w:hAnsi="Arial" w:cs="Arial"/>
                <w:sz w:val="18"/>
                <w:szCs w:val="18"/>
              </w:rPr>
              <w:t>Frecuentemente digo cosas inapropiadas</w:t>
            </w:r>
          </w:p>
        </w:tc>
        <w:tc>
          <w:tcPr>
            <w:tcW w:w="0" w:type="auto"/>
          </w:tcPr>
          <w:p w14:paraId="048C3777" w14:textId="77777777" w:rsidR="00A7317B" w:rsidRPr="00B608BB" w:rsidRDefault="00A7317B" w:rsidP="00A7317B">
            <w:pPr>
              <w:jc w:val="center"/>
            </w:pPr>
            <w:r w:rsidRPr="00702843">
              <w:rPr>
                <w:rFonts w:eastAsiaTheme="minorHAnsi"/>
                <w:sz w:val="22"/>
                <w:szCs w:val="22"/>
                <w:lang w:val="es-MX" w:eastAsia="en-US"/>
              </w:rPr>
              <w:object w:dxaOrig="330" w:dyaOrig="330" w14:anchorId="2A8FC6FF">
                <v:shape id="_x0000_i1258" type="#_x0000_t75" style="width:16.75pt;height:16.75pt" o:ole="">
                  <v:imagedata r:id="rId10" o:title=""/>
                </v:shape>
                <o:OLEObject Type="Embed" ProgID="PBrush" ShapeID="_x0000_i1258" DrawAspect="Content" ObjectID="_1509957384" r:id="rId272"/>
              </w:object>
            </w:r>
          </w:p>
        </w:tc>
        <w:tc>
          <w:tcPr>
            <w:tcW w:w="0" w:type="auto"/>
          </w:tcPr>
          <w:p w14:paraId="12388223" w14:textId="77777777" w:rsidR="00A7317B" w:rsidRPr="00B608BB" w:rsidRDefault="00A7317B" w:rsidP="00A7317B">
            <w:pPr>
              <w:jc w:val="center"/>
            </w:pPr>
            <w:r w:rsidRPr="00702843">
              <w:rPr>
                <w:rFonts w:eastAsiaTheme="minorHAnsi"/>
                <w:sz w:val="22"/>
                <w:szCs w:val="22"/>
                <w:lang w:val="es-MX" w:eastAsia="en-US"/>
              </w:rPr>
              <w:object w:dxaOrig="330" w:dyaOrig="330" w14:anchorId="68D1EA2B">
                <v:shape id="_x0000_i1259" type="#_x0000_t75" style="width:16.75pt;height:16.75pt" o:ole="">
                  <v:imagedata r:id="rId10" o:title=""/>
                </v:shape>
                <o:OLEObject Type="Embed" ProgID="PBrush" ShapeID="_x0000_i1259" DrawAspect="Content" ObjectID="_1509957385" r:id="rId273"/>
              </w:object>
            </w:r>
          </w:p>
        </w:tc>
        <w:tc>
          <w:tcPr>
            <w:tcW w:w="0" w:type="auto"/>
          </w:tcPr>
          <w:p w14:paraId="1CE52B25" w14:textId="77777777" w:rsidR="00A7317B" w:rsidRPr="00B608BB" w:rsidRDefault="00A7317B" w:rsidP="00A7317B">
            <w:pPr>
              <w:jc w:val="center"/>
            </w:pPr>
            <w:r w:rsidRPr="00702843">
              <w:rPr>
                <w:rFonts w:eastAsiaTheme="minorHAnsi"/>
                <w:sz w:val="22"/>
                <w:szCs w:val="22"/>
                <w:lang w:val="es-MX" w:eastAsia="en-US"/>
              </w:rPr>
              <w:object w:dxaOrig="330" w:dyaOrig="330" w14:anchorId="5811630A">
                <v:shape id="_x0000_i1260" type="#_x0000_t75" style="width:16.75pt;height:16.75pt" o:ole="">
                  <v:imagedata r:id="rId10" o:title=""/>
                </v:shape>
                <o:OLEObject Type="Embed" ProgID="PBrush" ShapeID="_x0000_i1260" DrawAspect="Content" ObjectID="_1509957386" r:id="rId274"/>
              </w:object>
            </w:r>
          </w:p>
        </w:tc>
        <w:tc>
          <w:tcPr>
            <w:tcW w:w="0" w:type="auto"/>
          </w:tcPr>
          <w:p w14:paraId="1EB4E749" w14:textId="77777777" w:rsidR="00A7317B" w:rsidRPr="00B608BB" w:rsidRDefault="00A7317B" w:rsidP="00A7317B">
            <w:pPr>
              <w:jc w:val="center"/>
            </w:pPr>
            <w:r w:rsidRPr="00702843">
              <w:rPr>
                <w:rFonts w:eastAsiaTheme="minorHAnsi"/>
                <w:sz w:val="22"/>
                <w:szCs w:val="22"/>
                <w:lang w:val="es-MX" w:eastAsia="en-US"/>
              </w:rPr>
              <w:object w:dxaOrig="330" w:dyaOrig="330" w14:anchorId="2E11544B">
                <v:shape id="_x0000_i1261" type="#_x0000_t75" style="width:16.75pt;height:16.75pt" o:ole="">
                  <v:imagedata r:id="rId10" o:title=""/>
                </v:shape>
                <o:OLEObject Type="Embed" ProgID="PBrush" ShapeID="_x0000_i1261" DrawAspect="Content" ObjectID="_1509957387" r:id="rId275"/>
              </w:object>
            </w:r>
          </w:p>
        </w:tc>
        <w:tc>
          <w:tcPr>
            <w:tcW w:w="0" w:type="auto"/>
          </w:tcPr>
          <w:p w14:paraId="1D19A1E1" w14:textId="77777777" w:rsidR="00A7317B" w:rsidRPr="00B608BB" w:rsidRDefault="00A7317B" w:rsidP="00A7317B">
            <w:pPr>
              <w:jc w:val="center"/>
            </w:pPr>
            <w:r w:rsidRPr="00702843">
              <w:rPr>
                <w:rFonts w:eastAsiaTheme="minorHAnsi"/>
                <w:sz w:val="22"/>
                <w:szCs w:val="22"/>
                <w:lang w:val="es-MX" w:eastAsia="en-US"/>
              </w:rPr>
              <w:object w:dxaOrig="330" w:dyaOrig="330" w14:anchorId="69DB9D08">
                <v:shape id="_x0000_i1262" type="#_x0000_t75" style="width:16.75pt;height:16.75pt" o:ole="">
                  <v:imagedata r:id="rId10" o:title=""/>
                </v:shape>
                <o:OLEObject Type="Embed" ProgID="PBrush" ShapeID="_x0000_i1262" DrawAspect="Content" ObjectID="_1509957388" r:id="rId276"/>
              </w:object>
            </w:r>
          </w:p>
        </w:tc>
      </w:tr>
      <w:tr w:rsidR="00A7317B" w14:paraId="158ABCCC" w14:textId="77777777" w:rsidTr="00A7317B">
        <w:tc>
          <w:tcPr>
            <w:tcW w:w="0" w:type="auto"/>
          </w:tcPr>
          <w:p w14:paraId="46095289" w14:textId="77777777" w:rsidR="00A7317B" w:rsidRDefault="00A7317B" w:rsidP="00A7317B">
            <w:pPr>
              <w:jc w:val="right"/>
              <w:rPr>
                <w:rFonts w:ascii="Arial" w:hAnsi="Arial" w:cs="Arial"/>
                <w:sz w:val="18"/>
                <w:szCs w:val="18"/>
                <w:lang w:val="es-SV"/>
              </w:rPr>
            </w:pPr>
            <w:r>
              <w:rPr>
                <w:rFonts w:ascii="Arial" w:hAnsi="Arial" w:cs="Arial"/>
                <w:sz w:val="18"/>
                <w:szCs w:val="18"/>
                <w:lang w:val="es-SV"/>
              </w:rPr>
              <w:t>Soy muy bueno para resistir tentaciones</w:t>
            </w:r>
          </w:p>
        </w:tc>
        <w:tc>
          <w:tcPr>
            <w:tcW w:w="0" w:type="auto"/>
          </w:tcPr>
          <w:p w14:paraId="6EB031C0" w14:textId="77777777" w:rsidR="00A7317B" w:rsidRPr="00B608BB" w:rsidRDefault="00A7317B" w:rsidP="00A7317B">
            <w:pPr>
              <w:jc w:val="center"/>
            </w:pPr>
            <w:r w:rsidRPr="00702843">
              <w:rPr>
                <w:rFonts w:eastAsiaTheme="minorHAnsi"/>
                <w:sz w:val="22"/>
                <w:szCs w:val="22"/>
                <w:lang w:val="es-MX" w:eastAsia="en-US"/>
              </w:rPr>
              <w:object w:dxaOrig="330" w:dyaOrig="330" w14:anchorId="2924294E">
                <v:shape id="_x0000_i1263" type="#_x0000_t75" style="width:16.75pt;height:16.75pt" o:ole="">
                  <v:imagedata r:id="rId10" o:title=""/>
                </v:shape>
                <o:OLEObject Type="Embed" ProgID="PBrush" ShapeID="_x0000_i1263" DrawAspect="Content" ObjectID="_1509957389" r:id="rId277"/>
              </w:object>
            </w:r>
          </w:p>
        </w:tc>
        <w:tc>
          <w:tcPr>
            <w:tcW w:w="0" w:type="auto"/>
          </w:tcPr>
          <w:p w14:paraId="787186BC" w14:textId="77777777" w:rsidR="00A7317B" w:rsidRPr="00B608BB" w:rsidRDefault="00A7317B" w:rsidP="00A7317B">
            <w:pPr>
              <w:jc w:val="center"/>
            </w:pPr>
            <w:r w:rsidRPr="00702843">
              <w:rPr>
                <w:rFonts w:eastAsiaTheme="minorHAnsi"/>
                <w:sz w:val="22"/>
                <w:szCs w:val="22"/>
                <w:lang w:val="es-MX" w:eastAsia="en-US"/>
              </w:rPr>
              <w:object w:dxaOrig="330" w:dyaOrig="330" w14:anchorId="6B51504D">
                <v:shape id="_x0000_i1264" type="#_x0000_t75" style="width:16.75pt;height:16.75pt" o:ole="">
                  <v:imagedata r:id="rId10" o:title=""/>
                </v:shape>
                <o:OLEObject Type="Embed" ProgID="PBrush" ShapeID="_x0000_i1264" DrawAspect="Content" ObjectID="_1509957390" r:id="rId278"/>
              </w:object>
            </w:r>
          </w:p>
        </w:tc>
        <w:tc>
          <w:tcPr>
            <w:tcW w:w="0" w:type="auto"/>
          </w:tcPr>
          <w:p w14:paraId="364AE165" w14:textId="77777777" w:rsidR="00A7317B" w:rsidRPr="00B608BB" w:rsidRDefault="00A7317B" w:rsidP="00A7317B">
            <w:pPr>
              <w:jc w:val="center"/>
            </w:pPr>
            <w:r w:rsidRPr="00702843">
              <w:rPr>
                <w:rFonts w:eastAsiaTheme="minorHAnsi"/>
                <w:sz w:val="22"/>
                <w:szCs w:val="22"/>
                <w:lang w:val="es-MX" w:eastAsia="en-US"/>
              </w:rPr>
              <w:object w:dxaOrig="330" w:dyaOrig="330" w14:anchorId="2982984E">
                <v:shape id="_x0000_i1265" type="#_x0000_t75" style="width:16.75pt;height:16.75pt" o:ole="">
                  <v:imagedata r:id="rId10" o:title=""/>
                </v:shape>
                <o:OLEObject Type="Embed" ProgID="PBrush" ShapeID="_x0000_i1265" DrawAspect="Content" ObjectID="_1509957391" r:id="rId279"/>
              </w:object>
            </w:r>
          </w:p>
        </w:tc>
        <w:tc>
          <w:tcPr>
            <w:tcW w:w="0" w:type="auto"/>
          </w:tcPr>
          <w:p w14:paraId="71B5A659" w14:textId="77777777" w:rsidR="00A7317B" w:rsidRPr="00B608BB" w:rsidRDefault="00A7317B" w:rsidP="00A7317B">
            <w:pPr>
              <w:jc w:val="center"/>
            </w:pPr>
            <w:r w:rsidRPr="00702843">
              <w:rPr>
                <w:rFonts w:eastAsiaTheme="minorHAnsi"/>
                <w:sz w:val="22"/>
                <w:szCs w:val="22"/>
                <w:lang w:val="es-MX" w:eastAsia="en-US"/>
              </w:rPr>
              <w:object w:dxaOrig="330" w:dyaOrig="330" w14:anchorId="1219A568">
                <v:shape id="_x0000_i1266" type="#_x0000_t75" style="width:16.75pt;height:16.75pt" o:ole="">
                  <v:imagedata r:id="rId10" o:title=""/>
                </v:shape>
                <o:OLEObject Type="Embed" ProgID="PBrush" ShapeID="_x0000_i1266" DrawAspect="Content" ObjectID="_1509957392" r:id="rId280"/>
              </w:object>
            </w:r>
          </w:p>
        </w:tc>
        <w:tc>
          <w:tcPr>
            <w:tcW w:w="0" w:type="auto"/>
          </w:tcPr>
          <w:p w14:paraId="60BB892F" w14:textId="77777777" w:rsidR="00A7317B" w:rsidRPr="00B608BB" w:rsidRDefault="00A7317B" w:rsidP="00A7317B">
            <w:pPr>
              <w:jc w:val="center"/>
            </w:pPr>
            <w:r w:rsidRPr="00702843">
              <w:rPr>
                <w:rFonts w:eastAsiaTheme="minorHAnsi"/>
                <w:sz w:val="22"/>
                <w:szCs w:val="22"/>
                <w:lang w:val="es-MX" w:eastAsia="en-US"/>
              </w:rPr>
              <w:object w:dxaOrig="330" w:dyaOrig="330" w14:anchorId="7CEB3BAD">
                <v:shape id="_x0000_i1267" type="#_x0000_t75" style="width:16.75pt;height:16.75pt" o:ole="">
                  <v:imagedata r:id="rId10" o:title=""/>
                </v:shape>
                <o:OLEObject Type="Embed" ProgID="PBrush" ShapeID="_x0000_i1267" DrawAspect="Content" ObjectID="_1509957393" r:id="rId281"/>
              </w:object>
            </w:r>
          </w:p>
        </w:tc>
      </w:tr>
      <w:tr w:rsidR="00A7317B" w14:paraId="3B2D8C39" w14:textId="77777777" w:rsidTr="00A7317B">
        <w:tc>
          <w:tcPr>
            <w:tcW w:w="0" w:type="auto"/>
          </w:tcPr>
          <w:p w14:paraId="0679A718" w14:textId="77777777" w:rsidR="00A7317B" w:rsidRDefault="00A7317B" w:rsidP="00A7317B">
            <w:pPr>
              <w:jc w:val="right"/>
              <w:rPr>
                <w:rFonts w:ascii="Arial" w:hAnsi="Arial" w:cs="Arial"/>
                <w:sz w:val="18"/>
                <w:szCs w:val="18"/>
                <w:lang w:val="es-SV"/>
              </w:rPr>
            </w:pPr>
            <w:r>
              <w:rPr>
                <w:rFonts w:ascii="Arial" w:hAnsi="Arial" w:cs="Arial"/>
                <w:sz w:val="18"/>
                <w:szCs w:val="18"/>
              </w:rPr>
              <w:t>Hago cosas que se sienten bien en el momento pero después me arrepiento de ellas</w:t>
            </w:r>
          </w:p>
        </w:tc>
        <w:tc>
          <w:tcPr>
            <w:tcW w:w="0" w:type="auto"/>
          </w:tcPr>
          <w:p w14:paraId="040BF40D" w14:textId="77777777" w:rsidR="00A7317B" w:rsidRPr="00B608BB" w:rsidRDefault="00A7317B" w:rsidP="00A7317B">
            <w:pPr>
              <w:jc w:val="center"/>
            </w:pPr>
            <w:r w:rsidRPr="00702843">
              <w:rPr>
                <w:rFonts w:eastAsiaTheme="minorHAnsi"/>
                <w:sz w:val="22"/>
                <w:szCs w:val="22"/>
                <w:lang w:val="es-MX" w:eastAsia="en-US"/>
              </w:rPr>
              <w:object w:dxaOrig="330" w:dyaOrig="330" w14:anchorId="675D6530">
                <v:shape id="_x0000_i1268" type="#_x0000_t75" style="width:16.75pt;height:16.75pt" o:ole="">
                  <v:imagedata r:id="rId10" o:title=""/>
                </v:shape>
                <o:OLEObject Type="Embed" ProgID="PBrush" ShapeID="_x0000_i1268" DrawAspect="Content" ObjectID="_1509957394" r:id="rId282"/>
              </w:object>
            </w:r>
          </w:p>
        </w:tc>
        <w:tc>
          <w:tcPr>
            <w:tcW w:w="0" w:type="auto"/>
          </w:tcPr>
          <w:p w14:paraId="599E5044" w14:textId="77777777" w:rsidR="00A7317B" w:rsidRPr="00B608BB" w:rsidRDefault="00A7317B" w:rsidP="00A7317B">
            <w:pPr>
              <w:jc w:val="center"/>
            </w:pPr>
            <w:r w:rsidRPr="00702843">
              <w:rPr>
                <w:rFonts w:eastAsiaTheme="minorHAnsi"/>
                <w:sz w:val="22"/>
                <w:szCs w:val="22"/>
                <w:lang w:val="es-MX" w:eastAsia="en-US"/>
              </w:rPr>
              <w:object w:dxaOrig="330" w:dyaOrig="330" w14:anchorId="04FFE0B2">
                <v:shape id="_x0000_i1269" type="#_x0000_t75" style="width:16.75pt;height:16.75pt" o:ole="">
                  <v:imagedata r:id="rId10" o:title=""/>
                </v:shape>
                <o:OLEObject Type="Embed" ProgID="PBrush" ShapeID="_x0000_i1269" DrawAspect="Content" ObjectID="_1509957395" r:id="rId283"/>
              </w:object>
            </w:r>
          </w:p>
        </w:tc>
        <w:tc>
          <w:tcPr>
            <w:tcW w:w="0" w:type="auto"/>
          </w:tcPr>
          <w:p w14:paraId="297A2DBA" w14:textId="77777777" w:rsidR="00A7317B" w:rsidRPr="00B608BB" w:rsidRDefault="00A7317B" w:rsidP="00A7317B">
            <w:pPr>
              <w:jc w:val="center"/>
            </w:pPr>
            <w:r w:rsidRPr="00702843">
              <w:rPr>
                <w:rFonts w:eastAsiaTheme="minorHAnsi"/>
                <w:sz w:val="22"/>
                <w:szCs w:val="22"/>
                <w:lang w:val="es-MX" w:eastAsia="en-US"/>
              </w:rPr>
              <w:object w:dxaOrig="330" w:dyaOrig="330" w14:anchorId="675BC29C">
                <v:shape id="_x0000_i1270" type="#_x0000_t75" style="width:16.75pt;height:16.75pt" o:ole="">
                  <v:imagedata r:id="rId10" o:title=""/>
                </v:shape>
                <o:OLEObject Type="Embed" ProgID="PBrush" ShapeID="_x0000_i1270" DrawAspect="Content" ObjectID="_1509957396" r:id="rId284"/>
              </w:object>
            </w:r>
          </w:p>
        </w:tc>
        <w:tc>
          <w:tcPr>
            <w:tcW w:w="0" w:type="auto"/>
          </w:tcPr>
          <w:p w14:paraId="4F38F70F" w14:textId="77777777" w:rsidR="00A7317B" w:rsidRPr="00B608BB" w:rsidRDefault="00A7317B" w:rsidP="00A7317B">
            <w:pPr>
              <w:jc w:val="center"/>
            </w:pPr>
            <w:r w:rsidRPr="00702843">
              <w:rPr>
                <w:rFonts w:eastAsiaTheme="minorHAnsi"/>
                <w:sz w:val="22"/>
                <w:szCs w:val="22"/>
                <w:lang w:val="es-MX" w:eastAsia="en-US"/>
              </w:rPr>
              <w:object w:dxaOrig="330" w:dyaOrig="330" w14:anchorId="4645D27B">
                <v:shape id="_x0000_i1271" type="#_x0000_t75" style="width:16.75pt;height:16.75pt" o:ole="">
                  <v:imagedata r:id="rId10" o:title=""/>
                </v:shape>
                <o:OLEObject Type="Embed" ProgID="PBrush" ShapeID="_x0000_i1271" DrawAspect="Content" ObjectID="_1509957397" r:id="rId285"/>
              </w:object>
            </w:r>
          </w:p>
        </w:tc>
        <w:tc>
          <w:tcPr>
            <w:tcW w:w="0" w:type="auto"/>
          </w:tcPr>
          <w:p w14:paraId="576AE705" w14:textId="77777777" w:rsidR="00A7317B" w:rsidRPr="00B608BB" w:rsidRDefault="00A7317B" w:rsidP="00A7317B">
            <w:pPr>
              <w:jc w:val="center"/>
            </w:pPr>
            <w:r w:rsidRPr="00702843">
              <w:rPr>
                <w:rFonts w:eastAsiaTheme="minorHAnsi"/>
                <w:sz w:val="22"/>
                <w:szCs w:val="22"/>
                <w:lang w:val="es-MX" w:eastAsia="en-US"/>
              </w:rPr>
              <w:object w:dxaOrig="330" w:dyaOrig="330" w14:anchorId="7FA8A387">
                <v:shape id="_x0000_i1272" type="#_x0000_t75" style="width:16.75pt;height:16.75pt" o:ole="">
                  <v:imagedata r:id="rId10" o:title=""/>
                </v:shape>
                <o:OLEObject Type="Embed" ProgID="PBrush" ShapeID="_x0000_i1272" DrawAspect="Content" ObjectID="_1509957398" r:id="rId286"/>
              </w:object>
            </w:r>
          </w:p>
        </w:tc>
      </w:tr>
      <w:tr w:rsidR="00A7317B" w14:paraId="19CB2093" w14:textId="77777777" w:rsidTr="00A7317B">
        <w:tc>
          <w:tcPr>
            <w:tcW w:w="0" w:type="auto"/>
          </w:tcPr>
          <w:p w14:paraId="5D6945A4" w14:textId="77777777" w:rsidR="00A7317B" w:rsidRDefault="00A7317B" w:rsidP="00A7317B">
            <w:pPr>
              <w:jc w:val="right"/>
              <w:rPr>
                <w:rFonts w:ascii="Arial" w:hAnsi="Arial" w:cs="Arial"/>
                <w:sz w:val="18"/>
                <w:szCs w:val="18"/>
              </w:rPr>
            </w:pPr>
            <w:r>
              <w:rPr>
                <w:rFonts w:ascii="Arial" w:hAnsi="Arial" w:cs="Arial"/>
                <w:sz w:val="18"/>
                <w:szCs w:val="18"/>
              </w:rPr>
              <w:t>Frecuentemente hago cosas sin pensar en todas las opciones</w:t>
            </w:r>
          </w:p>
        </w:tc>
        <w:tc>
          <w:tcPr>
            <w:tcW w:w="0" w:type="auto"/>
          </w:tcPr>
          <w:p w14:paraId="2AA183BD" w14:textId="77777777" w:rsidR="00A7317B" w:rsidRPr="00B608BB" w:rsidRDefault="00A7317B" w:rsidP="00A7317B">
            <w:pPr>
              <w:jc w:val="center"/>
            </w:pPr>
            <w:r w:rsidRPr="00702843">
              <w:rPr>
                <w:rFonts w:eastAsiaTheme="minorHAnsi"/>
                <w:sz w:val="22"/>
                <w:szCs w:val="22"/>
                <w:lang w:val="es-MX" w:eastAsia="en-US"/>
              </w:rPr>
              <w:object w:dxaOrig="330" w:dyaOrig="330" w14:anchorId="03967300">
                <v:shape id="_x0000_i1273" type="#_x0000_t75" style="width:16.75pt;height:16.75pt" o:ole="">
                  <v:imagedata r:id="rId10" o:title=""/>
                </v:shape>
                <o:OLEObject Type="Embed" ProgID="PBrush" ShapeID="_x0000_i1273" DrawAspect="Content" ObjectID="_1509957399" r:id="rId287"/>
              </w:object>
            </w:r>
          </w:p>
        </w:tc>
        <w:tc>
          <w:tcPr>
            <w:tcW w:w="0" w:type="auto"/>
          </w:tcPr>
          <w:p w14:paraId="1147B75D" w14:textId="77777777" w:rsidR="00A7317B" w:rsidRPr="00B608BB" w:rsidRDefault="00A7317B" w:rsidP="00A7317B">
            <w:pPr>
              <w:jc w:val="center"/>
            </w:pPr>
            <w:r w:rsidRPr="00702843">
              <w:rPr>
                <w:rFonts w:eastAsiaTheme="minorHAnsi"/>
                <w:sz w:val="22"/>
                <w:szCs w:val="22"/>
                <w:lang w:val="es-MX" w:eastAsia="en-US"/>
              </w:rPr>
              <w:object w:dxaOrig="330" w:dyaOrig="330" w14:anchorId="3DC66B57">
                <v:shape id="_x0000_i1274" type="#_x0000_t75" style="width:16.75pt;height:16.75pt" o:ole="">
                  <v:imagedata r:id="rId10" o:title=""/>
                </v:shape>
                <o:OLEObject Type="Embed" ProgID="PBrush" ShapeID="_x0000_i1274" DrawAspect="Content" ObjectID="_1509957400" r:id="rId288"/>
              </w:object>
            </w:r>
          </w:p>
        </w:tc>
        <w:tc>
          <w:tcPr>
            <w:tcW w:w="0" w:type="auto"/>
          </w:tcPr>
          <w:p w14:paraId="07522C20" w14:textId="77777777" w:rsidR="00A7317B" w:rsidRPr="00B608BB" w:rsidRDefault="00A7317B" w:rsidP="00A7317B">
            <w:pPr>
              <w:jc w:val="center"/>
            </w:pPr>
            <w:r w:rsidRPr="00702843">
              <w:rPr>
                <w:rFonts w:eastAsiaTheme="minorHAnsi"/>
                <w:sz w:val="22"/>
                <w:szCs w:val="22"/>
                <w:lang w:val="es-MX" w:eastAsia="en-US"/>
              </w:rPr>
              <w:object w:dxaOrig="330" w:dyaOrig="330" w14:anchorId="0010C61F">
                <v:shape id="_x0000_i1275" type="#_x0000_t75" style="width:16.75pt;height:16.75pt" o:ole="">
                  <v:imagedata r:id="rId10" o:title=""/>
                </v:shape>
                <o:OLEObject Type="Embed" ProgID="PBrush" ShapeID="_x0000_i1275" DrawAspect="Content" ObjectID="_1509957401" r:id="rId289"/>
              </w:object>
            </w:r>
          </w:p>
        </w:tc>
        <w:tc>
          <w:tcPr>
            <w:tcW w:w="0" w:type="auto"/>
          </w:tcPr>
          <w:p w14:paraId="76738A15" w14:textId="77777777" w:rsidR="00A7317B" w:rsidRPr="00B608BB" w:rsidRDefault="00A7317B" w:rsidP="00A7317B">
            <w:pPr>
              <w:jc w:val="center"/>
            </w:pPr>
            <w:r w:rsidRPr="00702843">
              <w:rPr>
                <w:rFonts w:eastAsiaTheme="minorHAnsi"/>
                <w:sz w:val="22"/>
                <w:szCs w:val="22"/>
                <w:lang w:val="es-MX" w:eastAsia="en-US"/>
              </w:rPr>
              <w:object w:dxaOrig="330" w:dyaOrig="330" w14:anchorId="1E8D3AC0">
                <v:shape id="_x0000_i1276" type="#_x0000_t75" style="width:16.75pt;height:16.75pt" o:ole="">
                  <v:imagedata r:id="rId10" o:title=""/>
                </v:shape>
                <o:OLEObject Type="Embed" ProgID="PBrush" ShapeID="_x0000_i1276" DrawAspect="Content" ObjectID="_1509957402" r:id="rId290"/>
              </w:object>
            </w:r>
          </w:p>
        </w:tc>
        <w:tc>
          <w:tcPr>
            <w:tcW w:w="0" w:type="auto"/>
          </w:tcPr>
          <w:p w14:paraId="49854C40" w14:textId="77777777" w:rsidR="00A7317B" w:rsidRPr="00B608BB" w:rsidRDefault="00A7317B" w:rsidP="00A7317B">
            <w:pPr>
              <w:jc w:val="center"/>
            </w:pPr>
            <w:r w:rsidRPr="00702843">
              <w:rPr>
                <w:rFonts w:eastAsiaTheme="minorHAnsi"/>
                <w:sz w:val="22"/>
                <w:szCs w:val="22"/>
                <w:lang w:val="es-MX" w:eastAsia="en-US"/>
              </w:rPr>
              <w:object w:dxaOrig="330" w:dyaOrig="330" w14:anchorId="2B13A707">
                <v:shape id="_x0000_i1277" type="#_x0000_t75" style="width:16.75pt;height:16.75pt" o:ole="">
                  <v:imagedata r:id="rId10" o:title=""/>
                </v:shape>
                <o:OLEObject Type="Embed" ProgID="PBrush" ShapeID="_x0000_i1277" DrawAspect="Content" ObjectID="_1509957403" r:id="rId291"/>
              </w:object>
            </w:r>
          </w:p>
        </w:tc>
      </w:tr>
    </w:tbl>
    <w:p w14:paraId="4ECCF078" w14:textId="77777777" w:rsidR="00220FDF" w:rsidRDefault="00220FDF" w:rsidP="00220FDF">
      <w:pPr>
        <w:jc w:val="both"/>
        <w:rPr>
          <w:rFonts w:ascii="Arial" w:hAnsi="Arial" w:cs="Arial"/>
          <w:b/>
          <w:sz w:val="20"/>
          <w:szCs w:val="18"/>
        </w:rPr>
      </w:pPr>
    </w:p>
    <w:p w14:paraId="27320BCE" w14:textId="77777777" w:rsidR="00220FDF" w:rsidRDefault="00220FDF" w:rsidP="00220FDF">
      <w:pPr>
        <w:jc w:val="both"/>
        <w:rPr>
          <w:rFonts w:ascii="Arial" w:hAnsi="Arial" w:cs="Arial"/>
          <w:b/>
          <w:sz w:val="20"/>
          <w:szCs w:val="18"/>
        </w:rPr>
      </w:pPr>
    </w:p>
    <w:p w14:paraId="33EE29C8" w14:textId="77777777" w:rsidR="00220FDF" w:rsidRDefault="00220FDF" w:rsidP="00220FDF">
      <w:pPr>
        <w:jc w:val="both"/>
        <w:rPr>
          <w:rFonts w:ascii="Arial" w:hAnsi="Arial" w:cs="Arial"/>
          <w:b/>
          <w:sz w:val="20"/>
          <w:szCs w:val="18"/>
        </w:rPr>
      </w:pPr>
      <w:r w:rsidRPr="00A7317B">
        <w:rPr>
          <w:rFonts w:ascii="Arial" w:hAnsi="Arial" w:cs="Arial"/>
          <w:b/>
          <w:sz w:val="20"/>
          <w:szCs w:val="18"/>
        </w:rPr>
        <w:t>Preguntas con dinero hipotético. Por favor imagine que tiene una cierta cantidad de dinero y las decisiones que tomaría con ese dinero.</w:t>
      </w:r>
    </w:p>
    <w:p w14:paraId="09681120" w14:textId="77777777" w:rsidR="00220FDF" w:rsidRPr="00A7317B" w:rsidRDefault="00220FDF" w:rsidP="00220FDF">
      <w:pPr>
        <w:jc w:val="both"/>
        <w:rPr>
          <w:rFonts w:ascii="Arial" w:hAnsi="Arial" w:cs="Arial"/>
          <w:b/>
          <w:sz w:val="20"/>
          <w:szCs w:val="18"/>
        </w:rPr>
      </w:pPr>
    </w:p>
    <w:p w14:paraId="52C5B8B1" w14:textId="77777777" w:rsidR="00220FDF" w:rsidRPr="005F279A" w:rsidRDefault="00220FDF" w:rsidP="00220FDF">
      <w:pPr>
        <w:pStyle w:val="Prrafodelista"/>
        <w:numPr>
          <w:ilvl w:val="0"/>
          <w:numId w:val="10"/>
        </w:numPr>
        <w:spacing w:after="0" w:line="240" w:lineRule="auto"/>
        <w:jc w:val="both"/>
      </w:pPr>
      <w:r>
        <w:rPr>
          <w:rFonts w:ascii="Arial" w:hAnsi="Arial" w:cs="Arial"/>
          <w:color w:val="0D0D0D"/>
          <w:sz w:val="18"/>
          <w:szCs w:val="18"/>
          <w:lang w:val="es-SV"/>
        </w:rPr>
        <w:t>Imagine</w:t>
      </w:r>
      <w:r w:rsidRPr="00167469">
        <w:rPr>
          <w:rFonts w:ascii="Arial" w:hAnsi="Arial" w:cs="Arial"/>
          <w:sz w:val="18"/>
          <w:szCs w:val="18"/>
        </w:rPr>
        <w:t xml:space="preserve"> un juego de lotería</w:t>
      </w:r>
      <w:r>
        <w:rPr>
          <w:rFonts w:ascii="Arial" w:hAnsi="Arial" w:cs="Arial"/>
          <w:sz w:val="18"/>
          <w:szCs w:val="18"/>
        </w:rPr>
        <w:t xml:space="preserve"> con diez boletos numerados del 1 al 10, cuyo premio al número ganador es de </w:t>
      </w:r>
      <w:r w:rsidRPr="00167469">
        <w:rPr>
          <w:rFonts w:ascii="Arial" w:hAnsi="Arial" w:cs="Arial"/>
          <w:sz w:val="18"/>
          <w:szCs w:val="18"/>
        </w:rPr>
        <w:t>$1,000</w:t>
      </w:r>
      <w:r>
        <w:rPr>
          <w:rFonts w:ascii="Arial" w:hAnsi="Arial" w:cs="Arial"/>
          <w:sz w:val="18"/>
          <w:szCs w:val="18"/>
        </w:rPr>
        <w:t>. ¿Cuánto estaría dispuesto a pagar por un boleto para participar en ella?</w:t>
      </w:r>
    </w:p>
    <w:p w14:paraId="064B52BE" w14:textId="77777777" w:rsidR="00220FDF" w:rsidRDefault="00220FDF" w:rsidP="00220FDF">
      <w:pPr>
        <w:jc w:val="both"/>
      </w:pPr>
      <w:r>
        <w:rPr>
          <w:rFonts w:ascii="Helvetica" w:hAnsi="Helvetica" w:cs="Helvetica"/>
          <w:noProof/>
          <w:color w:val="333333"/>
          <w:sz w:val="21"/>
          <w:szCs w:val="21"/>
          <w:lang w:eastAsia="es-MX"/>
        </w:rPr>
        <w:drawing>
          <wp:anchor distT="0" distB="0" distL="114300" distR="114300" simplePos="0" relativeHeight="251757568" behindDoc="0" locked="0" layoutInCell="1" allowOverlap="1" wp14:anchorId="2E565051" wp14:editId="5553C2E1">
            <wp:simplePos x="0" y="0"/>
            <wp:positionH relativeFrom="margin">
              <wp:align>center</wp:align>
            </wp:positionH>
            <wp:positionV relativeFrom="paragraph">
              <wp:posOffset>136525</wp:posOffset>
            </wp:positionV>
            <wp:extent cx="1008380" cy="230505"/>
            <wp:effectExtent l="0" t="0" r="1270" b="0"/>
            <wp:wrapNone/>
            <wp:docPr id="2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8380" cy="230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B200D8" w14:textId="77777777" w:rsidR="00220FDF" w:rsidRPr="005F279A" w:rsidRDefault="00220FDF" w:rsidP="00220FDF">
      <w:pPr>
        <w:jc w:val="both"/>
      </w:pPr>
      <w:r>
        <w:rPr>
          <w:rStyle w:val="Refdecomentario"/>
        </w:rPr>
        <w:commentReference w:id="54"/>
      </w:r>
    </w:p>
    <w:p w14:paraId="51D70C53" w14:textId="77777777" w:rsidR="00220FDF" w:rsidRDefault="00220FDF" w:rsidP="00220FDF">
      <w:pPr>
        <w:numPr>
          <w:ilvl w:val="0"/>
          <w:numId w:val="10"/>
        </w:numPr>
        <w:tabs>
          <w:tab w:val="left" w:pos="420"/>
        </w:tabs>
        <w:spacing w:after="0" w:line="240" w:lineRule="auto"/>
        <w:jc w:val="both"/>
        <w:rPr>
          <w:rFonts w:ascii="Arial" w:hAnsi="Arial" w:cs="Arial"/>
          <w:sz w:val="18"/>
          <w:szCs w:val="18"/>
        </w:rPr>
      </w:pPr>
      <w:r>
        <w:rPr>
          <w:rFonts w:ascii="Arial" w:hAnsi="Arial" w:cs="Arial"/>
          <w:sz w:val="18"/>
          <w:szCs w:val="18"/>
        </w:rPr>
        <w:t xml:space="preserve">Imagine la siguiente situación: El día de hoy usted recibe inesperadamente $1,000. ¿Cuánto consideraría donar a una buena causa?  </w:t>
      </w:r>
    </w:p>
    <w:p w14:paraId="4200AC49" w14:textId="77777777" w:rsidR="00220FDF" w:rsidRDefault="00220FDF" w:rsidP="00220FDF">
      <w:pPr>
        <w:tabs>
          <w:tab w:val="left" w:pos="420"/>
        </w:tabs>
        <w:jc w:val="both"/>
        <w:rPr>
          <w:rFonts w:ascii="Arial" w:hAnsi="Arial" w:cs="Arial"/>
          <w:sz w:val="18"/>
          <w:szCs w:val="18"/>
        </w:rPr>
      </w:pPr>
    </w:p>
    <w:p w14:paraId="2EDE4815" w14:textId="77777777" w:rsidR="00220FDF" w:rsidRDefault="00220FDF" w:rsidP="00220FDF">
      <w:pPr>
        <w:tabs>
          <w:tab w:val="left" w:pos="420"/>
        </w:tabs>
        <w:jc w:val="both"/>
        <w:rPr>
          <w:rFonts w:ascii="Arial" w:hAnsi="Arial" w:cs="Arial"/>
          <w:sz w:val="18"/>
          <w:szCs w:val="18"/>
        </w:rPr>
      </w:pPr>
      <w:r>
        <w:rPr>
          <w:rFonts w:ascii="Helvetica" w:hAnsi="Helvetica" w:cs="Helvetica"/>
          <w:noProof/>
          <w:color w:val="333333"/>
          <w:sz w:val="21"/>
          <w:szCs w:val="21"/>
          <w:lang w:eastAsia="es-MX"/>
        </w:rPr>
        <w:drawing>
          <wp:anchor distT="0" distB="0" distL="114300" distR="114300" simplePos="0" relativeHeight="251758592" behindDoc="0" locked="0" layoutInCell="1" allowOverlap="1" wp14:anchorId="714ED53D" wp14:editId="78577121">
            <wp:simplePos x="0" y="0"/>
            <wp:positionH relativeFrom="margin">
              <wp:align>center</wp:align>
            </wp:positionH>
            <wp:positionV relativeFrom="paragraph">
              <wp:posOffset>3810</wp:posOffset>
            </wp:positionV>
            <wp:extent cx="1008380" cy="230505"/>
            <wp:effectExtent l="0" t="0" r="1270" b="0"/>
            <wp:wrapNone/>
            <wp:docPr id="2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8380" cy="230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80261F" w14:textId="77777777" w:rsidR="00220FDF" w:rsidRDefault="00220FDF" w:rsidP="00220FDF">
      <w:pPr>
        <w:tabs>
          <w:tab w:val="left" w:pos="420"/>
        </w:tabs>
        <w:jc w:val="both"/>
        <w:rPr>
          <w:rFonts w:ascii="Arial" w:hAnsi="Arial" w:cs="Arial"/>
          <w:sz w:val="18"/>
          <w:szCs w:val="18"/>
        </w:rPr>
      </w:pPr>
      <w:r>
        <w:rPr>
          <w:rFonts w:ascii="Arial" w:hAnsi="Arial" w:cs="Arial"/>
          <w:sz w:val="18"/>
          <w:szCs w:val="18"/>
        </w:rPr>
        <w:t xml:space="preserve">     </w:t>
      </w:r>
    </w:p>
    <w:p w14:paraId="6F433A97" w14:textId="77777777" w:rsidR="00220FDF" w:rsidRPr="005F279A" w:rsidRDefault="00220FDF" w:rsidP="00220FDF">
      <w:pPr>
        <w:pStyle w:val="Prrafodelista"/>
        <w:numPr>
          <w:ilvl w:val="0"/>
          <w:numId w:val="10"/>
        </w:numPr>
        <w:spacing w:after="0" w:line="240" w:lineRule="auto"/>
        <w:jc w:val="both"/>
      </w:pPr>
      <w:r>
        <w:rPr>
          <w:rFonts w:ascii="Arial" w:hAnsi="Arial" w:cs="Arial"/>
          <w:sz w:val="18"/>
          <w:szCs w:val="18"/>
        </w:rPr>
        <w:t>Imagine</w:t>
      </w:r>
      <w:r w:rsidRPr="0019745A">
        <w:rPr>
          <w:rFonts w:ascii="Arial" w:hAnsi="Arial" w:cs="Arial"/>
          <w:sz w:val="18"/>
          <w:szCs w:val="18"/>
        </w:rPr>
        <w:t xml:space="preserve"> que</w:t>
      </w:r>
      <w:r>
        <w:rPr>
          <w:rFonts w:ascii="Arial" w:hAnsi="Arial" w:cs="Arial"/>
          <w:sz w:val="18"/>
          <w:szCs w:val="18"/>
        </w:rPr>
        <w:t xml:space="preserve"> debe</w:t>
      </w:r>
      <w:r w:rsidRPr="0019745A">
        <w:rPr>
          <w:rFonts w:ascii="Arial" w:hAnsi="Arial" w:cs="Arial"/>
          <w:sz w:val="18"/>
          <w:szCs w:val="18"/>
        </w:rPr>
        <w:t xml:space="preserve"> </w:t>
      </w:r>
      <w:r>
        <w:rPr>
          <w:rFonts w:ascii="Arial" w:hAnsi="Arial" w:cs="Arial"/>
          <w:sz w:val="18"/>
          <w:szCs w:val="18"/>
        </w:rPr>
        <w:t>recibir un pago de $1,000 el día de hoy</w:t>
      </w:r>
      <w:r w:rsidRPr="0019745A">
        <w:rPr>
          <w:rFonts w:ascii="Arial" w:hAnsi="Arial" w:cs="Arial"/>
          <w:sz w:val="18"/>
          <w:szCs w:val="18"/>
        </w:rPr>
        <w:t>.</w:t>
      </w:r>
    </w:p>
    <w:p w14:paraId="012BB011" w14:textId="77777777" w:rsidR="00220FDF" w:rsidRDefault="00220FDF" w:rsidP="00220FDF">
      <w:pPr>
        <w:jc w:val="both"/>
      </w:pPr>
    </w:p>
    <w:tbl>
      <w:tblPr>
        <w:tblW w:w="9215" w:type="dxa"/>
        <w:jc w:val="center"/>
        <w:tblLayout w:type="fixed"/>
        <w:tblCellMar>
          <w:left w:w="70" w:type="dxa"/>
          <w:right w:w="70" w:type="dxa"/>
        </w:tblCellMar>
        <w:tblLook w:val="04A0" w:firstRow="1" w:lastRow="0" w:firstColumn="1" w:lastColumn="0" w:noHBand="0" w:noVBand="1"/>
      </w:tblPr>
      <w:tblGrid>
        <w:gridCol w:w="7797"/>
        <w:gridCol w:w="1418"/>
      </w:tblGrid>
      <w:tr w:rsidR="00220FDF" w:rsidRPr="00DA1986" w14:paraId="33A2602C" w14:textId="77777777" w:rsidTr="003A236C">
        <w:trPr>
          <w:trHeight w:val="420"/>
          <w:jc w:val="center"/>
        </w:trPr>
        <w:tc>
          <w:tcPr>
            <w:tcW w:w="7797" w:type="dxa"/>
            <w:tcBorders>
              <w:top w:val="single" w:sz="4" w:space="0" w:color="auto"/>
              <w:left w:val="single" w:sz="4" w:space="0" w:color="auto"/>
              <w:bottom w:val="single" w:sz="4" w:space="0" w:color="auto"/>
              <w:right w:val="nil"/>
            </w:tcBorders>
            <w:shd w:val="clear" w:color="auto" w:fill="auto"/>
            <w:noWrap/>
            <w:vAlign w:val="center"/>
            <w:hideMark/>
          </w:tcPr>
          <w:p w14:paraId="040E1D5F" w14:textId="77777777" w:rsidR="00220FDF" w:rsidRPr="00DA1986" w:rsidRDefault="00220FDF" w:rsidP="003A236C">
            <w:pPr>
              <w:jc w:val="right"/>
              <w:rPr>
                <w:rFonts w:ascii="Arial" w:eastAsia="Times New Roman" w:hAnsi="Arial" w:cs="Arial"/>
                <w:color w:val="000000"/>
                <w:sz w:val="18"/>
                <w:szCs w:val="18"/>
              </w:rPr>
            </w:pPr>
            <w:r>
              <w:rPr>
                <w:rFonts w:ascii="Arial" w:hAnsi="Arial" w:cs="Arial"/>
                <w:sz w:val="18"/>
                <w:szCs w:val="18"/>
              </w:rPr>
              <w:t>¿Cuánto le tendrían que pagar dentro de tres meses para que pueda esperar este tiempo?</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98AE6" w14:textId="77777777" w:rsidR="00220FDF" w:rsidRPr="00DA1986" w:rsidRDefault="00220FDF" w:rsidP="003A236C">
            <w:pPr>
              <w:jc w:val="center"/>
              <w:rPr>
                <w:rFonts w:ascii="Calibri" w:eastAsia="Times New Roman" w:hAnsi="Calibri" w:cs="Times New Roman"/>
                <w:color w:val="000000"/>
              </w:rPr>
            </w:pPr>
            <w:commentRangeStart w:id="55"/>
            <w:r w:rsidRPr="00883DBF">
              <w:rPr>
                <w:rFonts w:ascii="Helvetica" w:hAnsi="Helvetica" w:cs="Helvetica"/>
                <w:noProof/>
                <w:color w:val="333333"/>
                <w:sz w:val="21"/>
                <w:szCs w:val="21"/>
                <w:lang w:eastAsia="es-MX"/>
              </w:rPr>
              <w:drawing>
                <wp:anchor distT="0" distB="0" distL="114300" distR="114300" simplePos="0" relativeHeight="251759616" behindDoc="0" locked="0" layoutInCell="1" allowOverlap="1" wp14:anchorId="4D9BF573" wp14:editId="73241D5B">
                  <wp:simplePos x="0" y="0"/>
                  <wp:positionH relativeFrom="column">
                    <wp:posOffset>-35560</wp:posOffset>
                  </wp:positionH>
                  <wp:positionV relativeFrom="paragraph">
                    <wp:posOffset>8255</wp:posOffset>
                  </wp:positionV>
                  <wp:extent cx="869950" cy="198755"/>
                  <wp:effectExtent l="0" t="0" r="6350" b="0"/>
                  <wp:wrapNone/>
                  <wp:docPr id="3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98755"/>
                          </a:xfrm>
                          <a:prstGeom prst="rect">
                            <a:avLst/>
                          </a:prstGeom>
                          <a:noFill/>
                          <a:ln>
                            <a:noFill/>
                          </a:ln>
                        </pic:spPr>
                      </pic:pic>
                    </a:graphicData>
                  </a:graphic>
                  <wp14:sizeRelH relativeFrom="page">
                    <wp14:pctWidth>0</wp14:pctWidth>
                  </wp14:sizeRelH>
                  <wp14:sizeRelV relativeFrom="page">
                    <wp14:pctHeight>0</wp14:pctHeight>
                  </wp14:sizeRelV>
                </wp:anchor>
              </w:drawing>
            </w:r>
            <w:commentRangeStart w:id="56"/>
            <w:commentRangeEnd w:id="55"/>
            <w:r w:rsidRPr="00DA1986">
              <w:rPr>
                <w:rFonts w:ascii="Calibri" w:eastAsia="Times New Roman" w:hAnsi="Calibri" w:cs="Times New Roman"/>
                <w:color w:val="000000"/>
              </w:rPr>
              <w:t> </w:t>
            </w:r>
            <w:commentRangeEnd w:id="56"/>
            <w:r>
              <w:rPr>
                <w:rStyle w:val="Refdecomentario"/>
              </w:rPr>
              <w:commentReference w:id="56"/>
            </w:r>
          </w:p>
        </w:tc>
      </w:tr>
      <w:tr w:rsidR="00220FDF" w:rsidRPr="00DA1986" w14:paraId="0FE70FD0" w14:textId="77777777" w:rsidTr="003A236C">
        <w:trPr>
          <w:trHeight w:val="420"/>
          <w:jc w:val="center"/>
        </w:trPr>
        <w:tc>
          <w:tcPr>
            <w:tcW w:w="7797" w:type="dxa"/>
            <w:tcBorders>
              <w:top w:val="single" w:sz="4" w:space="0" w:color="auto"/>
              <w:left w:val="single" w:sz="4" w:space="0" w:color="auto"/>
              <w:bottom w:val="single" w:sz="4" w:space="0" w:color="auto"/>
              <w:right w:val="nil"/>
            </w:tcBorders>
            <w:shd w:val="clear" w:color="auto" w:fill="auto"/>
            <w:noWrap/>
            <w:vAlign w:val="center"/>
          </w:tcPr>
          <w:p w14:paraId="77503E87" w14:textId="77777777" w:rsidR="00220FDF" w:rsidRPr="00106389" w:rsidRDefault="00220FDF" w:rsidP="003A236C">
            <w:pPr>
              <w:jc w:val="right"/>
              <w:rPr>
                <w:rFonts w:ascii="Arial" w:hAnsi="Arial" w:cs="Arial"/>
                <w:sz w:val="18"/>
                <w:szCs w:val="18"/>
              </w:rPr>
            </w:pPr>
            <w:r>
              <w:rPr>
                <w:rFonts w:ascii="Arial" w:hAnsi="Arial" w:cs="Arial"/>
                <w:sz w:val="18"/>
                <w:szCs w:val="18"/>
              </w:rPr>
              <w:t>Y ahora, ¿cuánto le tendrían que pagar dentro de un año para que pueda esperar ese tiempo?</w:t>
            </w:r>
          </w:p>
        </w:tc>
        <w:tc>
          <w:tcPr>
            <w:tcW w:w="1418" w:type="dxa"/>
            <w:tcBorders>
              <w:top w:val="single" w:sz="4" w:space="0" w:color="auto"/>
              <w:left w:val="single" w:sz="4" w:space="0" w:color="auto"/>
              <w:bottom w:val="single" w:sz="4" w:space="0" w:color="auto"/>
              <w:right w:val="single" w:sz="4" w:space="0" w:color="auto"/>
            </w:tcBorders>
            <w:shd w:val="clear" w:color="auto" w:fill="auto"/>
            <w:noWrap/>
          </w:tcPr>
          <w:p w14:paraId="5C7BAEA0" w14:textId="77777777" w:rsidR="00220FDF" w:rsidRDefault="00220FDF" w:rsidP="003A236C">
            <w:pPr>
              <w:jc w:val="center"/>
              <w:rPr>
                <w:rFonts w:ascii="Helvetica" w:hAnsi="Helvetica" w:cs="Helvetica"/>
                <w:noProof/>
                <w:color w:val="333333"/>
                <w:sz w:val="21"/>
                <w:szCs w:val="21"/>
                <w:lang w:eastAsia="es-MX"/>
              </w:rPr>
            </w:pPr>
            <w:r>
              <w:rPr>
                <w:rFonts w:ascii="Helvetica" w:hAnsi="Helvetica" w:cs="Helvetica"/>
                <w:noProof/>
                <w:color w:val="333333"/>
                <w:sz w:val="21"/>
                <w:szCs w:val="21"/>
                <w:lang w:eastAsia="es-MX"/>
              </w:rPr>
              <w:drawing>
                <wp:anchor distT="0" distB="0" distL="114300" distR="114300" simplePos="0" relativeHeight="251760640" behindDoc="0" locked="0" layoutInCell="1" allowOverlap="1" wp14:anchorId="4B87316E" wp14:editId="1C802F17">
                  <wp:simplePos x="0" y="0"/>
                  <wp:positionH relativeFrom="column">
                    <wp:posOffset>-22698</wp:posOffset>
                  </wp:positionH>
                  <wp:positionV relativeFrom="paragraph">
                    <wp:posOffset>34290</wp:posOffset>
                  </wp:positionV>
                  <wp:extent cx="869950" cy="198755"/>
                  <wp:effectExtent l="0" t="0" r="6350" b="0"/>
                  <wp:wrapNone/>
                  <wp:docPr id="3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950" cy="19875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Refdecomentario"/>
              </w:rPr>
              <w:commentReference w:id="55"/>
            </w:r>
          </w:p>
        </w:tc>
      </w:tr>
    </w:tbl>
    <w:p w14:paraId="7B226128" w14:textId="77777777" w:rsidR="00A7317B" w:rsidRDefault="00A7317B" w:rsidP="00A7317B">
      <w:pPr>
        <w:spacing w:line="400" w:lineRule="atLeast"/>
        <w:rPr>
          <w:rFonts w:ascii="Helvetica" w:eastAsia="Times New Roman" w:hAnsi="Helvetica" w:cs="Helvetica"/>
          <w:b/>
          <w:bCs/>
          <w:color w:val="C09853"/>
          <w:sz w:val="21"/>
          <w:szCs w:val="21"/>
          <w:lang w:eastAsia="es-MX"/>
        </w:rPr>
      </w:pPr>
    </w:p>
    <w:p w14:paraId="5A7AC627" w14:textId="77777777" w:rsidR="00A7317B" w:rsidRDefault="00A7317B" w:rsidP="00A7317B">
      <w:pPr>
        <w:spacing w:line="400" w:lineRule="atLeast"/>
        <w:rPr>
          <w:rFonts w:ascii="Helvetica" w:eastAsia="Times New Roman" w:hAnsi="Helvetica" w:cs="Helvetica"/>
          <w:b/>
          <w:bCs/>
          <w:color w:val="C09853"/>
          <w:sz w:val="21"/>
          <w:szCs w:val="21"/>
          <w:lang w:eastAsia="es-MX"/>
        </w:rPr>
      </w:pPr>
    </w:p>
    <w:p w14:paraId="31EF6FC7" w14:textId="77777777" w:rsidR="00220FDF" w:rsidRDefault="00220FDF" w:rsidP="00A7317B">
      <w:pPr>
        <w:spacing w:line="400" w:lineRule="atLeast"/>
        <w:rPr>
          <w:rFonts w:ascii="Helvetica" w:eastAsia="Times New Roman" w:hAnsi="Helvetica" w:cs="Helvetica"/>
          <w:b/>
          <w:bCs/>
          <w:color w:val="C09853"/>
          <w:sz w:val="21"/>
          <w:szCs w:val="21"/>
          <w:lang w:eastAsia="es-MX"/>
        </w:rPr>
      </w:pPr>
    </w:p>
    <w:p w14:paraId="2B244277" w14:textId="19DAAF39" w:rsidR="00A7317B" w:rsidRPr="00220FDF" w:rsidRDefault="00A7317B" w:rsidP="00220FDF">
      <w:pPr>
        <w:shd w:val="clear" w:color="auto" w:fill="FCF8E3"/>
        <w:spacing w:line="400" w:lineRule="atLeast"/>
        <w:rPr>
          <w:rFonts w:ascii="Helvetica" w:eastAsia="Times New Roman" w:hAnsi="Helvetica" w:cs="Helvetica"/>
          <w:b/>
          <w:bCs/>
          <w:color w:val="C09853"/>
          <w:sz w:val="21"/>
          <w:szCs w:val="21"/>
          <w:lang w:eastAsia="es-MX"/>
        </w:rPr>
      </w:pPr>
      <w:r w:rsidRPr="00AE04C2">
        <w:rPr>
          <w:rFonts w:ascii="Helvetica" w:eastAsia="Times New Roman" w:hAnsi="Helvetica" w:cs="Helvetica"/>
          <w:color w:val="C09853"/>
          <w:sz w:val="21"/>
          <w:szCs w:val="21"/>
          <w:lang w:eastAsia="es-MX"/>
        </w:rPr>
        <w:lastRenderedPageBreak/>
        <w:t xml:space="preserve">Tiempo </w:t>
      </w:r>
      <w:r>
        <w:rPr>
          <w:rFonts w:ascii="Helvetica" w:eastAsia="Times New Roman" w:hAnsi="Helvetica" w:cs="Helvetica"/>
          <w:color w:val="C09853"/>
          <w:sz w:val="21"/>
          <w:szCs w:val="21"/>
          <w:lang w:eastAsia="es-MX"/>
        </w:rPr>
        <w:t>disponible</w:t>
      </w:r>
      <w:r w:rsidRPr="00AE04C2">
        <w:rPr>
          <w:rFonts w:ascii="Helvetica" w:eastAsia="Times New Roman" w:hAnsi="Helvetica" w:cs="Helvetica"/>
          <w:color w:val="C09853"/>
          <w:sz w:val="21"/>
          <w:szCs w:val="21"/>
          <w:lang w:eastAsia="es-MX"/>
        </w:rPr>
        <w:t xml:space="preserve"> </w:t>
      </w:r>
      <w:r>
        <w:rPr>
          <w:rFonts w:ascii="Helvetica" w:eastAsia="Times New Roman" w:hAnsi="Helvetica" w:cs="Helvetica"/>
          <w:color w:val="C09853"/>
          <w:sz w:val="21"/>
          <w:szCs w:val="21"/>
          <w:lang w:eastAsia="es-MX"/>
        </w:rPr>
        <w:t>para este bloque de preguntas</w:t>
      </w:r>
      <w:r w:rsidRPr="00AE04C2">
        <w:rPr>
          <w:rFonts w:ascii="Helvetica" w:eastAsia="Times New Roman" w:hAnsi="Helvetica" w:cs="Helvetica"/>
          <w:color w:val="C09853"/>
          <w:sz w:val="21"/>
          <w:szCs w:val="21"/>
          <w:lang w:eastAsia="es-MX"/>
        </w:rPr>
        <w:t>: </w:t>
      </w:r>
      <w:r w:rsidR="00220FDF">
        <w:rPr>
          <w:rFonts w:ascii="Helvetica" w:eastAsia="Times New Roman" w:hAnsi="Helvetica" w:cs="Helvetica"/>
          <w:b/>
          <w:bCs/>
          <w:color w:val="C09853"/>
          <w:sz w:val="21"/>
          <w:szCs w:val="21"/>
          <w:lang w:eastAsia="es-MX"/>
        </w:rPr>
        <w:t>03</w:t>
      </w:r>
      <w:r>
        <w:rPr>
          <w:rFonts w:ascii="Helvetica" w:eastAsia="Times New Roman" w:hAnsi="Helvetica" w:cs="Helvetica"/>
          <w:b/>
          <w:bCs/>
          <w:color w:val="C09853"/>
          <w:sz w:val="21"/>
          <w:szCs w:val="21"/>
          <w:lang w:eastAsia="es-MX"/>
        </w:rPr>
        <w:t>:0</w:t>
      </w:r>
      <w:r w:rsidRPr="00AE04C2">
        <w:rPr>
          <w:rFonts w:ascii="Helvetica" w:eastAsia="Times New Roman" w:hAnsi="Helvetica" w:cs="Helvetica"/>
          <w:b/>
          <w:bCs/>
          <w:color w:val="C09853"/>
          <w:sz w:val="21"/>
          <w:szCs w:val="21"/>
          <w:lang w:eastAsia="es-MX"/>
        </w:rPr>
        <w:t>0</w:t>
      </w:r>
    </w:p>
    <w:p w14:paraId="291693A4" w14:textId="77777777" w:rsidR="00A7317B" w:rsidRDefault="00A7317B" w:rsidP="00A7317B">
      <w:pPr>
        <w:jc w:val="both"/>
      </w:pPr>
      <w:r w:rsidRPr="0058430A">
        <w:rPr>
          <w:rFonts w:ascii="Arial" w:hAnsi="Arial" w:cs="Arial"/>
          <w:b/>
          <w:highlight w:val="yellow"/>
        </w:rPr>
        <w:t>(Solo mujeres)</w:t>
      </w:r>
      <w:r>
        <w:rPr>
          <w:rFonts w:ascii="Arial" w:hAnsi="Arial" w:cs="Arial"/>
          <w:b/>
        </w:rPr>
        <w:t xml:space="preserve"> </w:t>
      </w:r>
      <w:r w:rsidRPr="008261A3">
        <w:rPr>
          <w:rFonts w:ascii="Arial" w:hAnsi="Arial" w:cs="Arial"/>
          <w:b/>
        </w:rPr>
        <w:t>Ahora</w:t>
      </w:r>
      <w:r>
        <w:rPr>
          <w:rFonts w:ascii="Arial" w:hAnsi="Arial" w:cs="Arial"/>
          <w:b/>
        </w:rPr>
        <w:t xml:space="preserve"> se</w:t>
      </w:r>
      <w:r w:rsidRPr="008261A3">
        <w:rPr>
          <w:rFonts w:ascii="Arial" w:hAnsi="Arial" w:cs="Arial"/>
          <w:b/>
        </w:rPr>
        <w:t xml:space="preserve"> </w:t>
      </w:r>
      <w:r>
        <w:rPr>
          <w:rFonts w:ascii="Arial" w:hAnsi="Arial" w:cs="Arial"/>
          <w:b/>
        </w:rPr>
        <w:t>realizarán</w:t>
      </w:r>
      <w:r w:rsidRPr="008261A3">
        <w:rPr>
          <w:rFonts w:ascii="Arial" w:hAnsi="Arial" w:cs="Arial"/>
          <w:b/>
        </w:rPr>
        <w:t xml:space="preserve"> varias preguntas personales favor de contestarlas de forma honesta.</w:t>
      </w:r>
      <w:r>
        <w:rPr>
          <w:rFonts w:ascii="Arial" w:hAnsi="Arial" w:cs="Arial"/>
          <w:b/>
        </w:rPr>
        <w:t xml:space="preserve"> </w:t>
      </w:r>
    </w:p>
    <w:p w14:paraId="095243DF" w14:textId="012288E0" w:rsidR="00D2624C" w:rsidRDefault="00D2624C" w:rsidP="00D2624C">
      <w:pPr>
        <w:pStyle w:val="Prrafodelista"/>
        <w:numPr>
          <w:ilvl w:val="0"/>
          <w:numId w:val="10"/>
        </w:numPr>
        <w:jc w:val="both"/>
      </w:pPr>
      <w:r>
        <w:t>¿Se encuentra usted menstruando el día de hoy?</w:t>
      </w:r>
    </w:p>
    <w:p w14:paraId="422C8E04" w14:textId="24E99B18" w:rsidR="00220FDF" w:rsidRPr="009E101E" w:rsidRDefault="00220FDF" w:rsidP="00220FDF">
      <w:pPr>
        <w:jc w:val="both"/>
      </w:pPr>
      <w:r>
        <w:rPr>
          <w:noProof/>
          <w:lang w:eastAsia="es-MX"/>
        </w:rPr>
        <w:drawing>
          <wp:anchor distT="0" distB="0" distL="114300" distR="114300" simplePos="0" relativeHeight="251762688" behindDoc="0" locked="0" layoutInCell="1" allowOverlap="1" wp14:anchorId="4E4A8C28" wp14:editId="2D120BE7">
            <wp:simplePos x="0" y="0"/>
            <wp:positionH relativeFrom="margin">
              <wp:align>center</wp:align>
            </wp:positionH>
            <wp:positionV relativeFrom="paragraph">
              <wp:posOffset>8890</wp:posOffset>
            </wp:positionV>
            <wp:extent cx="871855" cy="212725"/>
            <wp:effectExtent l="0" t="0" r="4445" b="0"/>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871855" cy="212725"/>
                    </a:xfrm>
                    <a:prstGeom prst="rect">
                      <a:avLst/>
                    </a:prstGeom>
                    <a:noFill/>
                    <a:ln>
                      <a:noFill/>
                    </a:ln>
                  </pic:spPr>
                </pic:pic>
              </a:graphicData>
            </a:graphic>
          </wp:anchor>
        </w:drawing>
      </w:r>
    </w:p>
    <w:p w14:paraId="622ACE32" w14:textId="7571F187" w:rsidR="00A7317B" w:rsidRPr="005F279A" w:rsidRDefault="00A7317B" w:rsidP="00D2624C">
      <w:pPr>
        <w:pStyle w:val="Prrafodelista"/>
        <w:ind w:left="360"/>
        <w:jc w:val="both"/>
      </w:pPr>
    </w:p>
    <w:p w14:paraId="1F354948" w14:textId="77777777" w:rsidR="00A7317B" w:rsidRPr="009E101E" w:rsidRDefault="00A7317B" w:rsidP="00A7317B">
      <w:pPr>
        <w:pStyle w:val="Prrafodelista"/>
        <w:numPr>
          <w:ilvl w:val="0"/>
          <w:numId w:val="10"/>
        </w:numPr>
        <w:spacing w:after="0" w:line="240" w:lineRule="auto"/>
        <w:jc w:val="both"/>
      </w:pPr>
      <w:r>
        <w:rPr>
          <w:rFonts w:ascii="Arial" w:hAnsi="Arial" w:cs="Arial"/>
          <w:sz w:val="18"/>
          <w:szCs w:val="18"/>
        </w:rPr>
        <w:t>Fecha de comienzo de última regla (si no recuerda con precisión, favor de indicar la fecha más próxima).</w:t>
      </w:r>
    </w:p>
    <w:p w14:paraId="5A48FEF6" w14:textId="3A18088D" w:rsidR="00A7317B" w:rsidRDefault="00D2624C" w:rsidP="00A7317B">
      <w:pPr>
        <w:jc w:val="center"/>
      </w:pPr>
      <w:r>
        <w:rPr>
          <w:noProof/>
          <w:lang w:eastAsia="es-MX"/>
        </w:rPr>
        <w:drawing>
          <wp:anchor distT="0" distB="0" distL="114300" distR="114300" simplePos="0" relativeHeight="251753472" behindDoc="0" locked="0" layoutInCell="1" allowOverlap="1" wp14:anchorId="17420847" wp14:editId="72897B39">
            <wp:simplePos x="0" y="0"/>
            <wp:positionH relativeFrom="margin">
              <wp:align>center</wp:align>
            </wp:positionH>
            <wp:positionV relativeFrom="paragraph">
              <wp:posOffset>10795</wp:posOffset>
            </wp:positionV>
            <wp:extent cx="1835325" cy="1036320"/>
            <wp:effectExtent l="0" t="0" r="0" b="0"/>
            <wp:wrapNone/>
            <wp:docPr id="65" name="Imagen 65" descr="http://www.imprimir-calendario-gratis.com/calendario-imprimible/octubre-calendario-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mprimir-calendario-gratis.com/calendario-imprimible/octubre-calendario-2015.png"/>
                    <pic:cNvPicPr>
                      <a:picLocks noChangeAspect="1" noChangeArrowheads="1"/>
                    </pic:cNvPicPr>
                  </pic:nvPicPr>
                  <pic:blipFill>
                    <a:blip r:embed="rId292" cstate="print">
                      <a:extLst>
                        <a:ext uri="{28A0092B-C50C-407E-A947-70E740481C1C}">
                          <a14:useLocalDpi xmlns:a14="http://schemas.microsoft.com/office/drawing/2010/main" val="0"/>
                        </a:ext>
                      </a:extLst>
                    </a:blip>
                    <a:srcRect/>
                    <a:stretch>
                      <a:fillRect/>
                    </a:stretch>
                  </pic:blipFill>
                  <pic:spPr bwMode="auto">
                    <a:xfrm>
                      <a:off x="0" y="0"/>
                      <a:ext cx="1835325" cy="1036320"/>
                    </a:xfrm>
                    <a:prstGeom prst="rect">
                      <a:avLst/>
                    </a:prstGeom>
                    <a:noFill/>
                    <a:ln>
                      <a:noFill/>
                    </a:ln>
                  </pic:spPr>
                </pic:pic>
              </a:graphicData>
            </a:graphic>
          </wp:anchor>
        </w:drawing>
      </w:r>
    </w:p>
    <w:p w14:paraId="3D69F8DC" w14:textId="2F3FB539" w:rsidR="00A7317B" w:rsidRDefault="00A7317B" w:rsidP="00A7317B">
      <w:pPr>
        <w:jc w:val="center"/>
      </w:pPr>
    </w:p>
    <w:p w14:paraId="216B8E91" w14:textId="13518BDF" w:rsidR="00A7317B" w:rsidRDefault="00A7317B" w:rsidP="00D2624C">
      <w:r>
        <w:rPr>
          <w:rStyle w:val="Refdecomentario"/>
        </w:rPr>
        <w:commentReference w:id="57"/>
      </w:r>
    </w:p>
    <w:p w14:paraId="1F4933EB" w14:textId="77777777" w:rsidR="00D2624C" w:rsidRPr="009E101E" w:rsidRDefault="00D2624C" w:rsidP="00D2624C"/>
    <w:p w14:paraId="2EBD4977" w14:textId="39994FA1" w:rsidR="00A7317B" w:rsidRDefault="00A7317B" w:rsidP="003A236C">
      <w:pPr>
        <w:pStyle w:val="Prrafodelista"/>
        <w:numPr>
          <w:ilvl w:val="0"/>
          <w:numId w:val="10"/>
        </w:numPr>
        <w:spacing w:after="0" w:line="240" w:lineRule="auto"/>
        <w:jc w:val="both"/>
      </w:pPr>
      <w:r w:rsidRPr="008E17DB">
        <w:rPr>
          <w:rFonts w:ascii="Arial" w:hAnsi="Arial" w:cs="Arial"/>
          <w:sz w:val="18"/>
          <w:szCs w:val="18"/>
        </w:rPr>
        <w:t xml:space="preserve">Fecha esperada de comienzo de siguiente regla </w:t>
      </w:r>
      <w:r w:rsidR="008E17DB">
        <w:rPr>
          <w:rFonts w:ascii="Arial" w:hAnsi="Arial" w:cs="Arial"/>
          <w:sz w:val="18"/>
          <w:szCs w:val="18"/>
        </w:rPr>
        <w:t>(si no puede calcular con precisión, favor de indicar la fecha más próxima independientemente de si usted es regular o irregular)</w:t>
      </w:r>
    </w:p>
    <w:p w14:paraId="2EB82037" w14:textId="49909773" w:rsidR="00A7317B" w:rsidRDefault="008E17DB" w:rsidP="00A7317B">
      <w:pPr>
        <w:jc w:val="center"/>
      </w:pPr>
      <w:r>
        <w:rPr>
          <w:noProof/>
          <w:lang w:eastAsia="es-MX"/>
        </w:rPr>
        <w:drawing>
          <wp:anchor distT="0" distB="0" distL="114300" distR="114300" simplePos="0" relativeHeight="251752448" behindDoc="0" locked="0" layoutInCell="1" allowOverlap="1" wp14:anchorId="5C25AF5C" wp14:editId="5F2D5007">
            <wp:simplePos x="0" y="0"/>
            <wp:positionH relativeFrom="margin">
              <wp:align>center</wp:align>
            </wp:positionH>
            <wp:positionV relativeFrom="paragraph">
              <wp:posOffset>252095</wp:posOffset>
            </wp:positionV>
            <wp:extent cx="1835325" cy="1036320"/>
            <wp:effectExtent l="0" t="0" r="0" b="0"/>
            <wp:wrapNone/>
            <wp:docPr id="66" name="Imagen 66" descr="http://www.imprimir-calendario-gratis.com/calendario-imprimible/octubre-calendario-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mprimir-calendario-gratis.com/calendario-imprimible/octubre-calendario-2015.png"/>
                    <pic:cNvPicPr>
                      <a:picLocks noChangeAspect="1" noChangeArrowheads="1"/>
                    </pic:cNvPicPr>
                  </pic:nvPicPr>
                  <pic:blipFill>
                    <a:blip r:embed="rId292" cstate="print">
                      <a:extLst>
                        <a:ext uri="{28A0092B-C50C-407E-A947-70E740481C1C}">
                          <a14:useLocalDpi xmlns:a14="http://schemas.microsoft.com/office/drawing/2010/main" val="0"/>
                        </a:ext>
                      </a:extLst>
                    </a:blip>
                    <a:srcRect/>
                    <a:stretch>
                      <a:fillRect/>
                    </a:stretch>
                  </pic:blipFill>
                  <pic:spPr bwMode="auto">
                    <a:xfrm>
                      <a:off x="0" y="0"/>
                      <a:ext cx="1835325" cy="1036320"/>
                    </a:xfrm>
                    <a:prstGeom prst="rect">
                      <a:avLst/>
                    </a:prstGeom>
                    <a:noFill/>
                    <a:ln>
                      <a:noFill/>
                    </a:ln>
                  </pic:spPr>
                </pic:pic>
              </a:graphicData>
            </a:graphic>
          </wp:anchor>
        </w:drawing>
      </w:r>
    </w:p>
    <w:p w14:paraId="1C12579B" w14:textId="77777777" w:rsidR="00D2624C" w:rsidRDefault="00D2624C" w:rsidP="00A7317B">
      <w:pPr>
        <w:jc w:val="center"/>
      </w:pPr>
    </w:p>
    <w:p w14:paraId="3F93A760" w14:textId="77777777" w:rsidR="008E17DB" w:rsidRDefault="008E17DB" w:rsidP="00A7317B">
      <w:pPr>
        <w:jc w:val="center"/>
      </w:pPr>
    </w:p>
    <w:p w14:paraId="5433FED3" w14:textId="77777777" w:rsidR="008E17DB" w:rsidRDefault="008E17DB" w:rsidP="00A7317B">
      <w:pPr>
        <w:jc w:val="center"/>
      </w:pPr>
    </w:p>
    <w:p w14:paraId="06B79C92" w14:textId="77777777" w:rsidR="00D2624C" w:rsidRDefault="00D2624C" w:rsidP="00A7317B">
      <w:pPr>
        <w:jc w:val="center"/>
      </w:pPr>
    </w:p>
    <w:p w14:paraId="68B8AA7B" w14:textId="686408F6" w:rsidR="00A7317B" w:rsidRPr="0058430A" w:rsidRDefault="00A7317B" w:rsidP="00A7317B">
      <w:pPr>
        <w:pStyle w:val="Prrafodelista"/>
        <w:numPr>
          <w:ilvl w:val="0"/>
          <w:numId w:val="10"/>
        </w:numPr>
        <w:spacing w:after="0" w:line="240" w:lineRule="auto"/>
        <w:jc w:val="both"/>
      </w:pPr>
      <w:r>
        <w:rPr>
          <w:rFonts w:ascii="Arial" w:hAnsi="Arial" w:cs="Arial"/>
          <w:sz w:val="18"/>
          <w:szCs w:val="18"/>
        </w:rPr>
        <w:t>¿Utiliza pastillas anticonceptivas?</w:t>
      </w:r>
    </w:p>
    <w:p w14:paraId="3BAB72C8" w14:textId="0077EAFA" w:rsidR="00D2624C" w:rsidRDefault="00D2624C" w:rsidP="00A7317B">
      <w:pPr>
        <w:jc w:val="both"/>
      </w:pPr>
      <w:r>
        <w:rPr>
          <w:noProof/>
          <w:lang w:eastAsia="es-MX"/>
        </w:rPr>
        <w:drawing>
          <wp:anchor distT="0" distB="0" distL="114300" distR="114300" simplePos="0" relativeHeight="251751424" behindDoc="0" locked="0" layoutInCell="1" allowOverlap="1" wp14:anchorId="19DC3F68" wp14:editId="394E2A1B">
            <wp:simplePos x="0" y="0"/>
            <wp:positionH relativeFrom="margin">
              <wp:align>center</wp:align>
            </wp:positionH>
            <wp:positionV relativeFrom="paragraph">
              <wp:posOffset>83820</wp:posOffset>
            </wp:positionV>
            <wp:extent cx="871855" cy="212725"/>
            <wp:effectExtent l="0" t="0" r="4445" b="0"/>
            <wp:wrapNone/>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871855" cy="212725"/>
                    </a:xfrm>
                    <a:prstGeom prst="rect">
                      <a:avLst/>
                    </a:prstGeom>
                    <a:noFill/>
                    <a:ln>
                      <a:noFill/>
                    </a:ln>
                  </pic:spPr>
                </pic:pic>
              </a:graphicData>
            </a:graphic>
          </wp:anchor>
        </w:drawing>
      </w:r>
    </w:p>
    <w:p w14:paraId="014B4A39" w14:textId="0420FC33" w:rsidR="00A7317B" w:rsidRPr="0058430A" w:rsidRDefault="00A7317B" w:rsidP="00A7317B">
      <w:pPr>
        <w:jc w:val="both"/>
      </w:pPr>
    </w:p>
    <w:p w14:paraId="406B1E9C" w14:textId="77777777" w:rsidR="00A7317B" w:rsidRPr="0058430A" w:rsidRDefault="00A7317B" w:rsidP="00A7317B">
      <w:pPr>
        <w:pStyle w:val="Prrafodelista"/>
        <w:numPr>
          <w:ilvl w:val="0"/>
          <w:numId w:val="10"/>
        </w:numPr>
        <w:spacing w:after="0" w:line="240" w:lineRule="auto"/>
        <w:jc w:val="both"/>
      </w:pPr>
      <w:r>
        <w:rPr>
          <w:rFonts w:ascii="Arial" w:hAnsi="Arial" w:cs="Arial"/>
          <w:sz w:val="18"/>
          <w:szCs w:val="18"/>
        </w:rPr>
        <w:t>¿Normalmente, cuántos días dura el sangrado?</w:t>
      </w:r>
    </w:p>
    <w:p w14:paraId="68821F76" w14:textId="77777777" w:rsidR="00A7317B" w:rsidRPr="005F279A" w:rsidRDefault="00A7317B" w:rsidP="00A7317B">
      <w:pPr>
        <w:jc w:val="both"/>
      </w:pPr>
      <w:r>
        <w:rPr>
          <w:rFonts w:ascii="Helvetica" w:hAnsi="Helvetica" w:cs="Helvetica"/>
          <w:noProof/>
          <w:color w:val="333333"/>
          <w:sz w:val="21"/>
          <w:szCs w:val="21"/>
          <w:lang w:eastAsia="es-MX"/>
        </w:rPr>
        <w:drawing>
          <wp:anchor distT="0" distB="0" distL="114300" distR="114300" simplePos="0" relativeHeight="251745280" behindDoc="0" locked="0" layoutInCell="1" allowOverlap="1" wp14:anchorId="100598C4" wp14:editId="0EE272C1">
            <wp:simplePos x="0" y="0"/>
            <wp:positionH relativeFrom="margin">
              <wp:align>center</wp:align>
            </wp:positionH>
            <wp:positionV relativeFrom="paragraph">
              <wp:posOffset>141605</wp:posOffset>
            </wp:positionV>
            <wp:extent cx="1008380" cy="230505"/>
            <wp:effectExtent l="0" t="0" r="1270" b="0"/>
            <wp:wrapNone/>
            <wp:docPr id="6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8380" cy="230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FDE089" w14:textId="77777777" w:rsidR="00A7317B" w:rsidRPr="005F279A" w:rsidRDefault="00A7317B" w:rsidP="00A7317B">
      <w:pPr>
        <w:jc w:val="both"/>
      </w:pPr>
    </w:p>
    <w:p w14:paraId="409BCC79" w14:textId="77777777" w:rsidR="00A7317B" w:rsidRPr="002A1B2C" w:rsidRDefault="00A7317B" w:rsidP="00A7317B">
      <w:pPr>
        <w:jc w:val="both"/>
      </w:pPr>
      <w:r>
        <w:rPr>
          <w:rStyle w:val="Refdecomentario"/>
        </w:rPr>
        <w:commentReference w:id="58"/>
      </w:r>
    </w:p>
    <w:p w14:paraId="0A47510D" w14:textId="117BA6EC" w:rsidR="00A7317B" w:rsidRDefault="00A7317B" w:rsidP="00A7317B">
      <w:pPr>
        <w:jc w:val="both"/>
      </w:pPr>
    </w:p>
    <w:p w14:paraId="76A6F68A" w14:textId="77777777" w:rsidR="009F639B" w:rsidRDefault="009F639B" w:rsidP="00A7317B">
      <w:pPr>
        <w:jc w:val="both"/>
      </w:pPr>
    </w:p>
    <w:p w14:paraId="7E4CF34E" w14:textId="77777777" w:rsidR="009F639B" w:rsidRDefault="009F639B" w:rsidP="00A7317B">
      <w:pPr>
        <w:jc w:val="both"/>
      </w:pPr>
    </w:p>
    <w:p w14:paraId="691EFC2E" w14:textId="77777777" w:rsidR="009F639B" w:rsidRDefault="009F639B" w:rsidP="00A7317B">
      <w:pPr>
        <w:jc w:val="both"/>
      </w:pPr>
    </w:p>
    <w:p w14:paraId="64BD72DC" w14:textId="77777777" w:rsidR="009F639B" w:rsidRDefault="009F639B" w:rsidP="00A7317B">
      <w:pPr>
        <w:jc w:val="both"/>
      </w:pPr>
    </w:p>
    <w:p w14:paraId="52EC4F51" w14:textId="77777777" w:rsidR="009F639B" w:rsidRDefault="009F639B" w:rsidP="00A7317B">
      <w:pPr>
        <w:jc w:val="both"/>
      </w:pPr>
    </w:p>
    <w:p w14:paraId="4EABB7C2" w14:textId="77777777" w:rsidR="009F639B" w:rsidRDefault="009F639B" w:rsidP="00A7317B">
      <w:pPr>
        <w:jc w:val="both"/>
      </w:pPr>
    </w:p>
    <w:p w14:paraId="2CB56572" w14:textId="77777777" w:rsidR="009F639B" w:rsidRDefault="009F639B" w:rsidP="00A7317B">
      <w:pPr>
        <w:jc w:val="both"/>
      </w:pPr>
    </w:p>
    <w:p w14:paraId="46018355" w14:textId="77777777" w:rsidR="009F639B" w:rsidRDefault="009F639B" w:rsidP="00A7317B">
      <w:pPr>
        <w:jc w:val="both"/>
      </w:pPr>
    </w:p>
    <w:p w14:paraId="43182134" w14:textId="77777777" w:rsidR="009F639B" w:rsidRDefault="009F639B" w:rsidP="00A7317B">
      <w:pPr>
        <w:jc w:val="both"/>
      </w:pPr>
    </w:p>
    <w:p w14:paraId="28D7F1B8" w14:textId="48A50831" w:rsidR="00A7478D" w:rsidRPr="00A7478D" w:rsidRDefault="00A7478D" w:rsidP="00A7478D">
      <w:pPr>
        <w:shd w:val="clear" w:color="auto" w:fill="FCF8E3"/>
        <w:spacing w:line="400" w:lineRule="atLeast"/>
        <w:rPr>
          <w:rFonts w:ascii="Helvetica" w:eastAsia="Times New Roman" w:hAnsi="Helvetica" w:cs="Helvetica"/>
          <w:b/>
          <w:bCs/>
          <w:color w:val="C09853"/>
          <w:sz w:val="21"/>
          <w:szCs w:val="21"/>
          <w:lang w:eastAsia="es-MX"/>
        </w:rPr>
      </w:pPr>
      <w:r w:rsidRPr="00AE04C2">
        <w:rPr>
          <w:rFonts w:ascii="Helvetica" w:eastAsia="Times New Roman" w:hAnsi="Helvetica" w:cs="Helvetica"/>
          <w:color w:val="C09853"/>
          <w:sz w:val="21"/>
          <w:szCs w:val="21"/>
          <w:lang w:eastAsia="es-MX"/>
        </w:rPr>
        <w:lastRenderedPageBreak/>
        <w:t xml:space="preserve">Tiempo </w:t>
      </w:r>
      <w:r>
        <w:rPr>
          <w:rFonts w:ascii="Helvetica" w:eastAsia="Times New Roman" w:hAnsi="Helvetica" w:cs="Helvetica"/>
          <w:color w:val="C09853"/>
          <w:sz w:val="21"/>
          <w:szCs w:val="21"/>
          <w:lang w:eastAsia="es-MX"/>
        </w:rPr>
        <w:t>disponible</w:t>
      </w:r>
      <w:r w:rsidRPr="00AE04C2">
        <w:rPr>
          <w:rFonts w:ascii="Helvetica" w:eastAsia="Times New Roman" w:hAnsi="Helvetica" w:cs="Helvetica"/>
          <w:color w:val="C09853"/>
          <w:sz w:val="21"/>
          <w:szCs w:val="21"/>
          <w:lang w:eastAsia="es-MX"/>
        </w:rPr>
        <w:t xml:space="preserve"> </w:t>
      </w:r>
      <w:r>
        <w:rPr>
          <w:rFonts w:ascii="Helvetica" w:eastAsia="Times New Roman" w:hAnsi="Helvetica" w:cs="Helvetica"/>
          <w:color w:val="C09853"/>
          <w:sz w:val="21"/>
          <w:szCs w:val="21"/>
          <w:lang w:eastAsia="es-MX"/>
        </w:rPr>
        <w:t>para este bloque de preguntas</w:t>
      </w:r>
      <w:r w:rsidRPr="00AE04C2">
        <w:rPr>
          <w:rFonts w:ascii="Helvetica" w:eastAsia="Times New Roman" w:hAnsi="Helvetica" w:cs="Helvetica"/>
          <w:color w:val="C09853"/>
          <w:sz w:val="21"/>
          <w:szCs w:val="21"/>
          <w:lang w:eastAsia="es-MX"/>
        </w:rPr>
        <w:t>: </w:t>
      </w:r>
      <w:r w:rsidR="009F639B">
        <w:rPr>
          <w:rFonts w:ascii="Helvetica" w:eastAsia="Times New Roman" w:hAnsi="Helvetica" w:cs="Helvetica"/>
          <w:b/>
          <w:bCs/>
          <w:color w:val="C09853"/>
          <w:sz w:val="21"/>
          <w:szCs w:val="21"/>
          <w:lang w:eastAsia="es-MX"/>
        </w:rPr>
        <w:t>02:3</w:t>
      </w:r>
      <w:r w:rsidRPr="00AE04C2">
        <w:rPr>
          <w:rFonts w:ascii="Helvetica" w:eastAsia="Times New Roman" w:hAnsi="Helvetica" w:cs="Helvetica"/>
          <w:b/>
          <w:bCs/>
          <w:color w:val="C09853"/>
          <w:sz w:val="21"/>
          <w:szCs w:val="21"/>
          <w:lang w:eastAsia="es-MX"/>
        </w:rPr>
        <w:t>0</w:t>
      </w:r>
    </w:p>
    <w:p w14:paraId="6CFD1F8F" w14:textId="3C8123DC" w:rsidR="00A7317B" w:rsidRPr="00D2624C" w:rsidRDefault="00A7317B" w:rsidP="00D2624C">
      <w:pPr>
        <w:pStyle w:val="Prrafodelista"/>
        <w:numPr>
          <w:ilvl w:val="0"/>
          <w:numId w:val="10"/>
        </w:numPr>
        <w:spacing w:after="0" w:line="240" w:lineRule="auto"/>
        <w:jc w:val="both"/>
        <w:rPr>
          <w:rFonts w:ascii="Arial" w:hAnsi="Arial" w:cs="Arial"/>
          <w:sz w:val="18"/>
          <w:szCs w:val="18"/>
        </w:rPr>
      </w:pPr>
      <w:r w:rsidRPr="00D2624C">
        <w:rPr>
          <w:rFonts w:ascii="Arial" w:hAnsi="Arial" w:cs="Arial"/>
          <w:sz w:val="18"/>
          <w:szCs w:val="18"/>
        </w:rPr>
        <w:t>A continuación encontrará 10 láminas, cada una de ellas contiene unos dibujos a los que les falta un pedazo. Usted debe señalar el pedazo que falta para completar correctamente el dibujo.</w:t>
      </w:r>
      <w:r w:rsidR="008E17DB">
        <w:rPr>
          <w:rFonts w:ascii="Arial" w:hAnsi="Arial" w:cs="Arial"/>
          <w:sz w:val="18"/>
          <w:szCs w:val="18"/>
        </w:rPr>
        <w:t xml:space="preserve"> Seleccione el patrón que mejor completa el dibujo.</w:t>
      </w:r>
      <w:r w:rsidRPr="00D2624C">
        <w:rPr>
          <w:rFonts w:ascii="Arial" w:hAnsi="Arial" w:cs="Arial"/>
          <w:sz w:val="18"/>
          <w:szCs w:val="18"/>
        </w:rPr>
        <w:t xml:space="preserve"> </w:t>
      </w:r>
    </w:p>
    <w:p w14:paraId="055A04ED" w14:textId="50B5252E" w:rsidR="00A7317B" w:rsidRDefault="009F639B" w:rsidP="00A7317B">
      <w:pPr>
        <w:jc w:val="both"/>
        <w:rPr>
          <w:rFonts w:ascii="Arial" w:hAnsi="Arial" w:cs="Arial"/>
          <w:b/>
        </w:rPr>
      </w:pPr>
      <w:r>
        <w:rPr>
          <w:rFonts w:ascii="Arial" w:hAnsi="Arial" w:cs="Arial"/>
          <w:b/>
        </w:rPr>
        <w:tab/>
      </w:r>
      <w:r>
        <w:rPr>
          <w:rFonts w:ascii="Arial" w:hAnsi="Arial" w:cs="Arial"/>
          <w:b/>
        </w:rPr>
        <w:tab/>
      </w:r>
      <w:r>
        <w:rPr>
          <w:rFonts w:ascii="Arial" w:hAnsi="Arial" w:cs="Arial"/>
          <w:b/>
        </w:rPr>
        <w:tab/>
      </w:r>
    </w:p>
    <w:p w14:paraId="48ECD409" w14:textId="77777777" w:rsidR="009F639B" w:rsidRDefault="009F639B" w:rsidP="00A7317B">
      <w:pPr>
        <w:jc w:val="both"/>
        <w:rPr>
          <w:rFonts w:ascii="Arial" w:hAnsi="Arial" w:cs="Arial"/>
          <w: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9F639B" w14:paraId="73A65A31" w14:textId="77777777" w:rsidTr="009F639B">
        <w:trPr>
          <w:trHeight w:val="6200"/>
        </w:trPr>
        <w:tc>
          <w:tcPr>
            <w:tcW w:w="5395" w:type="dxa"/>
          </w:tcPr>
          <w:p w14:paraId="6B557F41" w14:textId="6B76821A" w:rsidR="009F639B" w:rsidRDefault="009F639B" w:rsidP="009F639B">
            <w:pPr>
              <w:jc w:val="center"/>
            </w:pPr>
            <w:r>
              <w:rPr>
                <w:noProof/>
                <w:lang w:eastAsia="es-MX"/>
              </w:rPr>
              <w:drawing>
                <wp:inline distT="0" distB="0" distL="0" distR="0" wp14:anchorId="3C6A06B2" wp14:editId="6791F55A">
                  <wp:extent cx="3147075" cy="3240000"/>
                  <wp:effectExtent l="0" t="0" r="0" b="0"/>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JPG"/>
                          <pic:cNvPicPr/>
                        </pic:nvPicPr>
                        <pic:blipFill>
                          <a:blip r:embed="rId293">
                            <a:biLevel thresh="75000"/>
                            <a:extLst>
                              <a:ext uri="{28A0092B-C50C-407E-A947-70E740481C1C}">
                                <a14:useLocalDpi xmlns:a14="http://schemas.microsoft.com/office/drawing/2010/main" val="0"/>
                              </a:ext>
                            </a:extLst>
                          </a:blip>
                          <a:stretch>
                            <a:fillRect/>
                          </a:stretch>
                        </pic:blipFill>
                        <pic:spPr>
                          <a:xfrm>
                            <a:off x="0" y="0"/>
                            <a:ext cx="3147075" cy="3240000"/>
                          </a:xfrm>
                          <a:prstGeom prst="rect">
                            <a:avLst/>
                          </a:prstGeom>
                        </pic:spPr>
                      </pic:pic>
                    </a:graphicData>
                  </a:graphic>
                </wp:inline>
              </w:drawing>
            </w:r>
          </w:p>
        </w:tc>
        <w:tc>
          <w:tcPr>
            <w:tcW w:w="5395" w:type="dxa"/>
          </w:tcPr>
          <w:p w14:paraId="49FFC145" w14:textId="74F79842" w:rsidR="009F639B" w:rsidRDefault="009F639B" w:rsidP="009F639B">
            <w:pPr>
              <w:jc w:val="center"/>
            </w:pPr>
            <w:r>
              <w:rPr>
                <w:noProof/>
                <w:lang w:eastAsia="es-MX"/>
              </w:rPr>
              <w:drawing>
                <wp:inline distT="0" distB="0" distL="0" distR="0" wp14:anchorId="599905D9" wp14:editId="64D718E0">
                  <wp:extent cx="3067452" cy="3240000"/>
                  <wp:effectExtent l="0" t="0" r="0" b="0"/>
                  <wp:docPr id="4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JPG"/>
                          <pic:cNvPicPr/>
                        </pic:nvPicPr>
                        <pic:blipFill>
                          <a:blip r:embed="rId294">
                            <a:biLevel thresh="75000"/>
                            <a:extLst>
                              <a:ext uri="{28A0092B-C50C-407E-A947-70E740481C1C}">
                                <a14:useLocalDpi xmlns:a14="http://schemas.microsoft.com/office/drawing/2010/main" val="0"/>
                              </a:ext>
                            </a:extLst>
                          </a:blip>
                          <a:stretch>
                            <a:fillRect/>
                          </a:stretch>
                        </pic:blipFill>
                        <pic:spPr>
                          <a:xfrm>
                            <a:off x="0" y="0"/>
                            <a:ext cx="3067452" cy="3240000"/>
                          </a:xfrm>
                          <a:prstGeom prst="rect">
                            <a:avLst/>
                          </a:prstGeom>
                        </pic:spPr>
                      </pic:pic>
                    </a:graphicData>
                  </a:graphic>
                </wp:inline>
              </w:drawing>
            </w:r>
          </w:p>
        </w:tc>
      </w:tr>
      <w:tr w:rsidR="009F639B" w14:paraId="386B2221" w14:textId="77777777" w:rsidTr="009F639B">
        <w:tc>
          <w:tcPr>
            <w:tcW w:w="5395" w:type="dxa"/>
          </w:tcPr>
          <w:p w14:paraId="4FDEF9BE" w14:textId="2F5B398B" w:rsidR="009F639B" w:rsidRDefault="009F639B" w:rsidP="009F639B">
            <w:pPr>
              <w:jc w:val="center"/>
            </w:pPr>
            <w:r>
              <w:rPr>
                <w:noProof/>
                <w:lang w:eastAsia="es-MX"/>
              </w:rPr>
              <w:drawing>
                <wp:inline distT="0" distB="0" distL="0" distR="0" wp14:anchorId="59BB5DDE" wp14:editId="47D0382C">
                  <wp:extent cx="3033988" cy="3240000"/>
                  <wp:effectExtent l="0" t="0" r="0" b="0"/>
                  <wp:docPr id="5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JPG"/>
                          <pic:cNvPicPr/>
                        </pic:nvPicPr>
                        <pic:blipFill>
                          <a:blip r:embed="rId295">
                            <a:biLevel thresh="75000"/>
                            <a:extLst>
                              <a:ext uri="{28A0092B-C50C-407E-A947-70E740481C1C}">
                                <a14:useLocalDpi xmlns:a14="http://schemas.microsoft.com/office/drawing/2010/main" val="0"/>
                              </a:ext>
                            </a:extLst>
                          </a:blip>
                          <a:stretch>
                            <a:fillRect/>
                          </a:stretch>
                        </pic:blipFill>
                        <pic:spPr>
                          <a:xfrm>
                            <a:off x="0" y="0"/>
                            <a:ext cx="3033988" cy="3240000"/>
                          </a:xfrm>
                          <a:prstGeom prst="rect">
                            <a:avLst/>
                          </a:prstGeom>
                          <a:noFill/>
                          <a:ln>
                            <a:noFill/>
                          </a:ln>
                        </pic:spPr>
                      </pic:pic>
                    </a:graphicData>
                  </a:graphic>
                </wp:inline>
              </w:drawing>
            </w:r>
          </w:p>
        </w:tc>
        <w:tc>
          <w:tcPr>
            <w:tcW w:w="5395" w:type="dxa"/>
          </w:tcPr>
          <w:p w14:paraId="381FD640" w14:textId="0E95CBAD" w:rsidR="009F639B" w:rsidRDefault="009F639B" w:rsidP="009F639B">
            <w:pPr>
              <w:jc w:val="center"/>
            </w:pPr>
            <w:r>
              <w:rPr>
                <w:noProof/>
                <w:lang w:eastAsia="es-MX"/>
              </w:rPr>
              <w:drawing>
                <wp:inline distT="0" distB="0" distL="0" distR="0" wp14:anchorId="23B3761B" wp14:editId="629002AE">
                  <wp:extent cx="3024000" cy="3240000"/>
                  <wp:effectExtent l="0" t="0" r="5080" b="0"/>
                  <wp:docPr id="5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4.JPG"/>
                          <pic:cNvPicPr/>
                        </pic:nvPicPr>
                        <pic:blipFill>
                          <a:blip r:embed="rId296">
                            <a:biLevel thresh="75000"/>
                            <a:extLst>
                              <a:ext uri="{28A0092B-C50C-407E-A947-70E740481C1C}">
                                <a14:useLocalDpi xmlns:a14="http://schemas.microsoft.com/office/drawing/2010/main" val="0"/>
                              </a:ext>
                            </a:extLst>
                          </a:blip>
                          <a:stretch>
                            <a:fillRect/>
                          </a:stretch>
                        </pic:blipFill>
                        <pic:spPr>
                          <a:xfrm>
                            <a:off x="0" y="0"/>
                            <a:ext cx="3024000" cy="3240000"/>
                          </a:xfrm>
                          <a:prstGeom prst="rect">
                            <a:avLst/>
                          </a:prstGeom>
                        </pic:spPr>
                      </pic:pic>
                    </a:graphicData>
                  </a:graphic>
                </wp:inline>
              </w:drawing>
            </w:r>
          </w:p>
        </w:tc>
      </w:tr>
    </w:tbl>
    <w:p w14:paraId="675902EE" w14:textId="77777777" w:rsidR="00A7317B" w:rsidRPr="001347DA" w:rsidRDefault="00A7317B" w:rsidP="00A7317B">
      <w:pPr>
        <w:jc w:val="both"/>
      </w:pPr>
    </w:p>
    <w:p w14:paraId="3310B164" w14:textId="77777777" w:rsidR="00A7317B" w:rsidRDefault="00A7317B" w:rsidP="00A7317B">
      <w:pPr>
        <w:spacing w:line="400" w:lineRule="atLeast"/>
        <w:rPr>
          <w:rFonts w:ascii="Helvetica" w:eastAsia="Times New Roman" w:hAnsi="Helvetica" w:cs="Helvetica"/>
          <w:b/>
          <w:bCs/>
          <w:color w:val="C09853"/>
          <w:sz w:val="21"/>
          <w:szCs w:val="21"/>
          <w:lang w:eastAsia="es-MX"/>
        </w:rPr>
      </w:pPr>
    </w:p>
    <w:p w14:paraId="460E38DC" w14:textId="77777777" w:rsidR="009F639B" w:rsidRDefault="009F639B" w:rsidP="009F639B">
      <w:pPr>
        <w:shd w:val="clear" w:color="auto" w:fill="FCF8E3"/>
        <w:spacing w:line="400" w:lineRule="atLeast"/>
        <w:rPr>
          <w:rFonts w:ascii="Helvetica" w:eastAsia="Times New Roman" w:hAnsi="Helvetica" w:cs="Helvetica"/>
          <w:b/>
          <w:bCs/>
          <w:color w:val="C09853"/>
          <w:sz w:val="21"/>
          <w:szCs w:val="21"/>
          <w:lang w:eastAsia="es-MX"/>
        </w:rPr>
      </w:pPr>
      <w:r w:rsidRPr="00AE04C2">
        <w:rPr>
          <w:rFonts w:ascii="Helvetica" w:eastAsia="Times New Roman" w:hAnsi="Helvetica" w:cs="Helvetica"/>
          <w:color w:val="C09853"/>
          <w:sz w:val="21"/>
          <w:szCs w:val="21"/>
          <w:lang w:eastAsia="es-MX"/>
        </w:rPr>
        <w:lastRenderedPageBreak/>
        <w:t xml:space="preserve">Tiempo </w:t>
      </w:r>
      <w:r>
        <w:rPr>
          <w:rFonts w:ascii="Helvetica" w:eastAsia="Times New Roman" w:hAnsi="Helvetica" w:cs="Helvetica"/>
          <w:color w:val="C09853"/>
          <w:sz w:val="21"/>
          <w:szCs w:val="21"/>
          <w:lang w:eastAsia="es-MX"/>
        </w:rPr>
        <w:t>disponible</w:t>
      </w:r>
      <w:r w:rsidRPr="00AE04C2">
        <w:rPr>
          <w:rFonts w:ascii="Helvetica" w:eastAsia="Times New Roman" w:hAnsi="Helvetica" w:cs="Helvetica"/>
          <w:color w:val="C09853"/>
          <w:sz w:val="21"/>
          <w:szCs w:val="21"/>
          <w:lang w:eastAsia="es-MX"/>
        </w:rPr>
        <w:t xml:space="preserve"> </w:t>
      </w:r>
      <w:r>
        <w:rPr>
          <w:rFonts w:ascii="Helvetica" w:eastAsia="Times New Roman" w:hAnsi="Helvetica" w:cs="Helvetica"/>
          <w:color w:val="C09853"/>
          <w:sz w:val="21"/>
          <w:szCs w:val="21"/>
          <w:lang w:eastAsia="es-MX"/>
        </w:rPr>
        <w:t>para este bloque de preguntas</w:t>
      </w:r>
      <w:r w:rsidRPr="00AE04C2">
        <w:rPr>
          <w:rFonts w:ascii="Helvetica" w:eastAsia="Times New Roman" w:hAnsi="Helvetica" w:cs="Helvetica"/>
          <w:color w:val="C09853"/>
          <w:sz w:val="21"/>
          <w:szCs w:val="21"/>
          <w:lang w:eastAsia="es-MX"/>
        </w:rPr>
        <w:t>: </w:t>
      </w:r>
      <w:r>
        <w:rPr>
          <w:rFonts w:ascii="Helvetica" w:eastAsia="Times New Roman" w:hAnsi="Helvetica" w:cs="Helvetica"/>
          <w:b/>
          <w:bCs/>
          <w:color w:val="C09853"/>
          <w:sz w:val="21"/>
          <w:szCs w:val="21"/>
          <w:lang w:eastAsia="es-MX"/>
        </w:rPr>
        <w:t>02:3</w:t>
      </w:r>
      <w:r w:rsidRPr="00AE04C2">
        <w:rPr>
          <w:rFonts w:ascii="Helvetica" w:eastAsia="Times New Roman" w:hAnsi="Helvetica" w:cs="Helvetica"/>
          <w:b/>
          <w:bCs/>
          <w:color w:val="C09853"/>
          <w:sz w:val="21"/>
          <w:szCs w:val="21"/>
          <w:lang w:eastAsia="es-MX"/>
        </w:rPr>
        <w:t>0</w:t>
      </w:r>
    </w:p>
    <w:p w14:paraId="575E0C55" w14:textId="77777777" w:rsidR="009F639B" w:rsidRDefault="009F639B" w:rsidP="009F639B">
      <w:pPr>
        <w:spacing w:line="400" w:lineRule="atLeast"/>
        <w:rPr>
          <w:rFonts w:ascii="Helvetica" w:eastAsia="Times New Roman" w:hAnsi="Helvetica" w:cs="Helvetica"/>
          <w:b/>
          <w:bCs/>
          <w:color w:val="C09853"/>
          <w:sz w:val="21"/>
          <w:szCs w:val="21"/>
          <w:lang w:eastAsia="es-MX"/>
        </w:rPr>
      </w:pPr>
    </w:p>
    <w:p w14:paraId="4E0BFBB6" w14:textId="77777777" w:rsidR="009F639B" w:rsidRPr="00A7478D" w:rsidRDefault="009F639B" w:rsidP="009F639B">
      <w:pPr>
        <w:spacing w:line="400" w:lineRule="atLeast"/>
        <w:rPr>
          <w:rFonts w:ascii="Helvetica" w:eastAsia="Times New Roman" w:hAnsi="Helvetica" w:cs="Helvetica"/>
          <w:b/>
          <w:bCs/>
          <w:color w:val="C09853"/>
          <w:sz w:val="21"/>
          <w:szCs w:val="21"/>
          <w:lang w:eastAsia="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9F639B" w14:paraId="0421B8F2" w14:textId="77777777" w:rsidTr="003A236C">
        <w:trPr>
          <w:trHeight w:val="6200"/>
        </w:trPr>
        <w:tc>
          <w:tcPr>
            <w:tcW w:w="5395" w:type="dxa"/>
          </w:tcPr>
          <w:p w14:paraId="55C57A17" w14:textId="57933311" w:rsidR="009F639B" w:rsidRDefault="009F639B" w:rsidP="003A236C">
            <w:pPr>
              <w:jc w:val="center"/>
            </w:pPr>
            <w:r>
              <w:rPr>
                <w:noProof/>
                <w:lang w:eastAsia="es-MX"/>
              </w:rPr>
              <w:drawing>
                <wp:inline distT="0" distB="0" distL="0" distR="0" wp14:anchorId="451AF3E9" wp14:editId="360BF83A">
                  <wp:extent cx="3079930" cy="3240000"/>
                  <wp:effectExtent l="0" t="0" r="6350" b="0"/>
                  <wp:docPr id="6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5.JPG"/>
                          <pic:cNvPicPr/>
                        </pic:nvPicPr>
                        <pic:blipFill>
                          <a:blip r:embed="rId297">
                            <a:biLevel thresh="75000"/>
                            <a:extLst>
                              <a:ext uri="{28A0092B-C50C-407E-A947-70E740481C1C}">
                                <a14:useLocalDpi xmlns:a14="http://schemas.microsoft.com/office/drawing/2010/main" val="0"/>
                              </a:ext>
                            </a:extLst>
                          </a:blip>
                          <a:stretch>
                            <a:fillRect/>
                          </a:stretch>
                        </pic:blipFill>
                        <pic:spPr>
                          <a:xfrm>
                            <a:off x="0" y="0"/>
                            <a:ext cx="3079930" cy="3240000"/>
                          </a:xfrm>
                          <a:prstGeom prst="rect">
                            <a:avLst/>
                          </a:prstGeom>
                        </pic:spPr>
                      </pic:pic>
                    </a:graphicData>
                  </a:graphic>
                </wp:inline>
              </w:drawing>
            </w:r>
          </w:p>
        </w:tc>
        <w:tc>
          <w:tcPr>
            <w:tcW w:w="5395" w:type="dxa"/>
          </w:tcPr>
          <w:p w14:paraId="13E99C66" w14:textId="65EDDC5E" w:rsidR="009F639B" w:rsidRDefault="009F639B" w:rsidP="003A236C">
            <w:pPr>
              <w:jc w:val="center"/>
            </w:pPr>
            <w:r>
              <w:rPr>
                <w:noProof/>
                <w:lang w:eastAsia="es-MX"/>
              </w:rPr>
              <w:drawing>
                <wp:inline distT="0" distB="0" distL="0" distR="0" wp14:anchorId="712BFA68" wp14:editId="3F325613">
                  <wp:extent cx="3280336" cy="3240000"/>
                  <wp:effectExtent l="0" t="0" r="0" b="0"/>
                  <wp:docPr id="6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6.JPG"/>
                          <pic:cNvPicPr/>
                        </pic:nvPicPr>
                        <pic:blipFill rotWithShape="1">
                          <a:blip r:embed="rId298">
                            <a:biLevel thresh="75000"/>
                            <a:extLst>
                              <a:ext uri="{28A0092B-C50C-407E-A947-70E740481C1C}">
                                <a14:useLocalDpi xmlns:a14="http://schemas.microsoft.com/office/drawing/2010/main" val="0"/>
                              </a:ext>
                            </a:extLst>
                          </a:blip>
                          <a:srcRect b="1229"/>
                          <a:stretch/>
                        </pic:blipFill>
                        <pic:spPr bwMode="auto">
                          <a:xfrm>
                            <a:off x="0" y="0"/>
                            <a:ext cx="3280336" cy="3240000"/>
                          </a:xfrm>
                          <a:prstGeom prst="rect">
                            <a:avLst/>
                          </a:prstGeom>
                          <a:ln>
                            <a:noFill/>
                          </a:ln>
                          <a:extLst>
                            <a:ext uri="{53640926-AAD7-44D8-BBD7-CCE9431645EC}">
                              <a14:shadowObscured xmlns:a14="http://schemas.microsoft.com/office/drawing/2010/main"/>
                            </a:ext>
                          </a:extLst>
                        </pic:spPr>
                      </pic:pic>
                    </a:graphicData>
                  </a:graphic>
                </wp:inline>
              </w:drawing>
            </w:r>
          </w:p>
        </w:tc>
      </w:tr>
      <w:tr w:rsidR="009F639B" w14:paraId="50E062A9" w14:textId="77777777" w:rsidTr="003A236C">
        <w:tc>
          <w:tcPr>
            <w:tcW w:w="5395" w:type="dxa"/>
          </w:tcPr>
          <w:p w14:paraId="1CC0BEC2" w14:textId="39C88B04" w:rsidR="009F639B" w:rsidRDefault="009F639B" w:rsidP="003A236C">
            <w:pPr>
              <w:jc w:val="center"/>
            </w:pPr>
            <w:r>
              <w:rPr>
                <w:noProof/>
                <w:lang w:eastAsia="es-MX"/>
              </w:rPr>
              <w:drawing>
                <wp:inline distT="0" distB="0" distL="0" distR="0" wp14:anchorId="5D89E866" wp14:editId="0EA589FE">
                  <wp:extent cx="3061410" cy="3240000"/>
                  <wp:effectExtent l="0" t="0" r="5715" b="0"/>
                  <wp:docPr id="6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8.JPG"/>
                          <pic:cNvPicPr/>
                        </pic:nvPicPr>
                        <pic:blipFill>
                          <a:blip r:embed="rId299">
                            <a:biLevel thresh="75000"/>
                            <a:extLst>
                              <a:ext uri="{28A0092B-C50C-407E-A947-70E740481C1C}">
                                <a14:useLocalDpi xmlns:a14="http://schemas.microsoft.com/office/drawing/2010/main" val="0"/>
                              </a:ext>
                            </a:extLst>
                          </a:blip>
                          <a:stretch>
                            <a:fillRect/>
                          </a:stretch>
                        </pic:blipFill>
                        <pic:spPr>
                          <a:xfrm>
                            <a:off x="0" y="0"/>
                            <a:ext cx="3061410" cy="3240000"/>
                          </a:xfrm>
                          <a:prstGeom prst="rect">
                            <a:avLst/>
                          </a:prstGeom>
                        </pic:spPr>
                      </pic:pic>
                    </a:graphicData>
                  </a:graphic>
                </wp:inline>
              </w:drawing>
            </w:r>
          </w:p>
        </w:tc>
        <w:tc>
          <w:tcPr>
            <w:tcW w:w="5395" w:type="dxa"/>
          </w:tcPr>
          <w:p w14:paraId="2962DDB6" w14:textId="7AB77299" w:rsidR="009F639B" w:rsidRDefault="009F639B" w:rsidP="003A236C">
            <w:pPr>
              <w:jc w:val="center"/>
            </w:pPr>
            <w:r>
              <w:rPr>
                <w:noProof/>
                <w:lang w:eastAsia="es-MX"/>
              </w:rPr>
              <w:drawing>
                <wp:inline distT="0" distB="0" distL="0" distR="0" wp14:anchorId="6AB4407B" wp14:editId="201A93EA">
                  <wp:extent cx="3183002" cy="3240000"/>
                  <wp:effectExtent l="0" t="0" r="0" b="0"/>
                  <wp:docPr id="9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7.JPG"/>
                          <pic:cNvPicPr/>
                        </pic:nvPicPr>
                        <pic:blipFill>
                          <a:blip r:embed="rId300">
                            <a:biLevel thresh="75000"/>
                            <a:extLst>
                              <a:ext uri="{28A0092B-C50C-407E-A947-70E740481C1C}">
                                <a14:useLocalDpi xmlns:a14="http://schemas.microsoft.com/office/drawing/2010/main" val="0"/>
                              </a:ext>
                            </a:extLst>
                          </a:blip>
                          <a:stretch>
                            <a:fillRect/>
                          </a:stretch>
                        </pic:blipFill>
                        <pic:spPr>
                          <a:xfrm>
                            <a:off x="0" y="0"/>
                            <a:ext cx="3183002" cy="3240000"/>
                          </a:xfrm>
                          <a:prstGeom prst="rect">
                            <a:avLst/>
                          </a:prstGeom>
                          <a:noFill/>
                          <a:ln>
                            <a:noFill/>
                          </a:ln>
                        </pic:spPr>
                      </pic:pic>
                    </a:graphicData>
                  </a:graphic>
                </wp:inline>
              </w:drawing>
            </w:r>
          </w:p>
        </w:tc>
      </w:tr>
    </w:tbl>
    <w:p w14:paraId="15D92286" w14:textId="77777777" w:rsidR="009F639B" w:rsidRDefault="009F639B" w:rsidP="00A7317B">
      <w:pPr>
        <w:spacing w:line="400" w:lineRule="atLeast"/>
        <w:rPr>
          <w:rFonts w:ascii="Helvetica" w:eastAsia="Times New Roman" w:hAnsi="Helvetica" w:cs="Helvetica"/>
          <w:b/>
          <w:bCs/>
          <w:color w:val="C09853"/>
          <w:sz w:val="21"/>
          <w:szCs w:val="21"/>
          <w:lang w:eastAsia="es-MX"/>
        </w:rPr>
      </w:pPr>
    </w:p>
    <w:p w14:paraId="751C3509" w14:textId="77777777" w:rsidR="009F639B" w:rsidRDefault="009F639B" w:rsidP="00A7317B">
      <w:pPr>
        <w:spacing w:line="400" w:lineRule="atLeast"/>
        <w:rPr>
          <w:rFonts w:ascii="Helvetica" w:eastAsia="Times New Roman" w:hAnsi="Helvetica" w:cs="Helvetica"/>
          <w:b/>
          <w:bCs/>
          <w:color w:val="C09853"/>
          <w:sz w:val="21"/>
          <w:szCs w:val="21"/>
          <w:lang w:eastAsia="es-MX"/>
        </w:rPr>
      </w:pPr>
    </w:p>
    <w:p w14:paraId="64D3D099" w14:textId="77777777" w:rsidR="009F639B" w:rsidRDefault="009F639B" w:rsidP="009F639B">
      <w:pPr>
        <w:shd w:val="clear" w:color="auto" w:fill="FCF8E3"/>
        <w:spacing w:line="400" w:lineRule="atLeast"/>
        <w:rPr>
          <w:rFonts w:ascii="Helvetica" w:eastAsia="Times New Roman" w:hAnsi="Helvetica" w:cs="Helvetica"/>
          <w:b/>
          <w:bCs/>
          <w:color w:val="C09853"/>
          <w:sz w:val="21"/>
          <w:szCs w:val="21"/>
          <w:lang w:eastAsia="es-MX"/>
        </w:rPr>
      </w:pPr>
      <w:r w:rsidRPr="00AE04C2">
        <w:rPr>
          <w:rFonts w:ascii="Helvetica" w:eastAsia="Times New Roman" w:hAnsi="Helvetica" w:cs="Helvetica"/>
          <w:color w:val="C09853"/>
          <w:sz w:val="21"/>
          <w:szCs w:val="21"/>
          <w:lang w:eastAsia="es-MX"/>
        </w:rPr>
        <w:lastRenderedPageBreak/>
        <w:t xml:space="preserve">Tiempo </w:t>
      </w:r>
      <w:r>
        <w:rPr>
          <w:rFonts w:ascii="Helvetica" w:eastAsia="Times New Roman" w:hAnsi="Helvetica" w:cs="Helvetica"/>
          <w:color w:val="C09853"/>
          <w:sz w:val="21"/>
          <w:szCs w:val="21"/>
          <w:lang w:eastAsia="es-MX"/>
        </w:rPr>
        <w:t>disponible</w:t>
      </w:r>
      <w:r w:rsidRPr="00AE04C2">
        <w:rPr>
          <w:rFonts w:ascii="Helvetica" w:eastAsia="Times New Roman" w:hAnsi="Helvetica" w:cs="Helvetica"/>
          <w:color w:val="C09853"/>
          <w:sz w:val="21"/>
          <w:szCs w:val="21"/>
          <w:lang w:eastAsia="es-MX"/>
        </w:rPr>
        <w:t xml:space="preserve"> </w:t>
      </w:r>
      <w:r>
        <w:rPr>
          <w:rFonts w:ascii="Helvetica" w:eastAsia="Times New Roman" w:hAnsi="Helvetica" w:cs="Helvetica"/>
          <w:color w:val="C09853"/>
          <w:sz w:val="21"/>
          <w:szCs w:val="21"/>
          <w:lang w:eastAsia="es-MX"/>
        </w:rPr>
        <w:t>para este bloque de preguntas</w:t>
      </w:r>
      <w:r w:rsidRPr="00AE04C2">
        <w:rPr>
          <w:rFonts w:ascii="Helvetica" w:eastAsia="Times New Roman" w:hAnsi="Helvetica" w:cs="Helvetica"/>
          <w:color w:val="C09853"/>
          <w:sz w:val="21"/>
          <w:szCs w:val="21"/>
          <w:lang w:eastAsia="es-MX"/>
        </w:rPr>
        <w:t>: </w:t>
      </w:r>
      <w:r>
        <w:rPr>
          <w:rFonts w:ascii="Helvetica" w:eastAsia="Times New Roman" w:hAnsi="Helvetica" w:cs="Helvetica"/>
          <w:b/>
          <w:bCs/>
          <w:color w:val="C09853"/>
          <w:sz w:val="21"/>
          <w:szCs w:val="21"/>
          <w:lang w:eastAsia="es-MX"/>
        </w:rPr>
        <w:t>02:3</w:t>
      </w:r>
      <w:r w:rsidRPr="00AE04C2">
        <w:rPr>
          <w:rFonts w:ascii="Helvetica" w:eastAsia="Times New Roman" w:hAnsi="Helvetica" w:cs="Helvetica"/>
          <w:b/>
          <w:bCs/>
          <w:color w:val="C09853"/>
          <w:sz w:val="21"/>
          <w:szCs w:val="21"/>
          <w:lang w:eastAsia="es-MX"/>
        </w:rPr>
        <w:t>0</w:t>
      </w:r>
    </w:p>
    <w:p w14:paraId="274A34AE" w14:textId="77777777" w:rsidR="009F639B" w:rsidRDefault="009F639B" w:rsidP="00A7317B">
      <w:pPr>
        <w:spacing w:line="400" w:lineRule="atLeast"/>
        <w:rPr>
          <w:rFonts w:ascii="Helvetica" w:eastAsia="Times New Roman" w:hAnsi="Helvetica" w:cs="Helvetica"/>
          <w:b/>
          <w:bCs/>
          <w:color w:val="C09853"/>
          <w:sz w:val="21"/>
          <w:szCs w:val="21"/>
          <w:lang w:eastAsia="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9F639B" w14:paraId="31AD983F" w14:textId="77777777" w:rsidTr="003A236C">
        <w:trPr>
          <w:trHeight w:val="6200"/>
        </w:trPr>
        <w:tc>
          <w:tcPr>
            <w:tcW w:w="5395" w:type="dxa"/>
          </w:tcPr>
          <w:p w14:paraId="7FB853B4" w14:textId="5A2850D5" w:rsidR="009F639B" w:rsidRDefault="009F639B" w:rsidP="003A236C">
            <w:pPr>
              <w:jc w:val="center"/>
            </w:pPr>
            <w:r>
              <w:rPr>
                <w:noProof/>
                <w:lang w:eastAsia="es-MX"/>
              </w:rPr>
              <w:drawing>
                <wp:inline distT="0" distB="0" distL="0" distR="0" wp14:anchorId="57B1F057" wp14:editId="605E2833">
                  <wp:extent cx="3132000" cy="3240000"/>
                  <wp:effectExtent l="38100" t="38100" r="30480" b="36830"/>
                  <wp:docPr id="10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9.JPG"/>
                          <pic:cNvPicPr/>
                        </pic:nvPicPr>
                        <pic:blipFill>
                          <a:blip r:embed="rId301">
                            <a:biLevel thresh="75000"/>
                            <a:extLst>
                              <a:ext uri="{28A0092B-C50C-407E-A947-70E740481C1C}">
                                <a14:useLocalDpi xmlns:a14="http://schemas.microsoft.com/office/drawing/2010/main" val="0"/>
                              </a:ext>
                            </a:extLst>
                          </a:blip>
                          <a:stretch>
                            <a:fillRect/>
                          </a:stretch>
                        </pic:blipFill>
                        <pic:spPr>
                          <a:xfrm rot="60000">
                            <a:off x="0" y="0"/>
                            <a:ext cx="3132000" cy="3240000"/>
                          </a:xfrm>
                          <a:prstGeom prst="rect">
                            <a:avLst/>
                          </a:prstGeom>
                        </pic:spPr>
                      </pic:pic>
                    </a:graphicData>
                  </a:graphic>
                </wp:inline>
              </w:drawing>
            </w:r>
          </w:p>
        </w:tc>
        <w:tc>
          <w:tcPr>
            <w:tcW w:w="5395" w:type="dxa"/>
          </w:tcPr>
          <w:p w14:paraId="5D7020F7" w14:textId="27EFF176" w:rsidR="009F639B" w:rsidRDefault="009F639B" w:rsidP="003A236C">
            <w:pPr>
              <w:jc w:val="center"/>
            </w:pPr>
            <w:r>
              <w:rPr>
                <w:noProof/>
                <w:lang w:eastAsia="es-MX"/>
              </w:rPr>
              <w:drawing>
                <wp:inline distT="0" distB="0" distL="0" distR="0" wp14:anchorId="3B0F0BE4" wp14:editId="4B48035E">
                  <wp:extent cx="3181905" cy="3240000"/>
                  <wp:effectExtent l="0" t="0" r="0" b="0"/>
                  <wp:docPr id="10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JPG"/>
                          <pic:cNvPicPr/>
                        </pic:nvPicPr>
                        <pic:blipFill>
                          <a:blip r:embed="rId302">
                            <a:biLevel thresh="75000"/>
                            <a:extLst>
                              <a:ext uri="{28A0092B-C50C-407E-A947-70E740481C1C}">
                                <a14:useLocalDpi xmlns:a14="http://schemas.microsoft.com/office/drawing/2010/main" val="0"/>
                              </a:ext>
                            </a:extLst>
                          </a:blip>
                          <a:stretch>
                            <a:fillRect/>
                          </a:stretch>
                        </pic:blipFill>
                        <pic:spPr>
                          <a:xfrm>
                            <a:off x="0" y="0"/>
                            <a:ext cx="3181905" cy="3240000"/>
                          </a:xfrm>
                          <a:prstGeom prst="rect">
                            <a:avLst/>
                          </a:prstGeom>
                        </pic:spPr>
                      </pic:pic>
                    </a:graphicData>
                  </a:graphic>
                </wp:inline>
              </w:drawing>
            </w:r>
          </w:p>
        </w:tc>
      </w:tr>
      <w:tr w:rsidR="009F639B" w14:paraId="462047B6" w14:textId="77777777" w:rsidTr="003A236C">
        <w:tc>
          <w:tcPr>
            <w:tcW w:w="5395" w:type="dxa"/>
          </w:tcPr>
          <w:p w14:paraId="6BB66DAB" w14:textId="6A5F308E" w:rsidR="009F639B" w:rsidRDefault="009F639B" w:rsidP="003A236C">
            <w:pPr>
              <w:jc w:val="center"/>
            </w:pPr>
          </w:p>
        </w:tc>
        <w:tc>
          <w:tcPr>
            <w:tcW w:w="5395" w:type="dxa"/>
          </w:tcPr>
          <w:p w14:paraId="509A2F95" w14:textId="60D6A31B" w:rsidR="009F639B" w:rsidRDefault="009F639B" w:rsidP="003A236C">
            <w:pPr>
              <w:jc w:val="center"/>
            </w:pPr>
          </w:p>
        </w:tc>
      </w:tr>
    </w:tbl>
    <w:p w14:paraId="2CF6722C" w14:textId="77777777" w:rsidR="009F639B" w:rsidRPr="00A7317B" w:rsidRDefault="009F639B" w:rsidP="00A7317B">
      <w:pPr>
        <w:spacing w:line="400" w:lineRule="atLeast"/>
        <w:rPr>
          <w:rFonts w:ascii="Helvetica" w:eastAsia="Times New Roman" w:hAnsi="Helvetica" w:cs="Helvetica"/>
          <w:b/>
          <w:bCs/>
          <w:color w:val="C09853"/>
          <w:sz w:val="21"/>
          <w:szCs w:val="21"/>
          <w:lang w:eastAsia="es-MX"/>
        </w:rPr>
      </w:pPr>
    </w:p>
    <w:sectPr w:rsidR="009F639B" w:rsidRPr="00A7317B" w:rsidSect="009558BD">
      <w:pgSz w:w="12240" w:h="15840" w:code="1"/>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lo medina" w:date="2015-11-19T11:45:00Z" w:initials="Lm">
    <w:p w14:paraId="36BA9F2B" w14:textId="2881534A" w:rsidR="003A236C" w:rsidRDefault="003A236C">
      <w:pPr>
        <w:pStyle w:val="Textocomentario"/>
      </w:pPr>
      <w:r>
        <w:rPr>
          <w:rStyle w:val="Refdecomentario"/>
        </w:rPr>
        <w:annotationRef/>
      </w:r>
      <w:r>
        <w:t xml:space="preserve">Primera pantalla </w:t>
      </w:r>
      <w:proofErr w:type="spellStart"/>
      <w:r>
        <w:t>estara</w:t>
      </w:r>
      <w:proofErr w:type="spellEnd"/>
      <w:r>
        <w:t xml:space="preserve"> en cada estación  durante la </w:t>
      </w:r>
      <w:proofErr w:type="spellStart"/>
      <w:r>
        <w:t>presentación.</w:t>
      </w:r>
      <w:r>
        <w:rPr>
          <w:noProof/>
        </w:rPr>
        <w:t>No</w:t>
      </w:r>
      <w:proofErr w:type="spellEnd"/>
      <w:r>
        <w:rPr>
          <w:noProof/>
        </w:rPr>
        <w:t xml:space="preserve"> timer</w:t>
      </w:r>
    </w:p>
  </w:comment>
  <w:comment w:id="1" w:author="Lalo medina" w:date="2015-11-19T14:32:00Z" w:initials="Lm">
    <w:p w14:paraId="7B08D875" w14:textId="188D7875" w:rsidR="003A236C" w:rsidRDefault="003A236C" w:rsidP="00DE2477">
      <w:pPr>
        <w:pStyle w:val="Textocomentario"/>
      </w:pPr>
      <w:r>
        <w:rPr>
          <w:rStyle w:val="Refdecomentario"/>
        </w:rPr>
        <w:annotationRef/>
      </w:r>
      <w:r>
        <w:t>El botón debe decir Comenzar , para evitar la leyenda. Deberíamos decir que pulsen hasta que se les indique para asegurar que todos comiencen igual.</w:t>
      </w:r>
    </w:p>
  </w:comment>
  <w:comment w:id="2" w:author="Lalo medina" w:date="2015-11-19T14:03:00Z" w:initials="Lm">
    <w:p w14:paraId="454366C7" w14:textId="205872C2" w:rsidR="003A236C" w:rsidRDefault="003A236C">
      <w:pPr>
        <w:pStyle w:val="Textocomentario"/>
      </w:pPr>
      <w:r>
        <w:rPr>
          <w:rStyle w:val="Refdecomentario"/>
        </w:rPr>
        <w:annotationRef/>
      </w:r>
      <w:r>
        <w:t xml:space="preserve">Cada pantalla tiene un </w:t>
      </w:r>
      <w:proofErr w:type="spellStart"/>
      <w:r>
        <w:t>timer</w:t>
      </w:r>
      <w:proofErr w:type="spellEnd"/>
      <w:r>
        <w:t xml:space="preserve">, nos </w:t>
      </w:r>
      <w:proofErr w:type="spellStart"/>
      <w:r>
        <w:t>gustaria</w:t>
      </w:r>
      <w:proofErr w:type="spellEnd"/>
      <w:r>
        <w:t xml:space="preserve"> que la pantalla cambiara automáticamente cuando el tiempo termine. Para forzar el tiempo y que todos comiencen la sección 2 al mismo tiempo.</w:t>
      </w:r>
    </w:p>
  </w:comment>
  <w:comment w:id="3" w:author="Lalo medina" w:date="2015-11-19T10:02:00Z" w:initials="Lm">
    <w:p w14:paraId="2A8B99CC" w14:textId="75BF3A35" w:rsidR="003A236C" w:rsidRDefault="003A236C">
      <w:pPr>
        <w:pStyle w:val="Textocomentario"/>
      </w:pPr>
      <w:r>
        <w:rPr>
          <w:rStyle w:val="Refdecomentario"/>
        </w:rPr>
        <w:annotationRef/>
      </w:r>
      <w:r>
        <w:t xml:space="preserve">21 opciones. Pueden escoger (0,5,10,15…100). Editar 0 </w:t>
      </w:r>
      <w:proofErr w:type="spellStart"/>
      <w:r>
        <w:t>ECUs</w:t>
      </w:r>
      <w:proofErr w:type="spellEnd"/>
      <w:r>
        <w:t xml:space="preserve"> / 5 </w:t>
      </w:r>
      <w:proofErr w:type="spellStart"/>
      <w:r>
        <w:t>ECUs</w:t>
      </w:r>
      <w:proofErr w:type="spellEnd"/>
      <w:r>
        <w:t xml:space="preserve"> en vez de puntos.</w:t>
      </w:r>
    </w:p>
  </w:comment>
  <w:comment w:id="4" w:author="Lalo medina" w:date="2015-11-19T10:32:00Z" w:initials="Lm">
    <w:p w14:paraId="129D584C" w14:textId="7483D769" w:rsidR="003A236C" w:rsidRDefault="003A236C" w:rsidP="000B7FA0">
      <w:pPr>
        <w:pStyle w:val="Textocomentario"/>
      </w:pPr>
      <w:r>
        <w:rPr>
          <w:rStyle w:val="Refdecomentario"/>
        </w:rPr>
        <w:annotationRef/>
      </w:r>
      <w:r>
        <w:t xml:space="preserve">Necesitamos que en cada caso la selección se haga con un </w:t>
      </w:r>
      <w:proofErr w:type="spellStart"/>
      <w:r>
        <w:t>click.</w:t>
      </w:r>
      <w:r w:rsidR="008E4C85">
        <w:rPr>
          <w:noProof/>
        </w:rPr>
        <w:t>en</w:t>
      </w:r>
      <w:proofErr w:type="spellEnd"/>
      <w:r w:rsidR="008E4C85">
        <w:rPr>
          <w:noProof/>
        </w:rPr>
        <w:t xml:space="preserve"> el circulito de seleccionar</w:t>
      </w:r>
    </w:p>
  </w:comment>
  <w:comment w:id="5" w:author="Lalo medina" w:date="2015-11-19T10:59:00Z" w:initials="Lm">
    <w:p w14:paraId="00EBBE7A" w14:textId="60D675A4" w:rsidR="003A236C" w:rsidRDefault="003A236C" w:rsidP="000B7FA0">
      <w:pPr>
        <w:pStyle w:val="Textocomentario"/>
      </w:pPr>
      <w:r>
        <w:rPr>
          <w:rStyle w:val="Refdecomentario"/>
        </w:rPr>
        <w:annotationRef/>
      </w:r>
      <w:r>
        <w:t>Programación,  Al momento en que cambien a la Alternativa B, se acaba la pregunta automáticamente.</w:t>
      </w:r>
    </w:p>
  </w:comment>
  <w:comment w:id="6" w:author="Lalo medina" w:date="2015-11-19T13:57:00Z" w:initials="Lm">
    <w:p w14:paraId="38F1C5B8" w14:textId="2158D9EE" w:rsidR="003A236C" w:rsidRDefault="003A236C">
      <w:pPr>
        <w:pStyle w:val="Textocomentario"/>
        <w:rPr>
          <w:noProof/>
        </w:rPr>
      </w:pPr>
      <w:r>
        <w:rPr>
          <w:rStyle w:val="Refdecomentario"/>
        </w:rPr>
        <w:annotationRef/>
      </w:r>
      <w:r>
        <w:t>Programación: Ningún jugador repite pareja. Entre los presentes en la sala.</w:t>
      </w:r>
      <w:r w:rsidR="008E4C85">
        <w:rPr>
          <w:noProof/>
        </w:rPr>
        <w:t xml:space="preserve"> T</w:t>
      </w:r>
      <w:r w:rsidR="008E4C85">
        <w:rPr>
          <w:noProof/>
        </w:rPr>
        <w:t>enemos que p</w:t>
      </w:r>
      <w:r w:rsidR="008E4C85">
        <w:rPr>
          <w:noProof/>
        </w:rPr>
        <w:t>laticar sobre como va</w:t>
      </w:r>
      <w:r w:rsidR="008E4C85">
        <w:rPr>
          <w:noProof/>
        </w:rPr>
        <w:t>mos a juntar a los jugadores y a asignarles un papel en el juego.</w:t>
      </w:r>
    </w:p>
    <w:p w14:paraId="68AD3BA0" w14:textId="77777777" w:rsidR="0015066B" w:rsidRDefault="0015066B">
      <w:pPr>
        <w:pStyle w:val="Textocomentario"/>
      </w:pPr>
    </w:p>
  </w:comment>
  <w:comment w:id="7" w:author="Lalo medina" w:date="2015-11-19T13:54:00Z" w:initials="Lm">
    <w:p w14:paraId="22695EDF" w14:textId="482CC224" w:rsidR="003A236C" w:rsidRDefault="003A236C">
      <w:pPr>
        <w:pStyle w:val="Textocomentario"/>
      </w:pPr>
      <w:r>
        <w:rPr>
          <w:rStyle w:val="Refdecomentario"/>
        </w:rPr>
        <w:annotationRef/>
      </w:r>
      <w:r>
        <w:t>Dentro de las 16 rondas, 8 r</w:t>
      </w:r>
      <w:r w:rsidR="008E4C85">
        <w:rPr>
          <w:noProof/>
        </w:rPr>
        <w:t>odas son del juego Negociacion Simple</w:t>
      </w:r>
      <w:r>
        <w:t xml:space="preserve"> y </w:t>
      </w:r>
      <w:r w:rsidR="008E4C85">
        <w:rPr>
          <w:noProof/>
        </w:rPr>
        <w:t xml:space="preserve">8 son del </w:t>
      </w:r>
      <w:r w:rsidR="008E4C85">
        <w:rPr>
          <w:noProof/>
        </w:rPr>
        <w:t>Juego de Negociacion Trabajador-Empresa</w:t>
      </w:r>
      <w:r>
        <w:t>.  Y la estructura consta de dos bloques.</w:t>
      </w:r>
    </w:p>
    <w:p w14:paraId="326B5440" w14:textId="77777777" w:rsidR="003A236C" w:rsidRDefault="003A236C">
      <w:pPr>
        <w:pStyle w:val="Textocomentario"/>
      </w:pPr>
    </w:p>
    <w:p w14:paraId="44801976" w14:textId="5720B7BA" w:rsidR="003A236C" w:rsidRDefault="003A236C">
      <w:pPr>
        <w:pStyle w:val="Textocomentario"/>
      </w:pPr>
      <w:r w:rsidRPr="009B0926">
        <w:rPr>
          <w:b/>
        </w:rPr>
        <w:t>Bloque 1</w:t>
      </w:r>
      <w:r>
        <w:t>: 4 juegos de Negociación 1 y 4 Juegos de Negociación 2 sin fotos. (Ver plantilla abajo) . Nos gustaría que el orden fuera aleatorio para cada pareja. Ej. N1-N2-N1-N1-N2-N2-N2-N1.</w:t>
      </w:r>
    </w:p>
    <w:p w14:paraId="1D5F0F5D" w14:textId="77777777" w:rsidR="003A236C" w:rsidRDefault="003A236C">
      <w:pPr>
        <w:pStyle w:val="Textocomentario"/>
      </w:pPr>
    </w:p>
    <w:p w14:paraId="62DD143C" w14:textId="0CF92D65" w:rsidR="003A236C" w:rsidRDefault="003A236C">
      <w:pPr>
        <w:pStyle w:val="Textocomentario"/>
      </w:pPr>
      <w:r w:rsidRPr="009B0926">
        <w:rPr>
          <w:b/>
        </w:rPr>
        <w:t xml:space="preserve">Bloque </w:t>
      </w:r>
      <w:r>
        <w:rPr>
          <w:b/>
        </w:rPr>
        <w:t>2</w:t>
      </w:r>
      <w:r>
        <w:t xml:space="preserve">: 4 juegos de Negociación 1 y 4 Juegos de Negociación 2 con fotos. (Ver plantilla abajo) . Orden aleatorio para cada pareja. </w:t>
      </w:r>
    </w:p>
  </w:comment>
  <w:comment w:id="8" w:author="Lalo medina" w:date="2015-11-19T13:03:00Z" w:initials="Lm">
    <w:p w14:paraId="16A173EC" w14:textId="71CF3353" w:rsidR="003A236C" w:rsidRDefault="003A236C">
      <w:pPr>
        <w:pStyle w:val="Textocomentario"/>
      </w:pPr>
      <w:r>
        <w:rPr>
          <w:rStyle w:val="Refdecomentario"/>
        </w:rPr>
        <w:annotationRef/>
      </w:r>
      <w:r>
        <w:t>Programación, mantener el papel para cada jugador.</w:t>
      </w:r>
    </w:p>
  </w:comment>
  <w:comment w:id="9" w:author="Eduardo Maed Medina Cortina" w:date="2015-11-20T10:34:00Z" w:initials="EMMC">
    <w:p w14:paraId="61097F9A" w14:textId="432727B6" w:rsidR="003A236C" w:rsidRDefault="003A236C">
      <w:pPr>
        <w:pStyle w:val="Textocomentario"/>
      </w:pPr>
      <w:r>
        <w:rPr>
          <w:rStyle w:val="Refdecomentario"/>
        </w:rPr>
        <w:annotationRef/>
      </w:r>
      <w:r>
        <w:rPr>
          <w:noProof/>
        </w:rPr>
        <w:t>Nos gustaria tener las instrucciones en la pantalla de cada jugador. O-tree tiene la opcion: siempre mostrar las instrucciones en una parte de la pantalla.</w:t>
      </w:r>
    </w:p>
  </w:comment>
  <w:comment w:id="10" w:author="Lalo medina" w:date="2015-11-19T14:00:00Z" w:initials="Lm">
    <w:p w14:paraId="0AB3B289" w14:textId="47A6B1BD" w:rsidR="003A236C" w:rsidRDefault="003A236C">
      <w:pPr>
        <w:pStyle w:val="Textocomentario"/>
      </w:pPr>
      <w:r>
        <w:rPr>
          <w:rStyle w:val="Refdecomentario"/>
        </w:rPr>
        <w:annotationRef/>
      </w:r>
      <w:r>
        <w:t>Un total de 21 estrategias 0, 10, 20 ,…200</w:t>
      </w:r>
    </w:p>
  </w:comment>
  <w:comment w:id="11" w:author="Lalo medina" w:date="2015-11-19T13:39:00Z" w:initials="Lm">
    <w:p w14:paraId="1779CA55" w14:textId="0B14F77E" w:rsidR="003A236C" w:rsidRDefault="003A236C">
      <w:pPr>
        <w:pStyle w:val="Textocomentario"/>
      </w:pPr>
      <w:r>
        <w:rPr>
          <w:rStyle w:val="Refdecomentario"/>
        </w:rPr>
        <w:annotationRef/>
      </w:r>
      <w:r>
        <w:t>El botón debe decir siguiente</w:t>
      </w:r>
    </w:p>
  </w:comment>
  <w:comment w:id="12" w:author="Lalo medina" w:date="2015-11-19T13:36:00Z" w:initials="Lm">
    <w:p w14:paraId="6552DDA8" w14:textId="00745A2A" w:rsidR="003A236C" w:rsidRDefault="003A236C">
      <w:pPr>
        <w:pStyle w:val="Textocomentario"/>
      </w:pPr>
      <w:r>
        <w:rPr>
          <w:rStyle w:val="Refdecomentario"/>
        </w:rPr>
        <w:annotationRef/>
      </w:r>
      <w:r>
        <w:t xml:space="preserve">En esta </w:t>
      </w:r>
      <w:proofErr w:type="spellStart"/>
      <w:r>
        <w:t>seccion</w:t>
      </w:r>
      <w:proofErr w:type="spellEnd"/>
      <w:r>
        <w:t xml:space="preserve"> debe aparecer la oferta del Proponente.</w:t>
      </w:r>
    </w:p>
  </w:comment>
  <w:comment w:id="13" w:author="Lalo medina" w:date="2015-11-19T13:57:00Z" w:initials="Lm">
    <w:p w14:paraId="2BC282D1" w14:textId="7A9D9524" w:rsidR="003A236C" w:rsidRDefault="003A236C">
      <w:pPr>
        <w:pStyle w:val="Textocomentario"/>
      </w:pPr>
      <w:r>
        <w:rPr>
          <w:rStyle w:val="Refdecomentario"/>
        </w:rPr>
        <w:annotationRef/>
      </w:r>
      <w:r>
        <w:t>El botón debe decir siguiente</w:t>
      </w:r>
    </w:p>
  </w:comment>
  <w:comment w:id="14" w:author="Lalo medina" w:date="2015-11-19T14:00:00Z" w:initials="Lm">
    <w:p w14:paraId="32A630DF" w14:textId="7197A346" w:rsidR="003A236C" w:rsidRDefault="003A236C">
      <w:pPr>
        <w:pStyle w:val="Textocomentario"/>
      </w:pPr>
      <w:r>
        <w:rPr>
          <w:rStyle w:val="Refdecomentario"/>
        </w:rPr>
        <w:annotationRef/>
      </w:r>
      <w:r>
        <w:t>Actualizar  con el número de ronda.</w:t>
      </w:r>
    </w:p>
  </w:comment>
  <w:comment w:id="15" w:author="Lalo medina" w:date="2015-11-19T13:46:00Z" w:initials="Lm">
    <w:p w14:paraId="0A0C697A" w14:textId="4664C9A9" w:rsidR="003A236C" w:rsidRDefault="003A236C">
      <w:pPr>
        <w:pStyle w:val="Textocomentario"/>
      </w:pPr>
      <w:r>
        <w:rPr>
          <w:rStyle w:val="Refdecomentario"/>
        </w:rPr>
        <w:annotationRef/>
      </w:r>
      <w:r>
        <w:t xml:space="preserve">Actualizar los pagos con los pagos para cada jugador. Proponente (200-X), </w:t>
      </w:r>
      <w:proofErr w:type="spellStart"/>
      <w:r>
        <w:t>Respondente</w:t>
      </w:r>
      <w:proofErr w:type="spellEnd"/>
      <w:r>
        <w:t xml:space="preserve"> X</w:t>
      </w:r>
    </w:p>
  </w:comment>
  <w:comment w:id="16" w:author="Lalo medina" w:date="2015-11-19T14:01:00Z" w:initials="Lm">
    <w:p w14:paraId="624D0DDE" w14:textId="615FA33F" w:rsidR="003A236C" w:rsidRDefault="003A236C">
      <w:pPr>
        <w:pStyle w:val="Textocomentario"/>
      </w:pPr>
      <w:r>
        <w:rPr>
          <w:rStyle w:val="Refdecomentario"/>
        </w:rPr>
        <w:annotationRef/>
      </w:r>
      <w:r>
        <w:t xml:space="preserve">En la literatura, dar </w:t>
      </w:r>
      <w:proofErr w:type="spellStart"/>
      <w:r>
        <w:t>feedback</w:t>
      </w:r>
      <w:proofErr w:type="spellEnd"/>
      <w:r>
        <w:t xml:space="preserve"> </w:t>
      </w:r>
      <w:proofErr w:type="spellStart"/>
      <w:r>
        <w:t>despues</w:t>
      </w:r>
      <w:proofErr w:type="spellEnd"/>
      <w:r>
        <w:t xml:space="preserve"> de cada ronda hace converger más veloz a los individuos al equilibrio de Nash, en nuestro caso sería Proponente ofrece 10, </w:t>
      </w:r>
      <w:proofErr w:type="spellStart"/>
      <w:r>
        <w:t>Respondente</w:t>
      </w:r>
      <w:proofErr w:type="spellEnd"/>
      <w:r>
        <w:t xml:space="preserve"> acepta.  Implicaciones para cuando jueguen el bloque con foto????</w:t>
      </w:r>
    </w:p>
  </w:comment>
  <w:comment w:id="17" w:author="Lalo medina" w:date="2015-11-19T14:56:00Z" w:initials="Lm">
    <w:p w14:paraId="6CA4AF89" w14:textId="6260C5FF" w:rsidR="003A236C" w:rsidRDefault="003A236C">
      <w:pPr>
        <w:pStyle w:val="Textocomentario"/>
      </w:pPr>
      <w:r>
        <w:rPr>
          <w:rStyle w:val="Refdecomentario"/>
        </w:rPr>
        <w:annotationRef/>
      </w:r>
      <w:r>
        <w:t>Esto no aparece, solo para saber el orden de etapa.</w:t>
      </w:r>
    </w:p>
  </w:comment>
  <w:comment w:id="18" w:author="Lalo medina" w:date="2015-11-19T14:54:00Z" w:initials="Lm">
    <w:p w14:paraId="739BE146" w14:textId="77777777" w:rsidR="003A236C" w:rsidRDefault="003A236C" w:rsidP="000A40BF">
      <w:pPr>
        <w:pStyle w:val="Textocomentario"/>
      </w:pPr>
      <w:r>
        <w:rPr>
          <w:rStyle w:val="Refdecomentario"/>
        </w:rPr>
        <w:annotationRef/>
      </w:r>
      <w:r>
        <w:t>Un total de 21 estrategias 0, 10, 20 ,…200</w:t>
      </w:r>
    </w:p>
  </w:comment>
  <w:comment w:id="19" w:author="Lalo medina" w:date="2015-11-19T14:54:00Z" w:initials="Lm">
    <w:p w14:paraId="3E1E2D4C" w14:textId="77777777" w:rsidR="003A236C" w:rsidRDefault="003A236C" w:rsidP="000A40BF">
      <w:pPr>
        <w:pStyle w:val="Textocomentario"/>
      </w:pPr>
      <w:r>
        <w:rPr>
          <w:rStyle w:val="Refdecomentario"/>
        </w:rPr>
        <w:annotationRef/>
      </w:r>
      <w:r>
        <w:t>El botón debe decir siguiente</w:t>
      </w:r>
    </w:p>
  </w:comment>
  <w:comment w:id="20" w:author="Lalo medina" w:date="2015-11-19T14:58:00Z" w:initials="Lm">
    <w:p w14:paraId="77BC1CEC" w14:textId="77777777" w:rsidR="003A236C" w:rsidRDefault="003A236C" w:rsidP="006D2964">
      <w:pPr>
        <w:pStyle w:val="Textocomentario"/>
      </w:pPr>
      <w:r>
        <w:rPr>
          <w:rStyle w:val="Refdecomentario"/>
        </w:rPr>
        <w:annotationRef/>
      </w:r>
      <w:r>
        <w:t>Esto no aparece, solo para saber el orden de etapa.</w:t>
      </w:r>
    </w:p>
  </w:comment>
  <w:comment w:id="21" w:author="Lalo medina" w:date="2015-11-19T15:19:00Z" w:initials="Lm">
    <w:p w14:paraId="4DD6615D" w14:textId="0F32D13B" w:rsidR="003A236C" w:rsidRDefault="003A236C">
      <w:pPr>
        <w:pStyle w:val="Textocomentario"/>
      </w:pPr>
      <w:r>
        <w:rPr>
          <w:rStyle w:val="Refdecomentario"/>
        </w:rPr>
        <w:annotationRef/>
      </w:r>
      <w:r>
        <w:t>Programación, que la opción se active en la pantalla y que aparezca lo de 20%. La opción siempre está (recordándole a los jugadores las estrategias disponibles) pero lo de 20% aparece solo si ponen rechazar.</w:t>
      </w:r>
    </w:p>
  </w:comment>
  <w:comment w:id="22" w:author="Lalo medina" w:date="2015-11-19T15:01:00Z" w:initials="Lm">
    <w:p w14:paraId="5BC23047" w14:textId="72485DED" w:rsidR="003A236C" w:rsidRDefault="003A236C" w:rsidP="006D2964">
      <w:pPr>
        <w:pStyle w:val="Textocomentario"/>
      </w:pPr>
      <w:r>
        <w:rPr>
          <w:rStyle w:val="Refdecomentario"/>
        </w:rPr>
        <w:annotationRef/>
      </w:r>
      <w:r>
        <w:t>Un total de 21 estrategias  de X (10) 200</w:t>
      </w:r>
    </w:p>
  </w:comment>
  <w:comment w:id="23" w:author="Lalo medina" w:date="2015-11-19T14:58:00Z" w:initials="Lm">
    <w:p w14:paraId="6BCAEFDD" w14:textId="77777777" w:rsidR="003A236C" w:rsidRDefault="003A236C" w:rsidP="006D2964">
      <w:pPr>
        <w:pStyle w:val="Textocomentario"/>
      </w:pPr>
      <w:r>
        <w:rPr>
          <w:rStyle w:val="Refdecomentario"/>
        </w:rPr>
        <w:annotationRef/>
      </w:r>
      <w:r>
        <w:t>El botón debe decir siguiente</w:t>
      </w:r>
    </w:p>
  </w:comment>
  <w:comment w:id="24" w:author="Lalo medina" w:date="2015-11-19T15:09:00Z" w:initials="Lm">
    <w:p w14:paraId="22460B15" w14:textId="06673AAF" w:rsidR="003A236C" w:rsidRDefault="003A236C">
      <w:pPr>
        <w:pStyle w:val="Textocomentario"/>
      </w:pPr>
      <w:r>
        <w:rPr>
          <w:rStyle w:val="Refdecomentario"/>
        </w:rPr>
        <w:annotationRef/>
      </w:r>
      <w:r>
        <w:t>Pueden ocurrir dos cosas, que siga la siguiente ventana o que aparezca la pantalla de pagos finales con 20% de probabilidad al apretar el botón.</w:t>
      </w:r>
    </w:p>
  </w:comment>
  <w:comment w:id="25" w:author="Lalo medina" w:date="2015-11-19T15:14:00Z" w:initials="Lm">
    <w:p w14:paraId="6742A545" w14:textId="77777777" w:rsidR="003A236C" w:rsidRDefault="003A236C" w:rsidP="00D64170">
      <w:pPr>
        <w:pStyle w:val="Textocomentario"/>
      </w:pPr>
      <w:r>
        <w:rPr>
          <w:rStyle w:val="Refdecomentario"/>
        </w:rPr>
        <w:annotationRef/>
      </w:r>
      <w:r>
        <w:t>Esto no aparece, solo para saber el orden de etapa.</w:t>
      </w:r>
    </w:p>
  </w:comment>
  <w:comment w:id="26" w:author="Lalo medina" w:date="2015-11-19T15:18:00Z" w:initials="Lm">
    <w:p w14:paraId="79070729" w14:textId="3F0B0793" w:rsidR="003A236C" w:rsidRDefault="003A236C" w:rsidP="00A03CB7">
      <w:pPr>
        <w:pStyle w:val="Textocomentario"/>
      </w:pPr>
      <w:r>
        <w:rPr>
          <w:rStyle w:val="Refdecomentario"/>
        </w:rPr>
        <w:annotationRef/>
      </w:r>
      <w:r>
        <w:t>Programación, que la opción se active en la pantalla y que aparezca lo de 20%. La opción siempre esta visible (recordándole a los jugadores las acciones disponibles) pero lo de 20% aparece solo si ponen rechazar.</w:t>
      </w:r>
    </w:p>
  </w:comment>
  <w:comment w:id="27" w:author="Lalo medina" w:date="2015-11-19T15:17:00Z" w:initials="Lm">
    <w:p w14:paraId="1DAAA024" w14:textId="77777777" w:rsidR="003A236C" w:rsidRDefault="003A236C" w:rsidP="00A03CB7">
      <w:pPr>
        <w:pStyle w:val="Textocomentario"/>
      </w:pPr>
      <w:r>
        <w:rPr>
          <w:rStyle w:val="Refdecomentario"/>
        </w:rPr>
        <w:annotationRef/>
      </w:r>
      <w:r>
        <w:t>Un total de 21 estrategias  de X (10) 200</w:t>
      </w:r>
    </w:p>
  </w:comment>
  <w:comment w:id="28" w:author="Lalo medina" w:date="2015-11-19T15:14:00Z" w:initials="Lm">
    <w:p w14:paraId="4955EB1F" w14:textId="77777777" w:rsidR="003A236C" w:rsidRDefault="003A236C" w:rsidP="00D64170">
      <w:pPr>
        <w:pStyle w:val="Textocomentario"/>
      </w:pPr>
      <w:r>
        <w:rPr>
          <w:rStyle w:val="Refdecomentario"/>
        </w:rPr>
        <w:annotationRef/>
      </w:r>
      <w:r>
        <w:t>El botón debe decir siguiente</w:t>
      </w:r>
    </w:p>
  </w:comment>
  <w:comment w:id="29" w:author="Lalo medina" w:date="2015-11-19T15:25:00Z" w:initials="Lm">
    <w:p w14:paraId="5AC0391B" w14:textId="7B71AE86" w:rsidR="003A236C" w:rsidRDefault="003A236C" w:rsidP="00DA29A8">
      <w:pPr>
        <w:pStyle w:val="Textocomentario"/>
      </w:pPr>
      <w:r>
        <w:rPr>
          <w:rStyle w:val="Refdecomentario"/>
        </w:rPr>
        <w:annotationRef/>
      </w:r>
      <w:r>
        <w:t>Actualizar los pagos con los pagos para cada jugador. Empresa (200-X), Trabajador X</w:t>
      </w:r>
    </w:p>
  </w:comment>
  <w:comment w:id="31" w:author="Lalo medina" w:date="2015-11-19T15:40:00Z" w:initials="Lm">
    <w:p w14:paraId="15CD98C0" w14:textId="77777777" w:rsidR="003A236C" w:rsidRDefault="003A236C" w:rsidP="001179EA">
      <w:pPr>
        <w:pStyle w:val="Textocomentario"/>
      </w:pPr>
      <w:r>
        <w:rPr>
          <w:rStyle w:val="Refdecomentario"/>
        </w:rPr>
        <w:annotationRef/>
      </w:r>
      <w:r>
        <w:t xml:space="preserve"> Opciones del 1 al 10</w:t>
      </w:r>
    </w:p>
  </w:comment>
  <w:comment w:id="32" w:author="Lalo medina" w:date="2015-11-19T15:42:00Z" w:initials="Lm">
    <w:p w14:paraId="0B69B8B9" w14:textId="77777777" w:rsidR="003A236C" w:rsidRDefault="003A236C" w:rsidP="001179EA">
      <w:pPr>
        <w:pStyle w:val="Textocomentario"/>
      </w:pPr>
      <w:r>
        <w:rPr>
          <w:rStyle w:val="Refdecomentario"/>
        </w:rPr>
        <w:annotationRef/>
      </w:r>
      <w:r>
        <w:t>1 al 10</w:t>
      </w:r>
    </w:p>
    <w:p w14:paraId="71E042CF" w14:textId="77777777" w:rsidR="003A236C" w:rsidRDefault="003A236C" w:rsidP="001179EA">
      <w:pPr>
        <w:pStyle w:val="Textocomentario"/>
      </w:pPr>
    </w:p>
  </w:comment>
  <w:comment w:id="33" w:author="Lalo medina" w:date="2015-11-19T22:43:00Z" w:initials="Lm">
    <w:p w14:paraId="436FE27B" w14:textId="77777777" w:rsidR="003A236C" w:rsidRDefault="003A236C" w:rsidP="001179EA">
      <w:pPr>
        <w:pStyle w:val="Textocomentario"/>
      </w:pPr>
      <w:r>
        <w:rPr>
          <w:rStyle w:val="Refdecomentario"/>
        </w:rPr>
        <w:annotationRef/>
      </w:r>
      <w:r>
        <w:t>1 al 15</w:t>
      </w:r>
    </w:p>
  </w:comment>
  <w:comment w:id="34" w:author="Lalo medina" w:date="2015-11-19T22:43:00Z" w:initials="Lm">
    <w:p w14:paraId="36505616" w14:textId="77777777" w:rsidR="003A236C" w:rsidRDefault="003A236C" w:rsidP="001179EA">
      <w:pPr>
        <w:pStyle w:val="Textocomentario"/>
      </w:pPr>
      <w:r>
        <w:rPr>
          <w:rStyle w:val="Refdecomentario"/>
        </w:rPr>
        <w:annotationRef/>
      </w:r>
      <w:r>
        <w:t>1 al 30</w:t>
      </w:r>
    </w:p>
  </w:comment>
  <w:comment w:id="35" w:author="Eduardo Maed Medina Cortina [2]" w:date="2015-11-23T20:16:00Z" w:initials="EMMC">
    <w:p w14:paraId="430355D2" w14:textId="77777777" w:rsidR="003A236C" w:rsidRDefault="003A236C" w:rsidP="001179EA">
      <w:pPr>
        <w:pStyle w:val="Textocomentario"/>
        <w:numPr>
          <w:ilvl w:val="0"/>
          <w:numId w:val="11"/>
        </w:numPr>
        <w:spacing w:after="0"/>
      </w:pPr>
      <w:r>
        <w:rPr>
          <w:rStyle w:val="Refdecomentario"/>
        </w:rPr>
        <w:annotationRef/>
      </w:r>
      <w:r>
        <w:t>Solo</w:t>
      </w:r>
    </w:p>
    <w:p w14:paraId="72002C3B" w14:textId="77777777" w:rsidR="003A236C" w:rsidRDefault="003A236C" w:rsidP="001179EA">
      <w:pPr>
        <w:pStyle w:val="Textocomentario"/>
        <w:numPr>
          <w:ilvl w:val="0"/>
          <w:numId w:val="11"/>
        </w:numPr>
        <w:spacing w:after="0"/>
      </w:pPr>
      <w:r>
        <w:t>Con una pareja</w:t>
      </w:r>
    </w:p>
    <w:p w14:paraId="0BADD690" w14:textId="77777777" w:rsidR="003A236C" w:rsidRDefault="003A236C" w:rsidP="001179EA">
      <w:pPr>
        <w:pStyle w:val="Textocomentario"/>
        <w:numPr>
          <w:ilvl w:val="0"/>
          <w:numId w:val="11"/>
        </w:numPr>
        <w:spacing w:after="0"/>
      </w:pPr>
      <w:r>
        <w:t>Con amigos</w:t>
      </w:r>
    </w:p>
    <w:p w14:paraId="270D00FF" w14:textId="77777777" w:rsidR="003A236C" w:rsidRDefault="003A236C" w:rsidP="001179EA">
      <w:pPr>
        <w:pStyle w:val="Textocomentario"/>
        <w:numPr>
          <w:ilvl w:val="0"/>
          <w:numId w:val="11"/>
        </w:numPr>
        <w:spacing w:after="0"/>
      </w:pPr>
      <w:r>
        <w:t>Con esposo(a)</w:t>
      </w:r>
    </w:p>
    <w:p w14:paraId="38EBF055" w14:textId="77777777" w:rsidR="003A236C" w:rsidRDefault="003A236C" w:rsidP="001179EA">
      <w:pPr>
        <w:pStyle w:val="Textocomentario"/>
        <w:numPr>
          <w:ilvl w:val="0"/>
          <w:numId w:val="11"/>
        </w:numPr>
        <w:spacing w:after="0"/>
      </w:pPr>
      <w:r>
        <w:t xml:space="preserve">Con familia </w:t>
      </w:r>
    </w:p>
    <w:p w14:paraId="4E6FC179" w14:textId="77777777" w:rsidR="003A236C" w:rsidRDefault="003A236C" w:rsidP="001179EA">
      <w:pPr>
        <w:pStyle w:val="Textocomentario"/>
        <w:numPr>
          <w:ilvl w:val="0"/>
          <w:numId w:val="11"/>
        </w:numPr>
        <w:spacing w:after="0"/>
      </w:pPr>
      <w:r>
        <w:t>Otro</w:t>
      </w:r>
    </w:p>
  </w:comment>
  <w:comment w:id="36" w:author="Lalo medina" w:date="2015-11-19T22:50:00Z" w:initials="Lm">
    <w:p w14:paraId="305E1B92" w14:textId="77777777" w:rsidR="003A236C" w:rsidRDefault="003A236C" w:rsidP="001179EA">
      <w:pPr>
        <w:pStyle w:val="Textocomentario"/>
      </w:pPr>
      <w:r>
        <w:rPr>
          <w:rStyle w:val="Refdecomentario"/>
        </w:rPr>
        <w:annotationRef/>
      </w:r>
      <w:r>
        <w:t>0 al 10</w:t>
      </w:r>
    </w:p>
  </w:comment>
  <w:comment w:id="37" w:author="Lalo medina" w:date="2015-11-19T23:00:00Z" w:initials="Lm">
    <w:p w14:paraId="1F7132F3" w14:textId="77777777" w:rsidR="003A236C" w:rsidRDefault="003A236C" w:rsidP="00244692">
      <w:pPr>
        <w:pStyle w:val="Textocomentario"/>
      </w:pPr>
      <w:r>
        <w:rPr>
          <w:rStyle w:val="Refdecomentario"/>
        </w:rPr>
        <w:annotationRef/>
      </w:r>
      <w:r>
        <w:t>Metros:1</w:t>
      </w:r>
      <w:r>
        <w:rPr>
          <w:noProof/>
        </w:rPr>
        <w:t xml:space="preserve"> y 2</w:t>
      </w:r>
      <w:r>
        <w:t xml:space="preserve">  /</w:t>
      </w:r>
      <w:proofErr w:type="spellStart"/>
      <w:r>
        <w:t>Centimetros</w:t>
      </w:r>
      <w:proofErr w:type="spellEnd"/>
      <w:r>
        <w:t xml:space="preserve">  1 al 99</w:t>
      </w:r>
    </w:p>
  </w:comment>
  <w:comment w:id="38" w:author="Lalo medina" w:date="2015-11-19T23:02:00Z" w:initials="Lm">
    <w:p w14:paraId="54BC5550" w14:textId="77777777" w:rsidR="003A236C" w:rsidRDefault="003A236C" w:rsidP="00244692">
      <w:pPr>
        <w:pStyle w:val="Textocomentario"/>
      </w:pPr>
      <w:r>
        <w:rPr>
          <w:rStyle w:val="Refdecomentario"/>
        </w:rPr>
        <w:annotationRef/>
      </w:r>
      <w:r>
        <w:t>40 (1) 120</w:t>
      </w:r>
    </w:p>
  </w:comment>
  <w:comment w:id="39" w:author="Eduardo Maed Medina Cortina" w:date="2015-11-20T12:46:00Z" w:initials="EMMC">
    <w:p w14:paraId="5821D160" w14:textId="77777777" w:rsidR="003A236C" w:rsidRDefault="003A236C" w:rsidP="00244692">
      <w:pPr>
        <w:pStyle w:val="Textocomentario"/>
      </w:pPr>
      <w:r>
        <w:rPr>
          <w:rStyle w:val="Refdecomentario"/>
        </w:rPr>
        <w:annotationRef/>
      </w:r>
    </w:p>
  </w:comment>
  <w:comment w:id="40" w:author="Lalo medina" w:date="2015-11-19T23:17:00Z" w:initials="Lm">
    <w:p w14:paraId="246A3E9F" w14:textId="77777777" w:rsidR="003A236C" w:rsidRDefault="003A236C" w:rsidP="00244692">
      <w:pPr>
        <w:pStyle w:val="Textocomentario"/>
      </w:pPr>
      <w:r>
        <w:rPr>
          <w:rStyle w:val="Refdecomentario"/>
        </w:rPr>
        <w:annotationRef/>
      </w:r>
      <w:r>
        <w:t>30(1)90</w:t>
      </w:r>
    </w:p>
  </w:comment>
  <w:comment w:id="41" w:author="Lalo medina" w:date="2015-11-19T23:17:00Z" w:initials="Lm">
    <w:p w14:paraId="1AF11F13" w14:textId="77777777" w:rsidR="003A236C" w:rsidRDefault="003A236C" w:rsidP="00244692">
      <w:pPr>
        <w:pStyle w:val="Textocomentario"/>
      </w:pPr>
      <w:r>
        <w:rPr>
          <w:rStyle w:val="Refdecomentario"/>
        </w:rPr>
        <w:annotationRef/>
      </w:r>
      <w:r>
        <w:t>30(1)90</w:t>
      </w:r>
    </w:p>
  </w:comment>
  <w:comment w:id="42" w:author="Lalo medina" w:date="2015-11-19T23:21:00Z" w:initials="Lm">
    <w:p w14:paraId="2F41D00E" w14:textId="77777777" w:rsidR="003A236C" w:rsidRDefault="003A236C" w:rsidP="00244692">
      <w:pPr>
        <w:pStyle w:val="Textocomentario"/>
      </w:pPr>
      <w:r>
        <w:rPr>
          <w:rStyle w:val="Refdecomentario"/>
        </w:rPr>
        <w:annotationRef/>
      </w:r>
    </w:p>
    <w:p w14:paraId="0AD76CC0" w14:textId="77777777" w:rsidR="003A236C" w:rsidRDefault="003A236C" w:rsidP="00244692">
      <w:pPr>
        <w:pStyle w:val="Textocomentario"/>
      </w:pPr>
    </w:p>
    <w:p w14:paraId="0573B60E" w14:textId="77777777" w:rsidR="003A236C" w:rsidRDefault="003A236C" w:rsidP="00244692">
      <w:pPr>
        <w:pStyle w:val="Textocomentario"/>
      </w:pPr>
      <w:r>
        <w:t>0)</w:t>
      </w:r>
      <w:r w:rsidRPr="00DA1986">
        <w:rPr>
          <w:rFonts w:ascii="Arial" w:hAnsi="Arial" w:cs="Arial"/>
          <w:sz w:val="18"/>
          <w:szCs w:val="18"/>
        </w:rPr>
        <w:t xml:space="preserve"> </w:t>
      </w:r>
      <w:r>
        <w:rPr>
          <w:rFonts w:ascii="Arial" w:hAnsi="Arial" w:cs="Arial"/>
          <w:sz w:val="18"/>
          <w:szCs w:val="18"/>
        </w:rPr>
        <w:t>Sin escolaridad</w:t>
      </w:r>
    </w:p>
    <w:p w14:paraId="431BE252" w14:textId="77777777" w:rsidR="003A236C" w:rsidRDefault="003A236C" w:rsidP="00244692">
      <w:pPr>
        <w:pStyle w:val="Textocomentario"/>
      </w:pPr>
    </w:p>
    <w:p w14:paraId="1FC63636" w14:textId="77777777" w:rsidR="003A236C" w:rsidRDefault="003A236C" w:rsidP="00244692">
      <w:pPr>
        <w:pStyle w:val="Textocomentario"/>
      </w:pPr>
      <w:r>
        <w:t>1)</w:t>
      </w:r>
      <w:r w:rsidRPr="00DA1986">
        <w:rPr>
          <w:rFonts w:ascii="Arial" w:hAnsi="Arial" w:cs="Arial"/>
          <w:sz w:val="18"/>
          <w:szCs w:val="18"/>
        </w:rPr>
        <w:t xml:space="preserve"> </w:t>
      </w:r>
      <w:r w:rsidRPr="00167469">
        <w:rPr>
          <w:rFonts w:ascii="Arial" w:hAnsi="Arial" w:cs="Arial"/>
          <w:sz w:val="18"/>
          <w:szCs w:val="18"/>
        </w:rPr>
        <w:t>Preescolar o kínder</w:t>
      </w:r>
    </w:p>
    <w:p w14:paraId="121A87F7" w14:textId="77777777" w:rsidR="003A236C" w:rsidRDefault="003A236C" w:rsidP="00244692">
      <w:pPr>
        <w:pStyle w:val="Textocomentario"/>
      </w:pPr>
    </w:p>
    <w:p w14:paraId="1EDEDA1C" w14:textId="77777777" w:rsidR="003A236C" w:rsidRDefault="003A236C" w:rsidP="00244692">
      <w:pPr>
        <w:pStyle w:val="Textocomentario"/>
      </w:pPr>
      <w:r>
        <w:t>2)</w:t>
      </w:r>
      <w:r w:rsidRPr="00DA1986">
        <w:rPr>
          <w:rFonts w:ascii="Arial" w:hAnsi="Arial" w:cs="Arial"/>
          <w:sz w:val="18"/>
          <w:szCs w:val="18"/>
        </w:rPr>
        <w:t xml:space="preserve"> </w:t>
      </w:r>
      <w:r w:rsidRPr="00167469">
        <w:rPr>
          <w:rFonts w:ascii="Arial" w:hAnsi="Arial" w:cs="Arial"/>
          <w:sz w:val="18"/>
          <w:szCs w:val="18"/>
        </w:rPr>
        <w:t xml:space="preserve">Primaria  </w:t>
      </w:r>
    </w:p>
    <w:p w14:paraId="666233AB" w14:textId="77777777" w:rsidR="003A236C" w:rsidRDefault="003A236C" w:rsidP="00244692">
      <w:pPr>
        <w:pStyle w:val="Textocomentario"/>
      </w:pPr>
    </w:p>
    <w:p w14:paraId="60651C9B" w14:textId="77777777" w:rsidR="003A236C" w:rsidRDefault="003A236C" w:rsidP="00244692">
      <w:pPr>
        <w:pStyle w:val="Textocomentario"/>
        <w:rPr>
          <w:rFonts w:ascii="Arial" w:hAnsi="Arial" w:cs="Arial"/>
          <w:sz w:val="18"/>
          <w:szCs w:val="18"/>
        </w:rPr>
      </w:pPr>
      <w:r>
        <w:t>3)</w:t>
      </w:r>
      <w:r w:rsidRPr="00DA1986">
        <w:rPr>
          <w:rFonts w:ascii="Arial" w:hAnsi="Arial" w:cs="Arial"/>
          <w:sz w:val="18"/>
          <w:szCs w:val="18"/>
        </w:rPr>
        <w:t xml:space="preserve"> </w:t>
      </w:r>
      <w:r w:rsidRPr="00167469">
        <w:rPr>
          <w:rFonts w:ascii="Arial" w:hAnsi="Arial" w:cs="Arial"/>
          <w:sz w:val="18"/>
          <w:szCs w:val="18"/>
        </w:rPr>
        <w:t>Secundaria técnica</w:t>
      </w:r>
    </w:p>
    <w:p w14:paraId="22075F52" w14:textId="77777777" w:rsidR="003A236C" w:rsidRDefault="003A236C" w:rsidP="00244692">
      <w:pPr>
        <w:pStyle w:val="Textocomentario"/>
        <w:rPr>
          <w:rFonts w:ascii="Arial" w:hAnsi="Arial" w:cs="Arial"/>
          <w:sz w:val="18"/>
          <w:szCs w:val="18"/>
        </w:rPr>
      </w:pPr>
    </w:p>
    <w:p w14:paraId="0FE08DAE" w14:textId="77777777" w:rsidR="003A236C" w:rsidRDefault="003A236C" w:rsidP="00244692">
      <w:pPr>
        <w:pStyle w:val="Textocomentario"/>
        <w:rPr>
          <w:rFonts w:ascii="Arial" w:hAnsi="Arial" w:cs="Arial"/>
          <w:sz w:val="18"/>
          <w:szCs w:val="18"/>
        </w:rPr>
      </w:pPr>
      <w:r>
        <w:rPr>
          <w:rFonts w:ascii="Arial" w:hAnsi="Arial" w:cs="Arial"/>
          <w:sz w:val="18"/>
          <w:szCs w:val="18"/>
        </w:rPr>
        <w:t>4)</w:t>
      </w:r>
      <w:r w:rsidRPr="00DA1986">
        <w:rPr>
          <w:rFonts w:ascii="Arial" w:hAnsi="Arial" w:cs="Arial"/>
          <w:sz w:val="18"/>
          <w:szCs w:val="18"/>
        </w:rPr>
        <w:t xml:space="preserve"> </w:t>
      </w:r>
      <w:r w:rsidRPr="00167469">
        <w:rPr>
          <w:rFonts w:ascii="Arial" w:hAnsi="Arial" w:cs="Arial"/>
          <w:sz w:val="18"/>
          <w:szCs w:val="18"/>
        </w:rPr>
        <w:t>Secundaria general</w:t>
      </w:r>
    </w:p>
    <w:p w14:paraId="34A80B3A" w14:textId="77777777" w:rsidR="003A236C" w:rsidRDefault="003A236C" w:rsidP="00244692">
      <w:pPr>
        <w:pStyle w:val="Textocomentario"/>
        <w:rPr>
          <w:rFonts w:ascii="Arial" w:hAnsi="Arial" w:cs="Arial"/>
          <w:sz w:val="18"/>
          <w:szCs w:val="18"/>
        </w:rPr>
      </w:pPr>
    </w:p>
    <w:p w14:paraId="2DC380B2" w14:textId="77777777" w:rsidR="003A236C" w:rsidRDefault="003A236C" w:rsidP="00244692">
      <w:pPr>
        <w:pStyle w:val="Textocomentario"/>
        <w:rPr>
          <w:rFonts w:ascii="Arial" w:hAnsi="Arial" w:cs="Arial"/>
          <w:sz w:val="18"/>
          <w:szCs w:val="18"/>
        </w:rPr>
      </w:pPr>
      <w:r>
        <w:rPr>
          <w:rFonts w:ascii="Arial" w:hAnsi="Arial" w:cs="Arial"/>
          <w:sz w:val="18"/>
          <w:szCs w:val="18"/>
        </w:rPr>
        <w:t>5)</w:t>
      </w:r>
      <w:r w:rsidRPr="00DA1986">
        <w:rPr>
          <w:rFonts w:ascii="Arial" w:hAnsi="Arial" w:cs="Arial"/>
          <w:sz w:val="18"/>
          <w:szCs w:val="18"/>
        </w:rPr>
        <w:t xml:space="preserve"> </w:t>
      </w:r>
      <w:r w:rsidRPr="00167469">
        <w:rPr>
          <w:rFonts w:ascii="Arial" w:hAnsi="Arial" w:cs="Arial"/>
          <w:sz w:val="18"/>
          <w:szCs w:val="18"/>
        </w:rPr>
        <w:t xml:space="preserve">Preparatoria técnica           </w:t>
      </w:r>
    </w:p>
    <w:p w14:paraId="402CF139" w14:textId="77777777" w:rsidR="003A236C" w:rsidRDefault="003A236C" w:rsidP="00244692">
      <w:pPr>
        <w:pStyle w:val="Textocomentario"/>
        <w:rPr>
          <w:rFonts w:ascii="Arial" w:hAnsi="Arial" w:cs="Arial"/>
          <w:sz w:val="18"/>
          <w:szCs w:val="18"/>
        </w:rPr>
      </w:pPr>
    </w:p>
    <w:p w14:paraId="172EF944" w14:textId="77777777" w:rsidR="003A236C" w:rsidRDefault="003A236C" w:rsidP="00244692">
      <w:pPr>
        <w:pStyle w:val="Textocomentario"/>
        <w:rPr>
          <w:rFonts w:ascii="Arial" w:hAnsi="Arial" w:cs="Arial"/>
          <w:sz w:val="18"/>
          <w:szCs w:val="18"/>
        </w:rPr>
      </w:pPr>
      <w:r>
        <w:rPr>
          <w:rFonts w:ascii="Arial" w:hAnsi="Arial" w:cs="Arial"/>
          <w:sz w:val="18"/>
          <w:szCs w:val="18"/>
        </w:rPr>
        <w:t>6)</w:t>
      </w:r>
      <w:r w:rsidRPr="00DA1986">
        <w:rPr>
          <w:rFonts w:ascii="Arial" w:hAnsi="Arial" w:cs="Arial"/>
          <w:sz w:val="18"/>
          <w:szCs w:val="18"/>
        </w:rPr>
        <w:t xml:space="preserve"> </w:t>
      </w:r>
      <w:r w:rsidRPr="00167469">
        <w:rPr>
          <w:rFonts w:ascii="Arial" w:hAnsi="Arial" w:cs="Arial"/>
          <w:sz w:val="18"/>
          <w:szCs w:val="18"/>
        </w:rPr>
        <w:t>Preparatoria general</w:t>
      </w:r>
    </w:p>
    <w:p w14:paraId="001D6C37" w14:textId="77777777" w:rsidR="003A236C" w:rsidRDefault="003A236C" w:rsidP="00244692">
      <w:pPr>
        <w:pStyle w:val="Textocomentario"/>
        <w:rPr>
          <w:rFonts w:ascii="Arial" w:hAnsi="Arial" w:cs="Arial"/>
          <w:sz w:val="18"/>
          <w:szCs w:val="18"/>
        </w:rPr>
      </w:pPr>
    </w:p>
    <w:p w14:paraId="03CD2A8A" w14:textId="77777777" w:rsidR="003A236C" w:rsidRDefault="003A236C" w:rsidP="00244692">
      <w:pPr>
        <w:pStyle w:val="Textocomentario"/>
        <w:rPr>
          <w:rFonts w:ascii="Arial" w:hAnsi="Arial" w:cs="Arial"/>
          <w:sz w:val="18"/>
          <w:szCs w:val="18"/>
        </w:rPr>
      </w:pPr>
      <w:r>
        <w:rPr>
          <w:rFonts w:ascii="Arial" w:hAnsi="Arial" w:cs="Arial"/>
          <w:sz w:val="18"/>
          <w:szCs w:val="18"/>
        </w:rPr>
        <w:t>7)</w:t>
      </w:r>
      <w:r w:rsidRPr="00DA1986">
        <w:rPr>
          <w:rFonts w:ascii="Arial" w:hAnsi="Arial" w:cs="Arial"/>
          <w:sz w:val="18"/>
          <w:szCs w:val="18"/>
        </w:rPr>
        <w:t xml:space="preserve"> </w:t>
      </w:r>
      <w:r w:rsidRPr="00167469">
        <w:rPr>
          <w:rFonts w:ascii="Arial" w:hAnsi="Arial" w:cs="Arial"/>
          <w:sz w:val="18"/>
          <w:szCs w:val="18"/>
        </w:rPr>
        <w:t>Normal</w:t>
      </w:r>
    </w:p>
    <w:p w14:paraId="70E59838" w14:textId="77777777" w:rsidR="003A236C" w:rsidRDefault="003A236C" w:rsidP="00244692">
      <w:pPr>
        <w:pStyle w:val="Textocomentario"/>
        <w:rPr>
          <w:rFonts w:ascii="Arial" w:hAnsi="Arial" w:cs="Arial"/>
          <w:sz w:val="18"/>
          <w:szCs w:val="18"/>
        </w:rPr>
      </w:pPr>
    </w:p>
    <w:p w14:paraId="330D8B60" w14:textId="77777777" w:rsidR="003A236C" w:rsidRDefault="003A236C" w:rsidP="00244692">
      <w:pPr>
        <w:pStyle w:val="Textocomentario"/>
        <w:rPr>
          <w:rFonts w:ascii="Arial" w:hAnsi="Arial" w:cs="Arial"/>
          <w:sz w:val="18"/>
          <w:szCs w:val="18"/>
        </w:rPr>
      </w:pPr>
      <w:r>
        <w:rPr>
          <w:rFonts w:ascii="Arial" w:hAnsi="Arial" w:cs="Arial"/>
          <w:sz w:val="18"/>
          <w:szCs w:val="18"/>
        </w:rPr>
        <w:t>8)</w:t>
      </w:r>
      <w:r w:rsidRPr="00DA1986">
        <w:rPr>
          <w:rFonts w:ascii="Arial" w:hAnsi="Arial" w:cs="Arial"/>
          <w:sz w:val="18"/>
          <w:szCs w:val="18"/>
        </w:rPr>
        <w:t xml:space="preserve"> </w:t>
      </w:r>
      <w:r w:rsidRPr="00167469">
        <w:rPr>
          <w:rFonts w:ascii="Arial" w:hAnsi="Arial" w:cs="Arial"/>
          <w:sz w:val="18"/>
          <w:szCs w:val="18"/>
        </w:rPr>
        <w:t>Técnica o comercial con primaria</w:t>
      </w:r>
    </w:p>
    <w:p w14:paraId="29A8AC48" w14:textId="77777777" w:rsidR="003A236C" w:rsidRDefault="003A236C" w:rsidP="00244692">
      <w:pPr>
        <w:pStyle w:val="Textocomentario"/>
        <w:rPr>
          <w:rFonts w:ascii="Arial" w:hAnsi="Arial" w:cs="Arial"/>
          <w:sz w:val="18"/>
          <w:szCs w:val="18"/>
        </w:rPr>
      </w:pPr>
    </w:p>
    <w:p w14:paraId="46E607CB" w14:textId="77777777" w:rsidR="003A236C" w:rsidRDefault="003A236C" w:rsidP="00244692">
      <w:pPr>
        <w:pStyle w:val="Textocomentario"/>
        <w:rPr>
          <w:rFonts w:ascii="Arial" w:hAnsi="Arial" w:cs="Arial"/>
          <w:sz w:val="18"/>
          <w:szCs w:val="18"/>
        </w:rPr>
      </w:pPr>
      <w:r>
        <w:rPr>
          <w:rFonts w:ascii="Arial" w:hAnsi="Arial" w:cs="Arial"/>
          <w:sz w:val="18"/>
          <w:szCs w:val="18"/>
        </w:rPr>
        <w:t>9)</w:t>
      </w:r>
      <w:r w:rsidRPr="00DA1986">
        <w:rPr>
          <w:rFonts w:ascii="Arial" w:hAnsi="Arial" w:cs="Arial"/>
          <w:sz w:val="18"/>
          <w:szCs w:val="18"/>
        </w:rPr>
        <w:t xml:space="preserve"> </w:t>
      </w:r>
      <w:r w:rsidRPr="00167469">
        <w:rPr>
          <w:rFonts w:ascii="Arial" w:hAnsi="Arial" w:cs="Arial"/>
          <w:sz w:val="18"/>
          <w:szCs w:val="18"/>
        </w:rPr>
        <w:t>Técnica o comercial con secundaria</w:t>
      </w:r>
    </w:p>
    <w:p w14:paraId="01C5D516" w14:textId="77777777" w:rsidR="003A236C" w:rsidRDefault="003A236C" w:rsidP="00244692">
      <w:pPr>
        <w:pStyle w:val="Textocomentario"/>
        <w:rPr>
          <w:rFonts w:ascii="Arial" w:hAnsi="Arial" w:cs="Arial"/>
          <w:sz w:val="18"/>
          <w:szCs w:val="18"/>
        </w:rPr>
      </w:pPr>
    </w:p>
    <w:p w14:paraId="1D8C5468" w14:textId="77777777" w:rsidR="003A236C" w:rsidRDefault="003A236C" w:rsidP="00244692">
      <w:pPr>
        <w:pStyle w:val="Textocomentario"/>
        <w:rPr>
          <w:rFonts w:ascii="Arial" w:hAnsi="Arial" w:cs="Arial"/>
          <w:sz w:val="18"/>
          <w:szCs w:val="18"/>
        </w:rPr>
      </w:pPr>
      <w:r>
        <w:rPr>
          <w:rFonts w:ascii="Arial" w:hAnsi="Arial" w:cs="Arial"/>
          <w:sz w:val="18"/>
          <w:szCs w:val="18"/>
        </w:rPr>
        <w:t>10)</w:t>
      </w:r>
      <w:r w:rsidRPr="00DA1986">
        <w:rPr>
          <w:rFonts w:ascii="Arial" w:hAnsi="Arial" w:cs="Arial"/>
          <w:sz w:val="18"/>
          <w:szCs w:val="18"/>
        </w:rPr>
        <w:t xml:space="preserve"> </w:t>
      </w:r>
      <w:r w:rsidRPr="00167469">
        <w:rPr>
          <w:rFonts w:ascii="Arial" w:hAnsi="Arial" w:cs="Arial"/>
          <w:sz w:val="18"/>
          <w:szCs w:val="18"/>
        </w:rPr>
        <w:t>Profesional</w:t>
      </w:r>
    </w:p>
    <w:p w14:paraId="2B8EE217" w14:textId="77777777" w:rsidR="003A236C" w:rsidRDefault="003A236C" w:rsidP="00244692">
      <w:pPr>
        <w:pStyle w:val="Textocomentario"/>
        <w:rPr>
          <w:rFonts w:ascii="Arial" w:hAnsi="Arial" w:cs="Arial"/>
          <w:sz w:val="18"/>
          <w:szCs w:val="18"/>
        </w:rPr>
      </w:pPr>
    </w:p>
    <w:p w14:paraId="238461B3" w14:textId="77777777" w:rsidR="003A236C" w:rsidRDefault="003A236C" w:rsidP="00244692">
      <w:pPr>
        <w:pStyle w:val="Textocomentario"/>
      </w:pPr>
      <w:r>
        <w:rPr>
          <w:rFonts w:ascii="Arial" w:hAnsi="Arial" w:cs="Arial"/>
          <w:sz w:val="18"/>
          <w:szCs w:val="18"/>
        </w:rPr>
        <w:t>11)</w:t>
      </w:r>
      <w:r w:rsidRPr="00DA1986">
        <w:rPr>
          <w:rFonts w:ascii="Arial" w:hAnsi="Arial" w:cs="Arial"/>
          <w:sz w:val="18"/>
          <w:szCs w:val="18"/>
        </w:rPr>
        <w:t xml:space="preserve"> </w:t>
      </w:r>
      <w:r w:rsidRPr="00167469">
        <w:rPr>
          <w:rFonts w:ascii="Arial" w:hAnsi="Arial" w:cs="Arial"/>
          <w:sz w:val="18"/>
          <w:szCs w:val="18"/>
        </w:rPr>
        <w:t>Postgrado</w:t>
      </w:r>
    </w:p>
    <w:p w14:paraId="28A4E599" w14:textId="77777777" w:rsidR="003A236C" w:rsidRDefault="003A236C" w:rsidP="00244692">
      <w:pPr>
        <w:pStyle w:val="Textocomentario"/>
      </w:pPr>
    </w:p>
  </w:comment>
  <w:comment w:id="43" w:author="Lalo medina" w:date="2015-11-19T23:17:00Z" w:initials="Lm">
    <w:p w14:paraId="7E767C43" w14:textId="77777777" w:rsidR="003A236C" w:rsidRDefault="003A236C" w:rsidP="00ED3D81">
      <w:pPr>
        <w:pStyle w:val="Textocomentario"/>
        <w:rPr>
          <w:noProof/>
        </w:rPr>
      </w:pPr>
      <w:r>
        <w:rPr>
          <w:rStyle w:val="Refdecomentario"/>
        </w:rPr>
        <w:annotationRef/>
      </w:r>
      <w:r>
        <w:rPr>
          <w:noProof/>
        </w:rPr>
        <w:t xml:space="preserve">1) </w:t>
      </w:r>
      <w:r w:rsidRPr="00941E4D">
        <w:rPr>
          <w:rFonts w:ascii="Arial" w:hAnsi="Arial" w:cs="Arial"/>
          <w:sz w:val="18"/>
          <w:szCs w:val="18"/>
        </w:rPr>
        <w:t>Patrón o empleador</w:t>
      </w:r>
      <w:r>
        <w:rPr>
          <w:rFonts w:ascii="Arial" w:hAnsi="Arial" w:cs="Arial"/>
          <w:noProof/>
          <w:sz w:val="18"/>
          <w:szCs w:val="18"/>
        </w:rPr>
        <w:t xml:space="preserve">  </w:t>
      </w:r>
      <w:r>
        <w:rPr>
          <w:rFonts w:ascii="Arial" w:hAnsi="Arial" w:cs="Arial"/>
          <w:noProof/>
          <w:sz w:val="18"/>
          <w:szCs w:val="18"/>
        </w:rPr>
        <w:tab/>
      </w:r>
    </w:p>
    <w:p w14:paraId="228A0F5A" w14:textId="77777777" w:rsidR="003A236C" w:rsidRDefault="003A236C" w:rsidP="00ED3D81">
      <w:pPr>
        <w:pStyle w:val="Textocomentario"/>
        <w:rPr>
          <w:noProof/>
        </w:rPr>
      </w:pPr>
    </w:p>
    <w:p w14:paraId="257BB0A9" w14:textId="77777777" w:rsidR="003A236C" w:rsidRDefault="003A236C" w:rsidP="00ED3D81">
      <w:pPr>
        <w:pStyle w:val="Textocomentario"/>
        <w:rPr>
          <w:noProof/>
        </w:rPr>
      </w:pPr>
      <w:r>
        <w:rPr>
          <w:noProof/>
        </w:rPr>
        <w:t>2)</w:t>
      </w:r>
      <w:r w:rsidRPr="00D0224F">
        <w:rPr>
          <w:rFonts w:ascii="Arial" w:hAnsi="Arial" w:cs="Arial"/>
          <w:sz w:val="18"/>
          <w:szCs w:val="18"/>
        </w:rPr>
        <w:t xml:space="preserve"> </w:t>
      </w:r>
      <w:r>
        <w:rPr>
          <w:rFonts w:ascii="Arial" w:hAnsi="Arial" w:cs="Arial"/>
          <w:sz w:val="18"/>
          <w:szCs w:val="18"/>
        </w:rPr>
        <w:t>Trabajador por cuenta propia</w:t>
      </w:r>
    </w:p>
    <w:p w14:paraId="15350961" w14:textId="77777777" w:rsidR="003A236C" w:rsidRDefault="003A236C" w:rsidP="00ED3D81">
      <w:pPr>
        <w:pStyle w:val="Textocomentario"/>
        <w:rPr>
          <w:noProof/>
        </w:rPr>
      </w:pPr>
    </w:p>
    <w:p w14:paraId="2EB59ABE" w14:textId="77777777" w:rsidR="003A236C" w:rsidRPr="00167469" w:rsidRDefault="003A236C" w:rsidP="00ED3D81">
      <w:pPr>
        <w:rPr>
          <w:rFonts w:ascii="Arial" w:hAnsi="Arial" w:cs="Arial"/>
          <w:sz w:val="18"/>
          <w:szCs w:val="18"/>
        </w:rPr>
      </w:pPr>
      <w:r>
        <w:rPr>
          <w:noProof/>
        </w:rPr>
        <w:t>3)</w:t>
      </w:r>
      <w:r w:rsidRPr="00D0224F">
        <w:rPr>
          <w:rFonts w:ascii="Arial" w:hAnsi="Arial" w:cs="Arial"/>
          <w:sz w:val="18"/>
          <w:szCs w:val="18"/>
        </w:rPr>
        <w:t xml:space="preserve"> </w:t>
      </w:r>
      <w:r>
        <w:rPr>
          <w:rFonts w:ascii="Arial" w:hAnsi="Arial" w:cs="Arial"/>
          <w:sz w:val="18"/>
          <w:szCs w:val="18"/>
        </w:rPr>
        <w:t>Empleado u obrero del sector público</w:t>
      </w:r>
    </w:p>
    <w:p w14:paraId="07FE2FF6" w14:textId="77777777" w:rsidR="003A236C" w:rsidRDefault="003A236C" w:rsidP="00ED3D81">
      <w:pPr>
        <w:pStyle w:val="Textocomentario"/>
        <w:rPr>
          <w:noProof/>
        </w:rPr>
      </w:pPr>
    </w:p>
    <w:p w14:paraId="3D82A80A" w14:textId="77777777" w:rsidR="003A236C" w:rsidRDefault="003A236C" w:rsidP="00ED3D81">
      <w:pPr>
        <w:pStyle w:val="Textocomentario"/>
        <w:rPr>
          <w:noProof/>
        </w:rPr>
      </w:pPr>
      <w:r>
        <w:rPr>
          <w:noProof/>
        </w:rPr>
        <w:t>4)</w:t>
      </w:r>
      <w:r w:rsidRPr="00D0224F">
        <w:rPr>
          <w:rFonts w:ascii="Arial" w:hAnsi="Arial" w:cs="Arial"/>
          <w:sz w:val="18"/>
          <w:szCs w:val="18"/>
        </w:rPr>
        <w:t xml:space="preserve"> </w:t>
      </w:r>
      <w:r>
        <w:rPr>
          <w:rFonts w:ascii="Arial" w:hAnsi="Arial" w:cs="Arial"/>
          <w:sz w:val="18"/>
          <w:szCs w:val="18"/>
        </w:rPr>
        <w:t>Empleado u obrero de sector privado</w:t>
      </w:r>
    </w:p>
    <w:p w14:paraId="58755FE6" w14:textId="77777777" w:rsidR="003A236C" w:rsidRDefault="003A236C" w:rsidP="00ED3D81">
      <w:pPr>
        <w:pStyle w:val="Textocomentario"/>
        <w:rPr>
          <w:noProof/>
        </w:rPr>
      </w:pPr>
    </w:p>
    <w:p w14:paraId="29ECD359" w14:textId="77777777" w:rsidR="003A236C" w:rsidRDefault="003A236C" w:rsidP="00ED3D81">
      <w:pPr>
        <w:pStyle w:val="Textocomentario"/>
        <w:rPr>
          <w:noProof/>
        </w:rPr>
      </w:pPr>
      <w:r>
        <w:rPr>
          <w:noProof/>
        </w:rPr>
        <w:t>5)</w:t>
      </w:r>
      <w:r w:rsidRPr="00D0224F">
        <w:rPr>
          <w:rFonts w:ascii="Arial" w:hAnsi="Arial" w:cs="Arial"/>
          <w:sz w:val="18"/>
          <w:szCs w:val="18"/>
        </w:rPr>
        <w:t xml:space="preserve"> </w:t>
      </w:r>
      <w:r>
        <w:rPr>
          <w:rFonts w:ascii="Arial" w:hAnsi="Arial" w:cs="Arial"/>
          <w:sz w:val="18"/>
          <w:szCs w:val="18"/>
        </w:rPr>
        <w:t>Servicio doméstico</w:t>
      </w:r>
    </w:p>
    <w:p w14:paraId="7D74BA2C" w14:textId="77777777" w:rsidR="003A236C" w:rsidRDefault="003A236C" w:rsidP="00ED3D81">
      <w:pPr>
        <w:pStyle w:val="Textocomentario"/>
        <w:rPr>
          <w:noProof/>
        </w:rPr>
      </w:pPr>
    </w:p>
    <w:p w14:paraId="021716B6" w14:textId="77777777" w:rsidR="003A236C" w:rsidRDefault="003A236C" w:rsidP="00ED3D81">
      <w:pPr>
        <w:pStyle w:val="Textocomentario"/>
        <w:ind w:left="180"/>
        <w:rPr>
          <w:rFonts w:ascii="Arial" w:hAnsi="Arial" w:cs="Arial"/>
          <w:noProof/>
          <w:sz w:val="18"/>
          <w:szCs w:val="18"/>
        </w:rPr>
      </w:pPr>
      <w:r>
        <w:rPr>
          <w:noProof/>
        </w:rPr>
        <w:t>6)</w:t>
      </w:r>
      <w:r w:rsidRPr="00D0224F">
        <w:rPr>
          <w:rFonts w:ascii="Arial" w:hAnsi="Arial" w:cs="Arial"/>
          <w:sz w:val="18"/>
          <w:szCs w:val="18"/>
        </w:rPr>
        <w:t xml:space="preserve"> </w:t>
      </w:r>
      <w:r>
        <w:rPr>
          <w:rFonts w:ascii="Arial" w:hAnsi="Arial" w:cs="Arial"/>
          <w:sz w:val="18"/>
          <w:szCs w:val="18"/>
        </w:rPr>
        <w:t>Quehaceres del hogar</w:t>
      </w:r>
    </w:p>
    <w:p w14:paraId="4ACEE6CF" w14:textId="77777777" w:rsidR="003A236C" w:rsidRDefault="003A236C" w:rsidP="00ED3D81">
      <w:pPr>
        <w:pStyle w:val="Textocomentario"/>
        <w:ind w:left="180"/>
        <w:rPr>
          <w:rFonts w:ascii="Arial" w:hAnsi="Arial" w:cs="Arial"/>
          <w:noProof/>
          <w:sz w:val="18"/>
          <w:szCs w:val="18"/>
        </w:rPr>
      </w:pPr>
    </w:p>
    <w:p w14:paraId="7E7970DC" w14:textId="77777777" w:rsidR="003A236C" w:rsidRPr="008A1E33" w:rsidRDefault="003A236C" w:rsidP="00ED3D81">
      <w:pPr>
        <w:pStyle w:val="Textocomentario"/>
        <w:ind w:left="180"/>
        <w:rPr>
          <w:rFonts w:ascii="Arial" w:hAnsi="Arial" w:cs="Arial"/>
          <w:noProof/>
          <w:sz w:val="18"/>
          <w:szCs w:val="18"/>
        </w:rPr>
      </w:pPr>
      <w:r>
        <w:rPr>
          <w:noProof/>
        </w:rPr>
        <w:t>7)</w:t>
      </w:r>
      <w:r w:rsidRPr="00D0224F">
        <w:rPr>
          <w:rFonts w:ascii="Arial" w:hAnsi="Arial" w:cs="Arial"/>
          <w:sz w:val="18"/>
          <w:szCs w:val="18"/>
        </w:rPr>
        <w:t xml:space="preserve"> </w:t>
      </w:r>
      <w:r>
        <w:rPr>
          <w:rFonts w:ascii="Arial" w:hAnsi="Arial" w:cs="Arial"/>
          <w:sz w:val="18"/>
          <w:szCs w:val="18"/>
        </w:rPr>
        <w:t>Trabajador sin pago</w:t>
      </w:r>
    </w:p>
    <w:p w14:paraId="13EB9AB7" w14:textId="77777777" w:rsidR="003A236C" w:rsidRDefault="003A236C" w:rsidP="00ED3D81">
      <w:pPr>
        <w:pStyle w:val="Textocomentario"/>
        <w:rPr>
          <w:noProof/>
        </w:rPr>
      </w:pPr>
    </w:p>
    <w:p w14:paraId="509B1C72" w14:textId="77777777" w:rsidR="003A236C" w:rsidRDefault="003A236C" w:rsidP="00ED3D81">
      <w:pPr>
        <w:pStyle w:val="Textocomentario"/>
        <w:rPr>
          <w:noProof/>
        </w:rPr>
      </w:pPr>
      <w:r>
        <w:rPr>
          <w:noProof/>
        </w:rPr>
        <w:t>8)</w:t>
      </w:r>
      <w:r w:rsidRPr="00D0224F">
        <w:rPr>
          <w:rFonts w:ascii="Arial" w:hAnsi="Arial" w:cs="Arial"/>
          <w:sz w:val="18"/>
          <w:szCs w:val="18"/>
        </w:rPr>
        <w:t xml:space="preserve"> </w:t>
      </w:r>
      <w:r>
        <w:rPr>
          <w:rFonts w:ascii="Arial" w:hAnsi="Arial" w:cs="Arial"/>
          <w:sz w:val="18"/>
          <w:szCs w:val="18"/>
        </w:rPr>
        <w:t>Fuerzas armadas y del orden</w:t>
      </w:r>
    </w:p>
    <w:p w14:paraId="699F2391" w14:textId="77777777" w:rsidR="003A236C" w:rsidRDefault="003A236C" w:rsidP="00ED3D81">
      <w:pPr>
        <w:pStyle w:val="Textocomentario"/>
      </w:pPr>
    </w:p>
  </w:comment>
  <w:comment w:id="44" w:author="Eduardo Maed Medina Cortina" w:date="2015-11-20T11:43:00Z" w:initials="EMMC">
    <w:p w14:paraId="5A9FC32E" w14:textId="77777777" w:rsidR="003A236C" w:rsidRDefault="003A236C" w:rsidP="00ED3D81">
      <w:pPr>
        <w:pStyle w:val="Textocomentario"/>
        <w:rPr>
          <w:noProof/>
        </w:rPr>
      </w:pPr>
      <w:r>
        <w:rPr>
          <w:rStyle w:val="Refdecomentario"/>
        </w:rPr>
        <w:annotationRef/>
      </w:r>
      <w:r>
        <w:rPr>
          <w:noProof/>
        </w:rPr>
        <w:t>1)Excelente</w:t>
      </w:r>
    </w:p>
    <w:p w14:paraId="3E0F9FF7" w14:textId="77777777" w:rsidR="003A236C" w:rsidRDefault="003A236C" w:rsidP="00ED3D81">
      <w:pPr>
        <w:pStyle w:val="Textocomentario"/>
        <w:rPr>
          <w:noProof/>
        </w:rPr>
      </w:pPr>
    </w:p>
    <w:p w14:paraId="7878A1EA" w14:textId="77777777" w:rsidR="003A236C" w:rsidRDefault="003A236C" w:rsidP="00ED3D81">
      <w:pPr>
        <w:pStyle w:val="Textocomentario"/>
        <w:rPr>
          <w:noProof/>
        </w:rPr>
      </w:pPr>
      <w:r>
        <w:rPr>
          <w:noProof/>
        </w:rPr>
        <w:t>2)Buena</w:t>
      </w:r>
    </w:p>
    <w:p w14:paraId="46E89062" w14:textId="77777777" w:rsidR="003A236C" w:rsidRDefault="003A236C" w:rsidP="00ED3D81">
      <w:pPr>
        <w:pStyle w:val="Textocomentario"/>
        <w:rPr>
          <w:noProof/>
        </w:rPr>
      </w:pPr>
    </w:p>
    <w:p w14:paraId="62F7DB89" w14:textId="77777777" w:rsidR="003A236C" w:rsidRDefault="003A236C" w:rsidP="00ED3D81">
      <w:pPr>
        <w:pStyle w:val="Textocomentario"/>
        <w:rPr>
          <w:noProof/>
        </w:rPr>
      </w:pPr>
      <w:r>
        <w:rPr>
          <w:noProof/>
        </w:rPr>
        <w:t>3)Regular</w:t>
      </w:r>
    </w:p>
    <w:p w14:paraId="59AE121A" w14:textId="77777777" w:rsidR="003A236C" w:rsidRDefault="003A236C" w:rsidP="00ED3D81">
      <w:pPr>
        <w:pStyle w:val="Textocomentario"/>
        <w:rPr>
          <w:noProof/>
        </w:rPr>
      </w:pPr>
    </w:p>
    <w:p w14:paraId="05F9488A" w14:textId="77777777" w:rsidR="003A236C" w:rsidRDefault="003A236C" w:rsidP="00ED3D81">
      <w:pPr>
        <w:pStyle w:val="Textocomentario"/>
        <w:rPr>
          <w:noProof/>
        </w:rPr>
      </w:pPr>
      <w:r>
        <w:rPr>
          <w:noProof/>
        </w:rPr>
        <w:t xml:space="preserve">4)Mala </w:t>
      </w:r>
    </w:p>
    <w:p w14:paraId="4760887C" w14:textId="77777777" w:rsidR="003A236C" w:rsidRDefault="003A236C" w:rsidP="00ED3D81">
      <w:pPr>
        <w:pStyle w:val="Textocomentario"/>
        <w:rPr>
          <w:noProof/>
        </w:rPr>
      </w:pPr>
    </w:p>
    <w:p w14:paraId="5D60D948" w14:textId="77777777" w:rsidR="003A236C" w:rsidRDefault="003A236C" w:rsidP="00ED3D81">
      <w:pPr>
        <w:pStyle w:val="Textocomentario"/>
      </w:pPr>
      <w:r>
        <w:rPr>
          <w:noProof/>
        </w:rPr>
        <w:t xml:space="preserve">5)Muy mala </w:t>
      </w:r>
    </w:p>
  </w:comment>
  <w:comment w:id="45" w:author="Eduardo Maed Medina Cortina [2]" w:date="2015-11-23T20:25:00Z" w:initials="EMMC">
    <w:p w14:paraId="599EE538" w14:textId="77777777" w:rsidR="003A236C" w:rsidRDefault="003A236C" w:rsidP="00ED3D81">
      <w:pPr>
        <w:pStyle w:val="Textocomentario"/>
      </w:pPr>
      <w:r>
        <w:rPr>
          <w:rStyle w:val="Refdecomentario"/>
        </w:rPr>
        <w:annotationRef/>
      </w:r>
      <w:r>
        <w:t>No puede ser automático, puede ser que para alguna persona, la madre haya trabajado durante cada una de estas etapas</w:t>
      </w:r>
    </w:p>
  </w:comment>
  <w:comment w:id="46" w:author="Eduardo Maed Medina Cortina [2]" w:date="2015-11-23T23:14:00Z" w:initials="EMMC">
    <w:p w14:paraId="043FBF01" w14:textId="5468E96C" w:rsidR="003A236C" w:rsidRDefault="003A236C">
      <w:pPr>
        <w:pStyle w:val="Textocomentario"/>
      </w:pPr>
      <w:r>
        <w:rPr>
          <w:rStyle w:val="Refdecomentario"/>
        </w:rPr>
        <w:annotationRef/>
      </w:r>
      <w:r>
        <w:rPr>
          <w:rFonts w:ascii="Arial" w:hAnsi="Arial" w:cs="Arial"/>
          <w:sz w:val="18"/>
          <w:szCs w:val="18"/>
          <w:lang w:val="es-SV"/>
        </w:rPr>
        <w:t>SI DICE NO, brincar a la 24</w:t>
      </w:r>
    </w:p>
  </w:comment>
  <w:comment w:id="47" w:author="Lalo medina" w:date="2015-11-19T23:17:00Z" w:initials="Lm">
    <w:p w14:paraId="3FCC886F" w14:textId="77777777" w:rsidR="003A236C" w:rsidRDefault="003A236C" w:rsidP="00ED3D81">
      <w:pPr>
        <w:pStyle w:val="Textocomentario"/>
        <w:ind w:left="180"/>
        <w:rPr>
          <w:noProof/>
        </w:rPr>
      </w:pPr>
      <w:r>
        <w:rPr>
          <w:rStyle w:val="Refdecomentario"/>
        </w:rPr>
        <w:annotationRef/>
      </w:r>
      <w:r>
        <w:rPr>
          <w:noProof/>
        </w:rPr>
        <w:t>0(1)10</w:t>
      </w:r>
    </w:p>
    <w:p w14:paraId="249AE42A" w14:textId="77777777" w:rsidR="003A236C" w:rsidRPr="008A1E33" w:rsidRDefault="003A236C" w:rsidP="00ED3D81">
      <w:pPr>
        <w:pStyle w:val="Textocomentario"/>
        <w:ind w:left="180"/>
        <w:rPr>
          <w:noProof/>
        </w:rPr>
      </w:pPr>
    </w:p>
    <w:p w14:paraId="652FF0ED" w14:textId="77777777" w:rsidR="003A236C" w:rsidRDefault="003A236C" w:rsidP="00ED3D81">
      <w:pPr>
        <w:pStyle w:val="Textocomentario"/>
      </w:pPr>
    </w:p>
  </w:comment>
  <w:comment w:id="48" w:author="Eduardo Maed Medina Cortina [2]" w:date="2015-11-23T20:30:00Z" w:initials="EMMC">
    <w:p w14:paraId="62C6A3CE" w14:textId="77777777" w:rsidR="003A236C" w:rsidRDefault="003A236C" w:rsidP="00946A57">
      <w:pPr>
        <w:pStyle w:val="Textocomentario"/>
        <w:numPr>
          <w:ilvl w:val="0"/>
          <w:numId w:val="12"/>
        </w:numPr>
        <w:spacing w:after="0"/>
      </w:pPr>
      <w:r>
        <w:rPr>
          <w:rStyle w:val="Refdecomentario"/>
        </w:rPr>
        <w:annotationRef/>
      </w:r>
      <w:r>
        <w:t>Asalariado</w:t>
      </w:r>
    </w:p>
    <w:p w14:paraId="79871416" w14:textId="77777777" w:rsidR="003A236C" w:rsidRDefault="003A236C" w:rsidP="00946A57">
      <w:pPr>
        <w:pStyle w:val="Textocomentario"/>
        <w:numPr>
          <w:ilvl w:val="0"/>
          <w:numId w:val="12"/>
        </w:numPr>
        <w:spacing w:after="0"/>
      </w:pPr>
      <w:r>
        <w:t>Auto-empleado</w:t>
      </w:r>
    </w:p>
    <w:p w14:paraId="4E1A92AB" w14:textId="77777777" w:rsidR="003A236C" w:rsidRDefault="003A236C" w:rsidP="00946A57">
      <w:pPr>
        <w:pStyle w:val="Textocomentario"/>
        <w:numPr>
          <w:ilvl w:val="0"/>
          <w:numId w:val="12"/>
        </w:numPr>
        <w:spacing w:after="0"/>
      </w:pPr>
      <w:r>
        <w:t>Dueño de negocio</w:t>
      </w:r>
    </w:p>
    <w:p w14:paraId="6C797B91" w14:textId="77777777" w:rsidR="003A236C" w:rsidRDefault="003A236C" w:rsidP="00946A57">
      <w:pPr>
        <w:pStyle w:val="Textocomentario"/>
        <w:numPr>
          <w:ilvl w:val="0"/>
          <w:numId w:val="12"/>
        </w:numPr>
        <w:spacing w:after="0"/>
      </w:pPr>
      <w:r>
        <w:t>Dueño de empresa</w:t>
      </w:r>
    </w:p>
    <w:p w14:paraId="0B865487" w14:textId="77777777" w:rsidR="003A236C" w:rsidRDefault="003A236C" w:rsidP="00946A57">
      <w:pPr>
        <w:pStyle w:val="Textocomentario"/>
        <w:numPr>
          <w:ilvl w:val="0"/>
          <w:numId w:val="12"/>
        </w:numPr>
        <w:spacing w:after="0"/>
      </w:pPr>
      <w:r>
        <w:t>Ninguna de las anteriores</w:t>
      </w:r>
    </w:p>
  </w:comment>
  <w:comment w:id="49" w:author="Eduardo Maed Medina Cortina" w:date="2015-11-25T10:45:00Z" w:initials="EMMC">
    <w:p w14:paraId="4869CDA7" w14:textId="77777777" w:rsidR="003A236C" w:rsidRDefault="003A236C" w:rsidP="00F22AEB">
      <w:pPr>
        <w:pStyle w:val="Textocomentario"/>
      </w:pPr>
      <w:r>
        <w:rPr>
          <w:rStyle w:val="Refdecomentario"/>
        </w:rPr>
        <w:annotationRef/>
      </w:r>
      <w:r>
        <w:rPr>
          <w:noProof/>
        </w:rPr>
        <w:t>Pregunta abierta, que puedan escribir lo que quieran.</w:t>
      </w:r>
      <w:r>
        <w:rPr>
          <w:rStyle w:val="Refdecomentario"/>
        </w:rPr>
        <w:annotationRef/>
      </w:r>
    </w:p>
    <w:p w14:paraId="21FC3EDC" w14:textId="65044121" w:rsidR="003A236C" w:rsidRDefault="003A236C">
      <w:pPr>
        <w:pStyle w:val="Textocomentario"/>
      </w:pPr>
    </w:p>
  </w:comment>
  <w:comment w:id="51" w:author="Eduardo Maed Medina Cortina [2]" w:date="2015-11-23T23:22:00Z" w:initials="EMMC">
    <w:p w14:paraId="0F62A2E9" w14:textId="77777777" w:rsidR="003A236C" w:rsidRDefault="003A236C" w:rsidP="00946A57">
      <w:pPr>
        <w:pStyle w:val="Textocomentario"/>
      </w:pPr>
      <w:r>
        <w:rPr>
          <w:rStyle w:val="Refdecomentario"/>
        </w:rPr>
        <w:annotationRef/>
      </w:r>
      <w:r>
        <w:rPr>
          <w:rStyle w:val="Refdecomentario"/>
        </w:rPr>
        <w:annotationRef/>
      </w:r>
      <w:r>
        <w:t>Si selecciona Si enviar a pregunta 28, si contesta “No” enviar a pregunta 30, Si contesta “Ya lo tuvo” enviar a pregunta 29</w:t>
      </w:r>
    </w:p>
    <w:p w14:paraId="4D9BB6B4" w14:textId="69BCE9CF" w:rsidR="003A236C" w:rsidRDefault="003A236C">
      <w:pPr>
        <w:pStyle w:val="Textocomentario"/>
      </w:pPr>
    </w:p>
  </w:comment>
  <w:comment w:id="52" w:author="Eduardo Maed Medina Cortina [2]" w:date="2015-11-23T20:44:00Z" w:initials="EMMC">
    <w:p w14:paraId="1B1BEA88" w14:textId="77777777" w:rsidR="003A236C" w:rsidRDefault="003A236C" w:rsidP="00946A57">
      <w:pPr>
        <w:pStyle w:val="Textocomentario"/>
      </w:pPr>
      <w:r>
        <w:rPr>
          <w:rStyle w:val="Refdecomentario"/>
        </w:rPr>
        <w:annotationRef/>
      </w:r>
      <w:r>
        <w:t>20(1)50</w:t>
      </w:r>
    </w:p>
  </w:comment>
  <w:comment w:id="53" w:author="Eduardo Maed Medina Cortina [2]" w:date="2015-11-23T20:45:00Z" w:initials="EMMC">
    <w:p w14:paraId="19012712" w14:textId="77777777" w:rsidR="003A236C" w:rsidRDefault="003A236C" w:rsidP="00946A57">
      <w:pPr>
        <w:pStyle w:val="Textocomentario"/>
      </w:pPr>
      <w:r>
        <w:rPr>
          <w:rStyle w:val="Refdecomentario"/>
        </w:rPr>
        <w:annotationRef/>
      </w:r>
      <w:r>
        <w:t>14 (1)30</w:t>
      </w:r>
    </w:p>
  </w:comment>
  <w:comment w:id="54" w:author="Eduardo Maed Medina Cortina" w:date="2015-11-20T12:38:00Z" w:initials="EMMC">
    <w:p w14:paraId="7C9B4EEF" w14:textId="77777777" w:rsidR="003A236C" w:rsidRDefault="003A236C" w:rsidP="00220FDF">
      <w:pPr>
        <w:pStyle w:val="Textocomentario"/>
        <w:rPr>
          <w:noProof/>
        </w:rPr>
      </w:pPr>
      <w:r>
        <w:rPr>
          <w:rStyle w:val="Refdecomentario"/>
        </w:rPr>
        <w:annotationRef/>
      </w:r>
      <w:r>
        <w:rPr>
          <w:noProof/>
        </w:rPr>
        <w:t>11 opciones 0 (100) 1000</w:t>
      </w:r>
    </w:p>
    <w:p w14:paraId="6D300EE6" w14:textId="77777777" w:rsidR="003A236C" w:rsidRDefault="003A236C" w:rsidP="00220FDF">
      <w:pPr>
        <w:pStyle w:val="Textocomentario"/>
      </w:pPr>
    </w:p>
  </w:comment>
  <w:comment w:id="56" w:author="Lalo medina" w:date="2015-11-19T23:17:00Z" w:initials="Lm">
    <w:p w14:paraId="67B872EE" w14:textId="77777777" w:rsidR="003A236C" w:rsidRDefault="003A236C" w:rsidP="00220FDF">
      <w:pPr>
        <w:pStyle w:val="Textocomentario"/>
        <w:ind w:left="180"/>
        <w:rPr>
          <w:noProof/>
        </w:rPr>
      </w:pPr>
      <w:r>
        <w:rPr>
          <w:rStyle w:val="Refdecomentario"/>
        </w:rPr>
        <w:annotationRef/>
      </w:r>
      <w:r>
        <w:rPr>
          <w:noProof/>
        </w:rPr>
        <w:t>0(1)10</w:t>
      </w:r>
    </w:p>
    <w:p w14:paraId="2A1E0B86" w14:textId="77777777" w:rsidR="003A236C" w:rsidRPr="008A1E33" w:rsidRDefault="003A236C" w:rsidP="00220FDF">
      <w:pPr>
        <w:pStyle w:val="Textocomentario"/>
        <w:ind w:left="180"/>
        <w:rPr>
          <w:noProof/>
        </w:rPr>
      </w:pPr>
    </w:p>
    <w:p w14:paraId="5DACDF35" w14:textId="77777777" w:rsidR="003A236C" w:rsidRDefault="003A236C" w:rsidP="00220FDF">
      <w:pPr>
        <w:pStyle w:val="Textocomentario"/>
      </w:pPr>
    </w:p>
  </w:comment>
  <w:comment w:id="55" w:author="Eduardo Maed Medina Cortina" w:date="2015-11-20T12:44:00Z" w:initials="EMMC">
    <w:p w14:paraId="4BFBD1B0" w14:textId="77777777" w:rsidR="003A236C" w:rsidRDefault="003A236C" w:rsidP="00220FDF">
      <w:pPr>
        <w:pStyle w:val="Textocomentario"/>
        <w:rPr>
          <w:noProof/>
        </w:rPr>
      </w:pPr>
      <w:r>
        <w:rPr>
          <w:rStyle w:val="Refdecomentario"/>
        </w:rPr>
        <w:annotationRef/>
      </w:r>
      <w:r>
        <w:rPr>
          <w:noProof/>
        </w:rPr>
        <w:t>1000(10)10000</w:t>
      </w:r>
    </w:p>
    <w:p w14:paraId="16A83A30" w14:textId="77777777" w:rsidR="003A236C" w:rsidRDefault="003A236C" w:rsidP="00220FDF">
      <w:pPr>
        <w:pStyle w:val="Textocomentario"/>
      </w:pPr>
    </w:p>
  </w:comment>
  <w:comment w:id="57" w:author="Eduardo Maed Medina Cortina" w:date="2015-11-20T12:47:00Z" w:initials="EMMC">
    <w:p w14:paraId="48026332" w14:textId="77777777" w:rsidR="003A236C" w:rsidRDefault="003A236C" w:rsidP="00A7317B">
      <w:pPr>
        <w:pStyle w:val="Textocomentario"/>
      </w:pPr>
      <w:r>
        <w:rPr>
          <w:rStyle w:val="Refdecomentario"/>
        </w:rPr>
        <w:annotationRef/>
      </w:r>
      <w:r>
        <w:rPr>
          <w:noProof/>
        </w:rPr>
        <w:t>Programación, un calendario interactivo para que se elija mes y día a voluntad.</w:t>
      </w:r>
    </w:p>
  </w:comment>
  <w:comment w:id="58" w:author="Eduardo Maed Medina Cortina" w:date="2015-11-20T12:50:00Z" w:initials="EMMC">
    <w:p w14:paraId="1EA4518E" w14:textId="77777777" w:rsidR="003A236C" w:rsidRDefault="003A236C" w:rsidP="00A7317B">
      <w:pPr>
        <w:pStyle w:val="Textocomentario"/>
        <w:rPr>
          <w:noProof/>
        </w:rPr>
      </w:pPr>
      <w:r>
        <w:rPr>
          <w:rStyle w:val="Refdecomentario"/>
        </w:rPr>
        <w:annotationRef/>
      </w:r>
      <w:r>
        <w:rPr>
          <w:noProof/>
        </w:rPr>
        <w:t>1(1)10</w:t>
      </w:r>
    </w:p>
    <w:p w14:paraId="20D966A4" w14:textId="77777777" w:rsidR="003A236C" w:rsidRDefault="003A236C" w:rsidP="00A7317B">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BA9F2B" w15:done="0"/>
  <w15:commentEx w15:paraId="7B08D875" w15:done="0"/>
  <w15:commentEx w15:paraId="454366C7" w15:done="0"/>
  <w15:commentEx w15:paraId="2A8B99CC" w15:done="0"/>
  <w15:commentEx w15:paraId="129D584C" w15:done="0"/>
  <w15:commentEx w15:paraId="00EBBE7A" w15:done="0"/>
  <w15:commentEx w15:paraId="68AD3BA0" w15:done="0"/>
  <w15:commentEx w15:paraId="62DD143C" w15:done="0"/>
  <w15:commentEx w15:paraId="16A173EC" w15:done="0"/>
  <w15:commentEx w15:paraId="61097F9A" w15:done="0"/>
  <w15:commentEx w15:paraId="0AB3B289" w15:done="0"/>
  <w15:commentEx w15:paraId="1779CA55" w15:done="0"/>
  <w15:commentEx w15:paraId="6552DDA8" w15:done="0"/>
  <w15:commentEx w15:paraId="2BC282D1" w15:done="0"/>
  <w15:commentEx w15:paraId="32A630DF" w15:done="0"/>
  <w15:commentEx w15:paraId="0A0C697A" w15:done="0"/>
  <w15:commentEx w15:paraId="624D0DDE" w15:done="0"/>
  <w15:commentEx w15:paraId="6CA4AF89" w15:done="0"/>
  <w15:commentEx w15:paraId="739BE146" w15:done="0"/>
  <w15:commentEx w15:paraId="3E1E2D4C" w15:done="0"/>
  <w15:commentEx w15:paraId="77BC1CEC" w15:done="0"/>
  <w15:commentEx w15:paraId="4DD6615D" w15:done="0"/>
  <w15:commentEx w15:paraId="5BC23047" w15:done="0"/>
  <w15:commentEx w15:paraId="6BCAEFDD" w15:done="0"/>
  <w15:commentEx w15:paraId="22460B15" w15:done="0"/>
  <w15:commentEx w15:paraId="6742A545" w15:done="0"/>
  <w15:commentEx w15:paraId="79070729" w15:done="0"/>
  <w15:commentEx w15:paraId="1DAAA024" w15:done="0"/>
  <w15:commentEx w15:paraId="4955EB1F" w15:done="0"/>
  <w15:commentEx w15:paraId="5AC0391B" w15:done="0"/>
  <w15:commentEx w15:paraId="15CD98C0" w15:done="0"/>
  <w15:commentEx w15:paraId="71E042CF" w15:done="0"/>
  <w15:commentEx w15:paraId="436FE27B" w15:done="0"/>
  <w15:commentEx w15:paraId="36505616" w15:done="0"/>
  <w15:commentEx w15:paraId="4E6FC179" w15:done="0"/>
  <w15:commentEx w15:paraId="305E1B92" w15:done="0"/>
  <w15:commentEx w15:paraId="1F7132F3" w15:done="0"/>
  <w15:commentEx w15:paraId="54BC5550" w15:done="0"/>
  <w15:commentEx w15:paraId="5821D160" w15:done="0"/>
  <w15:commentEx w15:paraId="246A3E9F" w15:done="0"/>
  <w15:commentEx w15:paraId="1AF11F13" w15:done="0"/>
  <w15:commentEx w15:paraId="28A4E599" w15:done="0"/>
  <w15:commentEx w15:paraId="699F2391" w15:done="0"/>
  <w15:commentEx w15:paraId="5D60D948" w15:done="0"/>
  <w15:commentEx w15:paraId="599EE538" w15:done="0"/>
  <w15:commentEx w15:paraId="043FBF01" w15:done="0"/>
  <w15:commentEx w15:paraId="652FF0ED" w15:done="0"/>
  <w15:commentEx w15:paraId="0B865487" w15:done="0"/>
  <w15:commentEx w15:paraId="21FC3EDC" w15:done="0"/>
  <w15:commentEx w15:paraId="4D9BB6B4" w15:done="0"/>
  <w15:commentEx w15:paraId="1B1BEA88" w15:done="0"/>
  <w15:commentEx w15:paraId="19012712" w15:done="0"/>
  <w15:commentEx w15:paraId="6D300EE6" w15:done="0"/>
  <w15:commentEx w15:paraId="5DACDF35" w15:done="0"/>
  <w15:commentEx w15:paraId="16A83A30" w15:done="0"/>
  <w15:commentEx w15:paraId="48026332" w15:done="0"/>
  <w15:commentEx w15:paraId="20D966A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00FC8"/>
    <w:multiLevelType w:val="multilevel"/>
    <w:tmpl w:val="29FE5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F374F"/>
    <w:multiLevelType w:val="hybridMultilevel"/>
    <w:tmpl w:val="2F8674D2"/>
    <w:lvl w:ilvl="0" w:tplc="0C0A0001">
      <w:start w:val="1"/>
      <w:numFmt w:val="bullet"/>
      <w:lvlText w:val=""/>
      <w:lvlJc w:val="left"/>
      <w:pPr>
        <w:ind w:left="1070" w:hanging="360"/>
      </w:pPr>
      <w:rPr>
        <w:rFonts w:ascii="Symbol" w:hAnsi="Symbol" w:hint="default"/>
      </w:rPr>
    </w:lvl>
    <w:lvl w:ilvl="1" w:tplc="0C0A0003" w:tentative="1">
      <w:start w:val="1"/>
      <w:numFmt w:val="bullet"/>
      <w:lvlText w:val="o"/>
      <w:lvlJc w:val="left"/>
      <w:pPr>
        <w:ind w:left="1790" w:hanging="360"/>
      </w:pPr>
      <w:rPr>
        <w:rFonts w:ascii="Courier New" w:hAnsi="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2" w15:restartNumberingAfterBreak="0">
    <w:nsid w:val="18CD1FE7"/>
    <w:multiLevelType w:val="hybridMultilevel"/>
    <w:tmpl w:val="13866960"/>
    <w:lvl w:ilvl="0" w:tplc="080A0001">
      <w:start w:val="1"/>
      <w:numFmt w:val="bullet"/>
      <w:lvlText w:val=""/>
      <w:lvlJc w:val="left"/>
      <w:pPr>
        <w:ind w:left="1070" w:hanging="360"/>
      </w:pPr>
      <w:rPr>
        <w:rFonts w:ascii="Symbol" w:hAnsi="Symbol" w:hint="default"/>
      </w:rPr>
    </w:lvl>
    <w:lvl w:ilvl="1" w:tplc="080A0003" w:tentative="1">
      <w:start w:val="1"/>
      <w:numFmt w:val="bullet"/>
      <w:lvlText w:val="o"/>
      <w:lvlJc w:val="left"/>
      <w:pPr>
        <w:ind w:left="1790" w:hanging="360"/>
      </w:pPr>
      <w:rPr>
        <w:rFonts w:ascii="Courier New" w:hAnsi="Courier New" w:cs="Courier New" w:hint="default"/>
      </w:rPr>
    </w:lvl>
    <w:lvl w:ilvl="2" w:tplc="080A0005" w:tentative="1">
      <w:start w:val="1"/>
      <w:numFmt w:val="bullet"/>
      <w:lvlText w:val=""/>
      <w:lvlJc w:val="left"/>
      <w:pPr>
        <w:ind w:left="2510" w:hanging="360"/>
      </w:pPr>
      <w:rPr>
        <w:rFonts w:ascii="Wingdings" w:hAnsi="Wingdings" w:hint="default"/>
      </w:rPr>
    </w:lvl>
    <w:lvl w:ilvl="3" w:tplc="080A0001" w:tentative="1">
      <w:start w:val="1"/>
      <w:numFmt w:val="bullet"/>
      <w:lvlText w:val=""/>
      <w:lvlJc w:val="left"/>
      <w:pPr>
        <w:ind w:left="3230" w:hanging="360"/>
      </w:pPr>
      <w:rPr>
        <w:rFonts w:ascii="Symbol" w:hAnsi="Symbol" w:hint="default"/>
      </w:rPr>
    </w:lvl>
    <w:lvl w:ilvl="4" w:tplc="080A0003" w:tentative="1">
      <w:start w:val="1"/>
      <w:numFmt w:val="bullet"/>
      <w:lvlText w:val="o"/>
      <w:lvlJc w:val="left"/>
      <w:pPr>
        <w:ind w:left="3950" w:hanging="360"/>
      </w:pPr>
      <w:rPr>
        <w:rFonts w:ascii="Courier New" w:hAnsi="Courier New" w:cs="Courier New" w:hint="default"/>
      </w:rPr>
    </w:lvl>
    <w:lvl w:ilvl="5" w:tplc="080A0005" w:tentative="1">
      <w:start w:val="1"/>
      <w:numFmt w:val="bullet"/>
      <w:lvlText w:val=""/>
      <w:lvlJc w:val="left"/>
      <w:pPr>
        <w:ind w:left="4670" w:hanging="360"/>
      </w:pPr>
      <w:rPr>
        <w:rFonts w:ascii="Wingdings" w:hAnsi="Wingdings" w:hint="default"/>
      </w:rPr>
    </w:lvl>
    <w:lvl w:ilvl="6" w:tplc="080A0001" w:tentative="1">
      <w:start w:val="1"/>
      <w:numFmt w:val="bullet"/>
      <w:lvlText w:val=""/>
      <w:lvlJc w:val="left"/>
      <w:pPr>
        <w:ind w:left="5390" w:hanging="360"/>
      </w:pPr>
      <w:rPr>
        <w:rFonts w:ascii="Symbol" w:hAnsi="Symbol" w:hint="default"/>
      </w:rPr>
    </w:lvl>
    <w:lvl w:ilvl="7" w:tplc="080A0003" w:tentative="1">
      <w:start w:val="1"/>
      <w:numFmt w:val="bullet"/>
      <w:lvlText w:val="o"/>
      <w:lvlJc w:val="left"/>
      <w:pPr>
        <w:ind w:left="6110" w:hanging="360"/>
      </w:pPr>
      <w:rPr>
        <w:rFonts w:ascii="Courier New" w:hAnsi="Courier New" w:cs="Courier New" w:hint="default"/>
      </w:rPr>
    </w:lvl>
    <w:lvl w:ilvl="8" w:tplc="080A0005" w:tentative="1">
      <w:start w:val="1"/>
      <w:numFmt w:val="bullet"/>
      <w:lvlText w:val=""/>
      <w:lvlJc w:val="left"/>
      <w:pPr>
        <w:ind w:left="6830" w:hanging="360"/>
      </w:pPr>
      <w:rPr>
        <w:rFonts w:ascii="Wingdings" w:hAnsi="Wingdings" w:hint="default"/>
      </w:rPr>
    </w:lvl>
  </w:abstractNum>
  <w:abstractNum w:abstractNumId="3" w15:restartNumberingAfterBreak="0">
    <w:nsid w:val="2BC157B8"/>
    <w:multiLevelType w:val="multilevel"/>
    <w:tmpl w:val="DC3CAC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58A0659"/>
    <w:multiLevelType w:val="hybridMultilevel"/>
    <w:tmpl w:val="5B7881A8"/>
    <w:lvl w:ilvl="0" w:tplc="8CB803FE">
      <w:start w:val="1"/>
      <w:numFmt w:val="decimal"/>
      <w:lvlText w:val="%1."/>
      <w:lvlJc w:val="left"/>
      <w:pPr>
        <w:ind w:left="360" w:hanging="360"/>
      </w:pPr>
      <w:rPr>
        <w:rFonts w:hint="default"/>
        <w:sz w:val="22"/>
        <w:szCs w:val="22"/>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46CD7A0C"/>
    <w:multiLevelType w:val="hybridMultilevel"/>
    <w:tmpl w:val="0BC0172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7997613"/>
    <w:multiLevelType w:val="hybridMultilevel"/>
    <w:tmpl w:val="974A6BD0"/>
    <w:lvl w:ilvl="0" w:tplc="D22C68FA">
      <w:start w:val="1"/>
      <w:numFmt w:val="decimal"/>
      <w:lvlText w:val="%1)"/>
      <w:lvlJc w:val="left"/>
      <w:pPr>
        <w:ind w:left="360" w:hanging="360"/>
      </w:pPr>
      <w:rPr>
        <w:rFonts w:hint="default"/>
        <w:i/>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573273B7"/>
    <w:multiLevelType w:val="hybridMultilevel"/>
    <w:tmpl w:val="F6B2A77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0D22676"/>
    <w:multiLevelType w:val="hybridMultilevel"/>
    <w:tmpl w:val="264A544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34516E9"/>
    <w:multiLevelType w:val="hybridMultilevel"/>
    <w:tmpl w:val="392A8DE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56116A8"/>
    <w:multiLevelType w:val="multilevel"/>
    <w:tmpl w:val="B840F0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FB05FF3"/>
    <w:multiLevelType w:val="hybridMultilevel"/>
    <w:tmpl w:val="844E38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6"/>
  </w:num>
  <w:num w:numId="5">
    <w:abstractNumId w:val="10"/>
  </w:num>
  <w:num w:numId="6">
    <w:abstractNumId w:val="2"/>
  </w:num>
  <w:num w:numId="7">
    <w:abstractNumId w:val="1"/>
  </w:num>
  <w:num w:numId="8">
    <w:abstractNumId w:val="11"/>
  </w:num>
  <w:num w:numId="9">
    <w:abstractNumId w:val="7"/>
  </w:num>
  <w:num w:numId="10">
    <w:abstractNumId w:val="4"/>
  </w:num>
  <w:num w:numId="11">
    <w:abstractNumId w:val="5"/>
  </w:num>
  <w:num w:numId="12">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uardo Maed Medina Cortina">
    <w15:presenceInfo w15:providerId="AD" w15:userId="S-1-5-21-2123242984-251270341-783698976-22501"/>
  </w15:person>
  <w15:person w15:author="Eduardo Maed Medina Cortina [2]">
    <w15:presenceInfo w15:providerId="None" w15:userId="Eduardo Maed Medina Cort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4C2"/>
    <w:rsid w:val="000568E1"/>
    <w:rsid w:val="000943FC"/>
    <w:rsid w:val="000A40BF"/>
    <w:rsid w:val="000A41E1"/>
    <w:rsid w:val="000B7FA0"/>
    <w:rsid w:val="000E11BC"/>
    <w:rsid w:val="0010191B"/>
    <w:rsid w:val="001179EA"/>
    <w:rsid w:val="0015066B"/>
    <w:rsid w:val="00177FED"/>
    <w:rsid w:val="001B03C7"/>
    <w:rsid w:val="001C5A46"/>
    <w:rsid w:val="001F798A"/>
    <w:rsid w:val="0020047A"/>
    <w:rsid w:val="00220FDF"/>
    <w:rsid w:val="002340D6"/>
    <w:rsid w:val="00244692"/>
    <w:rsid w:val="002C5A9B"/>
    <w:rsid w:val="002D3A55"/>
    <w:rsid w:val="002E5825"/>
    <w:rsid w:val="00350E5D"/>
    <w:rsid w:val="003A236C"/>
    <w:rsid w:val="003F1452"/>
    <w:rsid w:val="003F3AC9"/>
    <w:rsid w:val="003F6CC8"/>
    <w:rsid w:val="00437FA5"/>
    <w:rsid w:val="00474402"/>
    <w:rsid w:val="0047480F"/>
    <w:rsid w:val="00492419"/>
    <w:rsid w:val="004E2585"/>
    <w:rsid w:val="005539CF"/>
    <w:rsid w:val="00553AC9"/>
    <w:rsid w:val="00594859"/>
    <w:rsid w:val="00595CE9"/>
    <w:rsid w:val="005A3E0A"/>
    <w:rsid w:val="005D6A95"/>
    <w:rsid w:val="00651DEA"/>
    <w:rsid w:val="00654625"/>
    <w:rsid w:val="006A65E3"/>
    <w:rsid w:val="006B1849"/>
    <w:rsid w:val="006D2964"/>
    <w:rsid w:val="006D2EEE"/>
    <w:rsid w:val="00711A03"/>
    <w:rsid w:val="0071287D"/>
    <w:rsid w:val="00755163"/>
    <w:rsid w:val="007721E7"/>
    <w:rsid w:val="00787729"/>
    <w:rsid w:val="007978A5"/>
    <w:rsid w:val="007D021E"/>
    <w:rsid w:val="007D0D1D"/>
    <w:rsid w:val="007D7E41"/>
    <w:rsid w:val="00825E56"/>
    <w:rsid w:val="0083073A"/>
    <w:rsid w:val="00864CEE"/>
    <w:rsid w:val="00894E27"/>
    <w:rsid w:val="008A6E42"/>
    <w:rsid w:val="008C31F4"/>
    <w:rsid w:val="008D61B2"/>
    <w:rsid w:val="008D6406"/>
    <w:rsid w:val="008E15BB"/>
    <w:rsid w:val="008E17DB"/>
    <w:rsid w:val="008E4C85"/>
    <w:rsid w:val="00931C61"/>
    <w:rsid w:val="00946A57"/>
    <w:rsid w:val="009558BD"/>
    <w:rsid w:val="009561A8"/>
    <w:rsid w:val="009725CC"/>
    <w:rsid w:val="00976567"/>
    <w:rsid w:val="009914ED"/>
    <w:rsid w:val="009B0926"/>
    <w:rsid w:val="009B236D"/>
    <w:rsid w:val="009F639B"/>
    <w:rsid w:val="00A03CB7"/>
    <w:rsid w:val="00A30366"/>
    <w:rsid w:val="00A65932"/>
    <w:rsid w:val="00A7317B"/>
    <w:rsid w:val="00A7478D"/>
    <w:rsid w:val="00AD7A78"/>
    <w:rsid w:val="00AE04C2"/>
    <w:rsid w:val="00B00C20"/>
    <w:rsid w:val="00B2547A"/>
    <w:rsid w:val="00B263EA"/>
    <w:rsid w:val="00B4315F"/>
    <w:rsid w:val="00B6511A"/>
    <w:rsid w:val="00B85DA9"/>
    <w:rsid w:val="00B871E7"/>
    <w:rsid w:val="00C0794F"/>
    <w:rsid w:val="00C149CC"/>
    <w:rsid w:val="00C14A45"/>
    <w:rsid w:val="00C50382"/>
    <w:rsid w:val="00C70E4C"/>
    <w:rsid w:val="00CB23DE"/>
    <w:rsid w:val="00CB505D"/>
    <w:rsid w:val="00CC449A"/>
    <w:rsid w:val="00D2624C"/>
    <w:rsid w:val="00D265CB"/>
    <w:rsid w:val="00D4727E"/>
    <w:rsid w:val="00D64170"/>
    <w:rsid w:val="00D724FF"/>
    <w:rsid w:val="00D9641C"/>
    <w:rsid w:val="00DA29A8"/>
    <w:rsid w:val="00DC2597"/>
    <w:rsid w:val="00DD5943"/>
    <w:rsid w:val="00DE2477"/>
    <w:rsid w:val="00DF2951"/>
    <w:rsid w:val="00E21F7D"/>
    <w:rsid w:val="00E239A3"/>
    <w:rsid w:val="00E9328D"/>
    <w:rsid w:val="00EA2EF3"/>
    <w:rsid w:val="00EA688F"/>
    <w:rsid w:val="00ED3D81"/>
    <w:rsid w:val="00ED5886"/>
    <w:rsid w:val="00F01B64"/>
    <w:rsid w:val="00F22AEB"/>
    <w:rsid w:val="00F45859"/>
    <w:rsid w:val="00F6007D"/>
    <w:rsid w:val="00F8421F"/>
    <w:rsid w:val="00FA7B15"/>
    <w:rsid w:val="00FB580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71"/>
    <o:shapelayout v:ext="edit">
      <o:idmap v:ext="edit" data="1"/>
    </o:shapelayout>
  </w:shapeDefaults>
  <w:decimalSymbol w:val="."/>
  <w:listSeparator w:val=","/>
  <w14:docId w14:val="13A051F4"/>
  <w15:docId w15:val="{760CFE2F-EA43-49A3-B8CE-FB693F58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AE04C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AE04C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AE04C2"/>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E04C2"/>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AE04C2"/>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AE04C2"/>
    <w:rPr>
      <w:rFonts w:ascii="Times New Roman" w:eastAsia="Times New Roman" w:hAnsi="Times New Roman" w:cs="Times New Roman"/>
      <w:b/>
      <w:bCs/>
      <w:sz w:val="24"/>
      <w:szCs w:val="24"/>
      <w:lang w:eastAsia="es-MX"/>
    </w:rPr>
  </w:style>
  <w:style w:type="paragraph" w:styleId="NormalWeb">
    <w:name w:val="Normal (Web)"/>
    <w:basedOn w:val="Normal"/>
    <w:uiPriority w:val="99"/>
    <w:unhideWhenUsed/>
    <w:rsid w:val="00AE04C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AE04C2"/>
  </w:style>
  <w:style w:type="paragraph" w:styleId="z-Principiodelformulario">
    <w:name w:val="HTML Top of Form"/>
    <w:basedOn w:val="Normal"/>
    <w:next w:val="Normal"/>
    <w:link w:val="z-PrincipiodelformularioCar"/>
    <w:hidden/>
    <w:uiPriority w:val="99"/>
    <w:unhideWhenUsed/>
    <w:rsid w:val="00AE04C2"/>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rsid w:val="00AE04C2"/>
    <w:rPr>
      <w:rFonts w:ascii="Arial" w:eastAsia="Times New Roman" w:hAnsi="Arial" w:cs="Arial"/>
      <w:vanish/>
      <w:sz w:val="16"/>
      <w:szCs w:val="16"/>
      <w:lang w:eastAsia="es-MX"/>
    </w:rPr>
  </w:style>
  <w:style w:type="character" w:styleId="Textoennegrita">
    <w:name w:val="Strong"/>
    <w:basedOn w:val="Fuentedeprrafopredeter"/>
    <w:uiPriority w:val="22"/>
    <w:qFormat/>
    <w:rsid w:val="00AE04C2"/>
    <w:rPr>
      <w:b/>
      <w:bCs/>
    </w:rPr>
  </w:style>
  <w:style w:type="paragraph" w:styleId="z-Finaldelformulario">
    <w:name w:val="HTML Bottom of Form"/>
    <w:basedOn w:val="Normal"/>
    <w:next w:val="Normal"/>
    <w:link w:val="z-FinaldelformularioCar"/>
    <w:hidden/>
    <w:uiPriority w:val="99"/>
    <w:semiHidden/>
    <w:unhideWhenUsed/>
    <w:rsid w:val="00AE04C2"/>
    <w:pPr>
      <w:pBdr>
        <w:top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FinaldelformularioCar">
    <w:name w:val="z-Final del formulario Car"/>
    <w:basedOn w:val="Fuentedeprrafopredeter"/>
    <w:link w:val="z-Finaldelformulario"/>
    <w:uiPriority w:val="99"/>
    <w:semiHidden/>
    <w:rsid w:val="00AE04C2"/>
    <w:rPr>
      <w:rFonts w:ascii="Arial" w:eastAsia="Times New Roman" w:hAnsi="Arial" w:cs="Arial"/>
      <w:vanish/>
      <w:sz w:val="16"/>
      <w:szCs w:val="16"/>
      <w:lang w:eastAsia="es-MX"/>
    </w:rPr>
  </w:style>
  <w:style w:type="paragraph" w:styleId="Prrafodelista">
    <w:name w:val="List Paragraph"/>
    <w:basedOn w:val="Normal"/>
    <w:uiPriority w:val="34"/>
    <w:qFormat/>
    <w:rsid w:val="009725CC"/>
    <w:pPr>
      <w:ind w:left="720"/>
      <w:contextualSpacing/>
    </w:pPr>
  </w:style>
  <w:style w:type="paragraph" w:styleId="Mapadeldocumento">
    <w:name w:val="Document Map"/>
    <w:basedOn w:val="Normal"/>
    <w:link w:val="MapadeldocumentoCar"/>
    <w:uiPriority w:val="99"/>
    <w:semiHidden/>
    <w:unhideWhenUsed/>
    <w:rsid w:val="0047480F"/>
    <w:pPr>
      <w:spacing w:after="0" w:line="240" w:lineRule="auto"/>
    </w:pPr>
    <w:rPr>
      <w:rFonts w:ascii="Lucida Grande" w:hAnsi="Lucida Grande" w:cs="Lucida Grande"/>
      <w:sz w:val="24"/>
      <w:szCs w:val="24"/>
    </w:rPr>
  </w:style>
  <w:style w:type="character" w:customStyle="1" w:styleId="MapadeldocumentoCar">
    <w:name w:val="Mapa del documento Car"/>
    <w:basedOn w:val="Fuentedeprrafopredeter"/>
    <w:link w:val="Mapadeldocumento"/>
    <w:uiPriority w:val="99"/>
    <w:semiHidden/>
    <w:rsid w:val="0047480F"/>
    <w:rPr>
      <w:rFonts w:ascii="Lucida Grande" w:hAnsi="Lucida Grande" w:cs="Lucida Grande"/>
      <w:sz w:val="24"/>
      <w:szCs w:val="24"/>
    </w:rPr>
  </w:style>
  <w:style w:type="paragraph" w:styleId="Textodeglobo">
    <w:name w:val="Balloon Text"/>
    <w:basedOn w:val="Normal"/>
    <w:link w:val="TextodegloboCar"/>
    <w:uiPriority w:val="99"/>
    <w:semiHidden/>
    <w:unhideWhenUsed/>
    <w:rsid w:val="0047480F"/>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7480F"/>
    <w:rPr>
      <w:rFonts w:ascii="Lucida Grande" w:hAnsi="Lucida Grande" w:cs="Lucida Grande"/>
      <w:sz w:val="18"/>
      <w:szCs w:val="18"/>
    </w:rPr>
  </w:style>
  <w:style w:type="character" w:styleId="Refdecomentario">
    <w:name w:val="annotation reference"/>
    <w:basedOn w:val="Fuentedeprrafopredeter"/>
    <w:uiPriority w:val="99"/>
    <w:semiHidden/>
    <w:unhideWhenUsed/>
    <w:rsid w:val="00492419"/>
    <w:rPr>
      <w:sz w:val="18"/>
      <w:szCs w:val="18"/>
    </w:rPr>
  </w:style>
  <w:style w:type="paragraph" w:styleId="Textocomentario">
    <w:name w:val="annotation text"/>
    <w:basedOn w:val="Normal"/>
    <w:link w:val="TextocomentarioCar"/>
    <w:uiPriority w:val="99"/>
    <w:unhideWhenUsed/>
    <w:rsid w:val="00492419"/>
    <w:pPr>
      <w:spacing w:line="240" w:lineRule="auto"/>
    </w:pPr>
    <w:rPr>
      <w:sz w:val="24"/>
      <w:szCs w:val="24"/>
    </w:rPr>
  </w:style>
  <w:style w:type="character" w:customStyle="1" w:styleId="TextocomentarioCar">
    <w:name w:val="Texto comentario Car"/>
    <w:basedOn w:val="Fuentedeprrafopredeter"/>
    <w:link w:val="Textocomentario"/>
    <w:uiPriority w:val="99"/>
    <w:rsid w:val="00492419"/>
    <w:rPr>
      <w:sz w:val="24"/>
      <w:szCs w:val="24"/>
    </w:rPr>
  </w:style>
  <w:style w:type="paragraph" w:styleId="Asuntodelcomentario">
    <w:name w:val="annotation subject"/>
    <w:basedOn w:val="Textocomentario"/>
    <w:next w:val="Textocomentario"/>
    <w:link w:val="AsuntodelcomentarioCar"/>
    <w:uiPriority w:val="99"/>
    <w:semiHidden/>
    <w:unhideWhenUsed/>
    <w:rsid w:val="00492419"/>
    <w:rPr>
      <w:b/>
      <w:bCs/>
      <w:sz w:val="20"/>
      <w:szCs w:val="20"/>
    </w:rPr>
  </w:style>
  <w:style w:type="character" w:customStyle="1" w:styleId="AsuntodelcomentarioCar">
    <w:name w:val="Asunto del comentario Car"/>
    <w:basedOn w:val="TextocomentarioCar"/>
    <w:link w:val="Asuntodelcomentario"/>
    <w:uiPriority w:val="99"/>
    <w:semiHidden/>
    <w:rsid w:val="00492419"/>
    <w:rPr>
      <w:b/>
      <w:bCs/>
      <w:sz w:val="20"/>
      <w:szCs w:val="20"/>
    </w:rPr>
  </w:style>
  <w:style w:type="paragraph" w:styleId="Revisin">
    <w:name w:val="Revision"/>
    <w:hidden/>
    <w:uiPriority w:val="99"/>
    <w:semiHidden/>
    <w:rsid w:val="00651DEA"/>
    <w:pPr>
      <w:spacing w:after="0" w:line="240" w:lineRule="auto"/>
    </w:pPr>
  </w:style>
  <w:style w:type="table" w:styleId="Tablaconcuadrcula">
    <w:name w:val="Table Grid"/>
    <w:basedOn w:val="Tablanormal"/>
    <w:uiPriority w:val="59"/>
    <w:rsid w:val="00DC2597"/>
    <w:pPr>
      <w:spacing w:after="0" w:line="240" w:lineRule="auto"/>
    </w:pPr>
    <w:rPr>
      <w:rFonts w:eastAsiaTheme="minorEastAsia"/>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424895">
      <w:bodyDiv w:val="1"/>
      <w:marLeft w:val="0"/>
      <w:marRight w:val="0"/>
      <w:marTop w:val="0"/>
      <w:marBottom w:val="0"/>
      <w:divBdr>
        <w:top w:val="none" w:sz="0" w:space="0" w:color="auto"/>
        <w:left w:val="none" w:sz="0" w:space="0" w:color="auto"/>
        <w:bottom w:val="none" w:sz="0" w:space="0" w:color="auto"/>
        <w:right w:val="none" w:sz="0" w:space="0" w:color="auto"/>
      </w:divBdr>
      <w:divsChild>
        <w:div w:id="1309868611">
          <w:marLeft w:val="0"/>
          <w:marRight w:val="0"/>
          <w:marTop w:val="600"/>
          <w:marBottom w:val="300"/>
          <w:divBdr>
            <w:top w:val="none" w:sz="0" w:space="0" w:color="auto"/>
            <w:left w:val="none" w:sz="0" w:space="0" w:color="auto"/>
            <w:bottom w:val="single" w:sz="6" w:space="7" w:color="EEEEEE"/>
            <w:right w:val="none" w:sz="0" w:space="0" w:color="auto"/>
          </w:divBdr>
        </w:div>
        <w:div w:id="733087472">
          <w:marLeft w:val="0"/>
          <w:marRight w:val="0"/>
          <w:marTop w:val="0"/>
          <w:marBottom w:val="0"/>
          <w:divBdr>
            <w:top w:val="none" w:sz="0" w:space="0" w:color="auto"/>
            <w:left w:val="none" w:sz="0" w:space="0" w:color="auto"/>
            <w:bottom w:val="none" w:sz="0" w:space="0" w:color="auto"/>
            <w:right w:val="none" w:sz="0" w:space="0" w:color="auto"/>
          </w:divBdr>
          <w:divsChild>
            <w:div w:id="146213725">
              <w:marLeft w:val="0"/>
              <w:marRight w:val="0"/>
              <w:marTop w:val="0"/>
              <w:marBottom w:val="300"/>
              <w:divBdr>
                <w:top w:val="single" w:sz="6" w:space="11" w:color="F5E79E"/>
                <w:left w:val="single" w:sz="6" w:space="11" w:color="F5E79E"/>
                <w:bottom w:val="single" w:sz="6" w:space="11" w:color="F5E79E"/>
                <w:right w:val="single" w:sz="6" w:space="11" w:color="F5E79E"/>
              </w:divBdr>
              <w:divsChild>
                <w:div w:id="1545411219">
                  <w:marLeft w:val="0"/>
                  <w:marRight w:val="0"/>
                  <w:marTop w:val="0"/>
                  <w:marBottom w:val="0"/>
                  <w:divBdr>
                    <w:top w:val="none" w:sz="0" w:space="0" w:color="auto"/>
                    <w:left w:val="none" w:sz="0" w:space="0" w:color="auto"/>
                    <w:bottom w:val="none" w:sz="0" w:space="0" w:color="auto"/>
                    <w:right w:val="none" w:sz="0" w:space="0" w:color="auto"/>
                  </w:divBdr>
                </w:div>
              </w:divsChild>
            </w:div>
            <w:div w:id="1818838546">
              <w:marLeft w:val="0"/>
              <w:marRight w:val="0"/>
              <w:marTop w:val="300"/>
              <w:marBottom w:val="300"/>
              <w:divBdr>
                <w:top w:val="single" w:sz="6" w:space="2" w:color="DCDCDC"/>
                <w:left w:val="single" w:sz="6" w:space="18" w:color="DCDCDC"/>
                <w:bottom w:val="single" w:sz="6" w:space="4" w:color="DCDCDC"/>
                <w:right w:val="single" w:sz="6" w:space="18" w:color="DCDCDC"/>
              </w:divBdr>
              <w:divsChild>
                <w:div w:id="2078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26757">
      <w:bodyDiv w:val="1"/>
      <w:marLeft w:val="0"/>
      <w:marRight w:val="0"/>
      <w:marTop w:val="0"/>
      <w:marBottom w:val="0"/>
      <w:divBdr>
        <w:top w:val="none" w:sz="0" w:space="0" w:color="auto"/>
        <w:left w:val="none" w:sz="0" w:space="0" w:color="auto"/>
        <w:bottom w:val="none" w:sz="0" w:space="0" w:color="auto"/>
        <w:right w:val="none" w:sz="0" w:space="0" w:color="auto"/>
      </w:divBdr>
      <w:divsChild>
        <w:div w:id="1238586994">
          <w:marLeft w:val="0"/>
          <w:marRight w:val="0"/>
          <w:marTop w:val="600"/>
          <w:marBottom w:val="300"/>
          <w:divBdr>
            <w:top w:val="none" w:sz="0" w:space="0" w:color="auto"/>
            <w:left w:val="none" w:sz="0" w:space="0" w:color="auto"/>
            <w:bottom w:val="single" w:sz="6" w:space="7" w:color="EEEEEE"/>
            <w:right w:val="none" w:sz="0" w:space="0" w:color="auto"/>
          </w:divBdr>
        </w:div>
        <w:div w:id="1109810982">
          <w:marLeft w:val="0"/>
          <w:marRight w:val="0"/>
          <w:marTop w:val="0"/>
          <w:marBottom w:val="0"/>
          <w:divBdr>
            <w:top w:val="none" w:sz="0" w:space="0" w:color="auto"/>
            <w:left w:val="none" w:sz="0" w:space="0" w:color="auto"/>
            <w:bottom w:val="none" w:sz="0" w:space="0" w:color="auto"/>
            <w:right w:val="none" w:sz="0" w:space="0" w:color="auto"/>
          </w:divBdr>
          <w:divsChild>
            <w:div w:id="1728190234">
              <w:marLeft w:val="0"/>
              <w:marRight w:val="0"/>
              <w:marTop w:val="0"/>
              <w:marBottom w:val="300"/>
              <w:divBdr>
                <w:top w:val="single" w:sz="6" w:space="11" w:color="F5E79E"/>
                <w:left w:val="single" w:sz="6" w:space="11" w:color="F5E79E"/>
                <w:bottom w:val="single" w:sz="6" w:space="11" w:color="F5E79E"/>
                <w:right w:val="single" w:sz="6" w:space="11" w:color="F5E79E"/>
              </w:divBdr>
              <w:divsChild>
                <w:div w:id="1875002279">
                  <w:marLeft w:val="0"/>
                  <w:marRight w:val="0"/>
                  <w:marTop w:val="0"/>
                  <w:marBottom w:val="0"/>
                  <w:divBdr>
                    <w:top w:val="none" w:sz="0" w:space="0" w:color="auto"/>
                    <w:left w:val="none" w:sz="0" w:space="0" w:color="auto"/>
                    <w:bottom w:val="none" w:sz="0" w:space="0" w:color="auto"/>
                    <w:right w:val="none" w:sz="0" w:space="0" w:color="auto"/>
                  </w:divBdr>
                </w:div>
              </w:divsChild>
            </w:div>
            <w:div w:id="703750139">
              <w:marLeft w:val="0"/>
              <w:marRight w:val="0"/>
              <w:marTop w:val="0"/>
              <w:marBottom w:val="225"/>
              <w:divBdr>
                <w:top w:val="none" w:sz="0" w:space="0" w:color="auto"/>
                <w:left w:val="none" w:sz="0" w:space="0" w:color="auto"/>
                <w:bottom w:val="none" w:sz="0" w:space="0" w:color="auto"/>
                <w:right w:val="none" w:sz="0" w:space="0" w:color="auto"/>
              </w:divBdr>
              <w:divsChild>
                <w:div w:id="10212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84.bin"/><Relationship Id="rId299" Type="http://schemas.openxmlformats.org/officeDocument/2006/relationships/image" Target="media/image17.JPG"/><Relationship Id="rId21" Type="http://schemas.openxmlformats.org/officeDocument/2006/relationships/oleObject" Target="embeddings/oleObject11.bin"/><Relationship Id="rId63" Type="http://schemas.openxmlformats.org/officeDocument/2006/relationships/oleObject" Target="embeddings/oleObject32.bin"/><Relationship Id="rId159" Type="http://schemas.openxmlformats.org/officeDocument/2006/relationships/oleObject" Target="embeddings/oleObject123.bin"/><Relationship Id="rId170" Type="http://schemas.openxmlformats.org/officeDocument/2006/relationships/oleObject" Target="embeddings/oleObject134.bin"/><Relationship Id="rId226" Type="http://schemas.openxmlformats.org/officeDocument/2006/relationships/oleObject" Target="embeddings/oleObject190.bin"/><Relationship Id="rId268" Type="http://schemas.openxmlformats.org/officeDocument/2006/relationships/oleObject" Target="embeddings/oleObject232.bin"/><Relationship Id="rId32" Type="http://schemas.openxmlformats.org/officeDocument/2006/relationships/oleObject" Target="embeddings/oleObject22.bin"/><Relationship Id="rId74" Type="http://schemas.openxmlformats.org/officeDocument/2006/relationships/oleObject" Target="embeddings/oleObject42.bin"/><Relationship Id="rId128" Type="http://schemas.openxmlformats.org/officeDocument/2006/relationships/oleObject" Target="embeddings/oleObject95.bin"/><Relationship Id="rId5" Type="http://schemas.openxmlformats.org/officeDocument/2006/relationships/webSettings" Target="webSettings.xml"/><Relationship Id="rId181" Type="http://schemas.openxmlformats.org/officeDocument/2006/relationships/oleObject" Target="embeddings/oleObject145.bin"/><Relationship Id="rId237" Type="http://schemas.openxmlformats.org/officeDocument/2006/relationships/oleObject" Target="embeddings/oleObject201.bin"/><Relationship Id="rId279" Type="http://schemas.openxmlformats.org/officeDocument/2006/relationships/oleObject" Target="embeddings/oleObject243.bin"/><Relationship Id="rId43" Type="http://schemas.openxmlformats.org/officeDocument/2006/relationships/diagramColors" Target="diagrams/colors2.xml"/><Relationship Id="rId139" Type="http://schemas.openxmlformats.org/officeDocument/2006/relationships/oleObject" Target="embeddings/oleObject106.bin"/><Relationship Id="rId290" Type="http://schemas.openxmlformats.org/officeDocument/2006/relationships/oleObject" Target="embeddings/oleObject254.bin"/><Relationship Id="rId304" Type="http://schemas.microsoft.com/office/2011/relationships/people" Target="people.xml"/><Relationship Id="rId85" Type="http://schemas.openxmlformats.org/officeDocument/2006/relationships/oleObject" Target="embeddings/oleObject52.bin"/><Relationship Id="rId150" Type="http://schemas.openxmlformats.org/officeDocument/2006/relationships/oleObject" Target="embeddings/oleObject114.bin"/><Relationship Id="rId192" Type="http://schemas.openxmlformats.org/officeDocument/2006/relationships/oleObject" Target="embeddings/oleObject156.bin"/><Relationship Id="rId206" Type="http://schemas.openxmlformats.org/officeDocument/2006/relationships/oleObject" Target="embeddings/oleObject170.bin"/><Relationship Id="rId248" Type="http://schemas.openxmlformats.org/officeDocument/2006/relationships/oleObject" Target="embeddings/oleObject212.bin"/><Relationship Id="rId12" Type="http://schemas.openxmlformats.org/officeDocument/2006/relationships/oleObject" Target="embeddings/oleObject2.bin"/><Relationship Id="rId108" Type="http://schemas.openxmlformats.org/officeDocument/2006/relationships/oleObject" Target="embeddings/oleObject75.bin"/><Relationship Id="rId54" Type="http://schemas.microsoft.com/office/2007/relationships/diagramDrawing" Target="diagrams/drawing4.xml"/><Relationship Id="rId96" Type="http://schemas.openxmlformats.org/officeDocument/2006/relationships/oleObject" Target="embeddings/oleObject63.bin"/><Relationship Id="rId161" Type="http://schemas.openxmlformats.org/officeDocument/2006/relationships/oleObject" Target="embeddings/oleObject125.bin"/><Relationship Id="rId217" Type="http://schemas.openxmlformats.org/officeDocument/2006/relationships/oleObject" Target="embeddings/oleObject181.bin"/><Relationship Id="rId259" Type="http://schemas.openxmlformats.org/officeDocument/2006/relationships/oleObject" Target="embeddings/oleObject223.bin"/><Relationship Id="rId23" Type="http://schemas.openxmlformats.org/officeDocument/2006/relationships/oleObject" Target="embeddings/oleObject13.bin"/><Relationship Id="rId119" Type="http://schemas.openxmlformats.org/officeDocument/2006/relationships/oleObject" Target="embeddings/oleObject86.bin"/><Relationship Id="rId270" Type="http://schemas.openxmlformats.org/officeDocument/2006/relationships/oleObject" Target="embeddings/oleObject234.bin"/><Relationship Id="rId291" Type="http://schemas.openxmlformats.org/officeDocument/2006/relationships/oleObject" Target="embeddings/oleObject255.bin"/><Relationship Id="rId305" Type="http://schemas.openxmlformats.org/officeDocument/2006/relationships/theme" Target="theme/theme1.xml"/><Relationship Id="rId44" Type="http://schemas.microsoft.com/office/2007/relationships/diagramDrawing" Target="diagrams/drawing2.xml"/><Relationship Id="rId65" Type="http://schemas.openxmlformats.org/officeDocument/2006/relationships/oleObject" Target="embeddings/oleObject34.bin"/><Relationship Id="rId86" Type="http://schemas.openxmlformats.org/officeDocument/2006/relationships/oleObject" Target="embeddings/oleObject53.bin"/><Relationship Id="rId130" Type="http://schemas.openxmlformats.org/officeDocument/2006/relationships/oleObject" Target="embeddings/oleObject97.bin"/><Relationship Id="rId151" Type="http://schemas.openxmlformats.org/officeDocument/2006/relationships/oleObject" Target="embeddings/oleObject115.bin"/><Relationship Id="rId172" Type="http://schemas.openxmlformats.org/officeDocument/2006/relationships/oleObject" Target="embeddings/oleObject136.bin"/><Relationship Id="rId193" Type="http://schemas.openxmlformats.org/officeDocument/2006/relationships/oleObject" Target="embeddings/oleObject157.bin"/><Relationship Id="rId207" Type="http://schemas.openxmlformats.org/officeDocument/2006/relationships/oleObject" Target="embeddings/oleObject171.bin"/><Relationship Id="rId228" Type="http://schemas.openxmlformats.org/officeDocument/2006/relationships/oleObject" Target="embeddings/oleObject192.bin"/><Relationship Id="rId249" Type="http://schemas.openxmlformats.org/officeDocument/2006/relationships/oleObject" Target="embeddings/oleObject213.bin"/><Relationship Id="rId13" Type="http://schemas.openxmlformats.org/officeDocument/2006/relationships/oleObject" Target="embeddings/oleObject3.bin"/><Relationship Id="rId109" Type="http://schemas.openxmlformats.org/officeDocument/2006/relationships/oleObject" Target="embeddings/oleObject76.bin"/><Relationship Id="rId260" Type="http://schemas.openxmlformats.org/officeDocument/2006/relationships/oleObject" Target="embeddings/oleObject224.bin"/><Relationship Id="rId281" Type="http://schemas.openxmlformats.org/officeDocument/2006/relationships/oleObject" Target="embeddings/oleObject245.bin"/><Relationship Id="rId34" Type="http://schemas.openxmlformats.org/officeDocument/2006/relationships/oleObject" Target="embeddings/oleObject24.bin"/><Relationship Id="rId55" Type="http://schemas.openxmlformats.org/officeDocument/2006/relationships/image" Target="media/image4.png"/><Relationship Id="rId76" Type="http://schemas.openxmlformats.org/officeDocument/2006/relationships/oleObject" Target="embeddings/oleObject44.bin"/><Relationship Id="rId97" Type="http://schemas.openxmlformats.org/officeDocument/2006/relationships/oleObject" Target="embeddings/oleObject64.bin"/><Relationship Id="rId120" Type="http://schemas.openxmlformats.org/officeDocument/2006/relationships/oleObject" Target="embeddings/oleObject87.bin"/><Relationship Id="rId141" Type="http://schemas.openxmlformats.org/officeDocument/2006/relationships/oleObject" Target="embeddings/oleObject108.bin"/><Relationship Id="rId7" Type="http://schemas.microsoft.com/office/2011/relationships/commentsExtended" Target="commentsExtended.xml"/><Relationship Id="rId162" Type="http://schemas.openxmlformats.org/officeDocument/2006/relationships/oleObject" Target="embeddings/oleObject126.bin"/><Relationship Id="rId183" Type="http://schemas.openxmlformats.org/officeDocument/2006/relationships/oleObject" Target="embeddings/oleObject147.bin"/><Relationship Id="rId218" Type="http://schemas.openxmlformats.org/officeDocument/2006/relationships/oleObject" Target="embeddings/oleObject182.bin"/><Relationship Id="rId239" Type="http://schemas.openxmlformats.org/officeDocument/2006/relationships/oleObject" Target="embeddings/oleObject203.bin"/><Relationship Id="rId250" Type="http://schemas.openxmlformats.org/officeDocument/2006/relationships/oleObject" Target="embeddings/oleObject214.bin"/><Relationship Id="rId271" Type="http://schemas.openxmlformats.org/officeDocument/2006/relationships/oleObject" Target="embeddings/oleObject235.bin"/><Relationship Id="rId292" Type="http://schemas.openxmlformats.org/officeDocument/2006/relationships/image" Target="media/image10.png"/><Relationship Id="rId24" Type="http://schemas.openxmlformats.org/officeDocument/2006/relationships/oleObject" Target="embeddings/oleObject14.bin"/><Relationship Id="rId45" Type="http://schemas.openxmlformats.org/officeDocument/2006/relationships/diagramData" Target="diagrams/data3.xml"/><Relationship Id="rId66" Type="http://schemas.openxmlformats.org/officeDocument/2006/relationships/oleObject" Target="embeddings/oleObject35.bin"/><Relationship Id="rId87" Type="http://schemas.openxmlformats.org/officeDocument/2006/relationships/oleObject" Target="embeddings/oleObject54.bin"/><Relationship Id="rId110" Type="http://schemas.openxmlformats.org/officeDocument/2006/relationships/oleObject" Target="embeddings/oleObject77.bin"/><Relationship Id="rId131" Type="http://schemas.openxmlformats.org/officeDocument/2006/relationships/oleObject" Target="embeddings/oleObject98.bin"/><Relationship Id="rId152" Type="http://schemas.openxmlformats.org/officeDocument/2006/relationships/oleObject" Target="embeddings/oleObject116.bin"/><Relationship Id="rId173" Type="http://schemas.openxmlformats.org/officeDocument/2006/relationships/oleObject" Target="embeddings/oleObject137.bin"/><Relationship Id="rId194" Type="http://schemas.openxmlformats.org/officeDocument/2006/relationships/oleObject" Target="embeddings/oleObject158.bin"/><Relationship Id="rId208" Type="http://schemas.openxmlformats.org/officeDocument/2006/relationships/oleObject" Target="embeddings/oleObject172.bin"/><Relationship Id="rId229" Type="http://schemas.openxmlformats.org/officeDocument/2006/relationships/oleObject" Target="embeddings/oleObject193.bin"/><Relationship Id="rId240" Type="http://schemas.openxmlformats.org/officeDocument/2006/relationships/oleObject" Target="embeddings/oleObject204.bin"/><Relationship Id="rId261" Type="http://schemas.openxmlformats.org/officeDocument/2006/relationships/oleObject" Target="embeddings/oleObject225.bin"/><Relationship Id="rId14" Type="http://schemas.openxmlformats.org/officeDocument/2006/relationships/oleObject" Target="embeddings/oleObject4.bin"/><Relationship Id="rId35" Type="http://schemas.openxmlformats.org/officeDocument/2006/relationships/diagramData" Target="diagrams/data1.xml"/><Relationship Id="rId56" Type="http://schemas.openxmlformats.org/officeDocument/2006/relationships/oleObject" Target="embeddings/oleObject25.bin"/><Relationship Id="rId77" Type="http://schemas.openxmlformats.org/officeDocument/2006/relationships/oleObject" Target="embeddings/oleObject45.bin"/><Relationship Id="rId100" Type="http://schemas.openxmlformats.org/officeDocument/2006/relationships/oleObject" Target="embeddings/oleObject67.bin"/><Relationship Id="rId282" Type="http://schemas.openxmlformats.org/officeDocument/2006/relationships/oleObject" Target="embeddings/oleObject246.bin"/><Relationship Id="rId8" Type="http://schemas.openxmlformats.org/officeDocument/2006/relationships/image" Target="media/image1.wmf"/><Relationship Id="rId98" Type="http://schemas.openxmlformats.org/officeDocument/2006/relationships/oleObject" Target="embeddings/oleObject65.bin"/><Relationship Id="rId121" Type="http://schemas.openxmlformats.org/officeDocument/2006/relationships/oleObject" Target="embeddings/oleObject88.bin"/><Relationship Id="rId142" Type="http://schemas.openxmlformats.org/officeDocument/2006/relationships/oleObject" Target="embeddings/oleObject109.bin"/><Relationship Id="rId163" Type="http://schemas.openxmlformats.org/officeDocument/2006/relationships/oleObject" Target="embeddings/oleObject127.bin"/><Relationship Id="rId184" Type="http://schemas.openxmlformats.org/officeDocument/2006/relationships/oleObject" Target="embeddings/oleObject148.bin"/><Relationship Id="rId219" Type="http://schemas.openxmlformats.org/officeDocument/2006/relationships/oleObject" Target="embeddings/oleObject183.bin"/><Relationship Id="rId230" Type="http://schemas.openxmlformats.org/officeDocument/2006/relationships/oleObject" Target="embeddings/oleObject194.bin"/><Relationship Id="rId251" Type="http://schemas.openxmlformats.org/officeDocument/2006/relationships/oleObject" Target="embeddings/oleObject215.bin"/><Relationship Id="rId25" Type="http://schemas.openxmlformats.org/officeDocument/2006/relationships/oleObject" Target="embeddings/oleObject15.bin"/><Relationship Id="rId46" Type="http://schemas.openxmlformats.org/officeDocument/2006/relationships/diagramLayout" Target="diagrams/layout3.xml"/><Relationship Id="rId67" Type="http://schemas.openxmlformats.org/officeDocument/2006/relationships/oleObject" Target="embeddings/oleObject36.bin"/><Relationship Id="rId272" Type="http://schemas.openxmlformats.org/officeDocument/2006/relationships/oleObject" Target="embeddings/oleObject236.bin"/><Relationship Id="rId293" Type="http://schemas.openxmlformats.org/officeDocument/2006/relationships/image" Target="media/image11.JPG"/><Relationship Id="rId88" Type="http://schemas.openxmlformats.org/officeDocument/2006/relationships/oleObject" Target="embeddings/oleObject55.bin"/><Relationship Id="rId111" Type="http://schemas.openxmlformats.org/officeDocument/2006/relationships/oleObject" Target="embeddings/oleObject78.bin"/><Relationship Id="rId132" Type="http://schemas.openxmlformats.org/officeDocument/2006/relationships/oleObject" Target="embeddings/oleObject99.bin"/><Relationship Id="rId153" Type="http://schemas.openxmlformats.org/officeDocument/2006/relationships/oleObject" Target="embeddings/oleObject117.bin"/><Relationship Id="rId174" Type="http://schemas.openxmlformats.org/officeDocument/2006/relationships/oleObject" Target="embeddings/oleObject138.bin"/><Relationship Id="rId195" Type="http://schemas.openxmlformats.org/officeDocument/2006/relationships/oleObject" Target="embeddings/oleObject159.bin"/><Relationship Id="rId209" Type="http://schemas.openxmlformats.org/officeDocument/2006/relationships/oleObject" Target="embeddings/oleObject173.bin"/><Relationship Id="rId220" Type="http://schemas.openxmlformats.org/officeDocument/2006/relationships/oleObject" Target="embeddings/oleObject184.bin"/><Relationship Id="rId241" Type="http://schemas.openxmlformats.org/officeDocument/2006/relationships/oleObject" Target="embeddings/oleObject205.bin"/><Relationship Id="rId15" Type="http://schemas.openxmlformats.org/officeDocument/2006/relationships/oleObject" Target="embeddings/oleObject5.bin"/><Relationship Id="rId36" Type="http://schemas.openxmlformats.org/officeDocument/2006/relationships/diagramLayout" Target="diagrams/layout1.xml"/><Relationship Id="rId57" Type="http://schemas.openxmlformats.org/officeDocument/2006/relationships/oleObject" Target="embeddings/oleObject26.bin"/><Relationship Id="rId262" Type="http://schemas.openxmlformats.org/officeDocument/2006/relationships/oleObject" Target="embeddings/oleObject226.bin"/><Relationship Id="rId283" Type="http://schemas.openxmlformats.org/officeDocument/2006/relationships/oleObject" Target="embeddings/oleObject247.bin"/><Relationship Id="rId78" Type="http://schemas.openxmlformats.org/officeDocument/2006/relationships/oleObject" Target="embeddings/oleObject46.bin"/><Relationship Id="rId99" Type="http://schemas.openxmlformats.org/officeDocument/2006/relationships/oleObject" Target="embeddings/oleObject66.bin"/><Relationship Id="rId101" Type="http://schemas.openxmlformats.org/officeDocument/2006/relationships/oleObject" Target="embeddings/oleObject68.bin"/><Relationship Id="rId122" Type="http://schemas.openxmlformats.org/officeDocument/2006/relationships/oleObject" Target="embeddings/oleObject89.bin"/><Relationship Id="rId143" Type="http://schemas.openxmlformats.org/officeDocument/2006/relationships/oleObject" Target="embeddings/oleObject110.bin"/><Relationship Id="rId164" Type="http://schemas.openxmlformats.org/officeDocument/2006/relationships/oleObject" Target="embeddings/oleObject128.bin"/><Relationship Id="rId185" Type="http://schemas.openxmlformats.org/officeDocument/2006/relationships/oleObject" Target="embeddings/oleObject149.bin"/><Relationship Id="rId9" Type="http://schemas.openxmlformats.org/officeDocument/2006/relationships/image" Target="media/image2.wmf"/><Relationship Id="rId210" Type="http://schemas.openxmlformats.org/officeDocument/2006/relationships/oleObject" Target="embeddings/oleObject174.bin"/><Relationship Id="rId26" Type="http://schemas.openxmlformats.org/officeDocument/2006/relationships/oleObject" Target="embeddings/oleObject16.bin"/><Relationship Id="rId231" Type="http://schemas.openxmlformats.org/officeDocument/2006/relationships/oleObject" Target="embeddings/oleObject195.bin"/><Relationship Id="rId252" Type="http://schemas.openxmlformats.org/officeDocument/2006/relationships/oleObject" Target="embeddings/oleObject216.bin"/><Relationship Id="rId273" Type="http://schemas.openxmlformats.org/officeDocument/2006/relationships/oleObject" Target="embeddings/oleObject237.bin"/><Relationship Id="rId294" Type="http://schemas.openxmlformats.org/officeDocument/2006/relationships/image" Target="media/image12.JPG"/><Relationship Id="rId47" Type="http://schemas.openxmlformats.org/officeDocument/2006/relationships/diagramQuickStyle" Target="diagrams/quickStyle3.xml"/><Relationship Id="rId68" Type="http://schemas.openxmlformats.org/officeDocument/2006/relationships/image" Target="media/image5.png"/><Relationship Id="rId89" Type="http://schemas.openxmlformats.org/officeDocument/2006/relationships/oleObject" Target="embeddings/oleObject56.bin"/><Relationship Id="rId112" Type="http://schemas.openxmlformats.org/officeDocument/2006/relationships/oleObject" Target="embeddings/oleObject79.bin"/><Relationship Id="rId133" Type="http://schemas.openxmlformats.org/officeDocument/2006/relationships/oleObject" Target="embeddings/oleObject100.bin"/><Relationship Id="rId154" Type="http://schemas.openxmlformats.org/officeDocument/2006/relationships/oleObject" Target="embeddings/oleObject118.bin"/><Relationship Id="rId175" Type="http://schemas.openxmlformats.org/officeDocument/2006/relationships/oleObject" Target="embeddings/oleObject139.bin"/><Relationship Id="rId196" Type="http://schemas.openxmlformats.org/officeDocument/2006/relationships/oleObject" Target="embeddings/oleObject160.bin"/><Relationship Id="rId200" Type="http://schemas.openxmlformats.org/officeDocument/2006/relationships/oleObject" Target="embeddings/oleObject164.bin"/><Relationship Id="rId16" Type="http://schemas.openxmlformats.org/officeDocument/2006/relationships/oleObject" Target="embeddings/oleObject6.bin"/><Relationship Id="rId221" Type="http://schemas.openxmlformats.org/officeDocument/2006/relationships/oleObject" Target="embeddings/oleObject185.bin"/><Relationship Id="rId242" Type="http://schemas.openxmlformats.org/officeDocument/2006/relationships/oleObject" Target="embeddings/oleObject206.bin"/><Relationship Id="rId263" Type="http://schemas.openxmlformats.org/officeDocument/2006/relationships/oleObject" Target="embeddings/oleObject227.bin"/><Relationship Id="rId284" Type="http://schemas.openxmlformats.org/officeDocument/2006/relationships/oleObject" Target="embeddings/oleObject248.bin"/><Relationship Id="rId37" Type="http://schemas.openxmlformats.org/officeDocument/2006/relationships/diagramQuickStyle" Target="diagrams/quickStyle1.xml"/><Relationship Id="rId58" Type="http://schemas.openxmlformats.org/officeDocument/2006/relationships/oleObject" Target="embeddings/oleObject27.bin"/><Relationship Id="rId79" Type="http://schemas.openxmlformats.org/officeDocument/2006/relationships/oleObject" Target="embeddings/oleObject47.bin"/><Relationship Id="rId102" Type="http://schemas.openxmlformats.org/officeDocument/2006/relationships/oleObject" Target="embeddings/oleObject69.bin"/><Relationship Id="rId123" Type="http://schemas.openxmlformats.org/officeDocument/2006/relationships/oleObject" Target="embeddings/oleObject90.bin"/><Relationship Id="rId144" Type="http://schemas.openxmlformats.org/officeDocument/2006/relationships/oleObject" Target="embeddings/oleObject111.bin"/><Relationship Id="rId90" Type="http://schemas.openxmlformats.org/officeDocument/2006/relationships/oleObject" Target="embeddings/oleObject57.bin"/><Relationship Id="rId165" Type="http://schemas.openxmlformats.org/officeDocument/2006/relationships/oleObject" Target="embeddings/oleObject129.bin"/><Relationship Id="rId186" Type="http://schemas.openxmlformats.org/officeDocument/2006/relationships/oleObject" Target="embeddings/oleObject150.bin"/><Relationship Id="rId211" Type="http://schemas.openxmlformats.org/officeDocument/2006/relationships/oleObject" Target="embeddings/oleObject175.bin"/><Relationship Id="rId232" Type="http://schemas.openxmlformats.org/officeDocument/2006/relationships/oleObject" Target="embeddings/oleObject196.bin"/><Relationship Id="rId253" Type="http://schemas.openxmlformats.org/officeDocument/2006/relationships/oleObject" Target="embeddings/oleObject217.bin"/><Relationship Id="rId274" Type="http://schemas.openxmlformats.org/officeDocument/2006/relationships/oleObject" Target="embeddings/oleObject238.bin"/><Relationship Id="rId295" Type="http://schemas.openxmlformats.org/officeDocument/2006/relationships/image" Target="media/image13.jpeg"/><Relationship Id="rId27" Type="http://schemas.openxmlformats.org/officeDocument/2006/relationships/oleObject" Target="embeddings/oleObject17.bin"/><Relationship Id="rId48" Type="http://schemas.openxmlformats.org/officeDocument/2006/relationships/diagramColors" Target="diagrams/colors3.xml"/><Relationship Id="rId69" Type="http://schemas.openxmlformats.org/officeDocument/2006/relationships/oleObject" Target="embeddings/oleObject37.bin"/><Relationship Id="rId113" Type="http://schemas.openxmlformats.org/officeDocument/2006/relationships/oleObject" Target="embeddings/oleObject80.bin"/><Relationship Id="rId134" Type="http://schemas.openxmlformats.org/officeDocument/2006/relationships/oleObject" Target="embeddings/oleObject101.bin"/><Relationship Id="rId80" Type="http://schemas.openxmlformats.org/officeDocument/2006/relationships/oleObject" Target="embeddings/oleObject48.bin"/><Relationship Id="rId155" Type="http://schemas.openxmlformats.org/officeDocument/2006/relationships/oleObject" Target="embeddings/oleObject119.bin"/><Relationship Id="rId176" Type="http://schemas.openxmlformats.org/officeDocument/2006/relationships/oleObject" Target="embeddings/oleObject140.bin"/><Relationship Id="rId197" Type="http://schemas.openxmlformats.org/officeDocument/2006/relationships/oleObject" Target="embeddings/oleObject161.bin"/><Relationship Id="rId201" Type="http://schemas.openxmlformats.org/officeDocument/2006/relationships/oleObject" Target="embeddings/oleObject165.bin"/><Relationship Id="rId222" Type="http://schemas.openxmlformats.org/officeDocument/2006/relationships/oleObject" Target="embeddings/oleObject186.bin"/><Relationship Id="rId243" Type="http://schemas.openxmlformats.org/officeDocument/2006/relationships/oleObject" Target="embeddings/oleObject207.bin"/><Relationship Id="rId264" Type="http://schemas.openxmlformats.org/officeDocument/2006/relationships/oleObject" Target="embeddings/oleObject228.bin"/><Relationship Id="rId285" Type="http://schemas.openxmlformats.org/officeDocument/2006/relationships/oleObject" Target="embeddings/oleObject249.bin"/><Relationship Id="rId17" Type="http://schemas.openxmlformats.org/officeDocument/2006/relationships/oleObject" Target="embeddings/oleObject7.bin"/><Relationship Id="rId38" Type="http://schemas.openxmlformats.org/officeDocument/2006/relationships/diagramColors" Target="diagrams/colors1.xml"/><Relationship Id="rId59" Type="http://schemas.openxmlformats.org/officeDocument/2006/relationships/oleObject" Target="embeddings/oleObject28.bin"/><Relationship Id="rId103" Type="http://schemas.openxmlformats.org/officeDocument/2006/relationships/oleObject" Target="embeddings/oleObject70.bin"/><Relationship Id="rId124" Type="http://schemas.openxmlformats.org/officeDocument/2006/relationships/oleObject" Target="embeddings/oleObject91.bin"/><Relationship Id="rId70" Type="http://schemas.openxmlformats.org/officeDocument/2006/relationships/oleObject" Target="embeddings/oleObject38.bin"/><Relationship Id="rId91" Type="http://schemas.openxmlformats.org/officeDocument/2006/relationships/oleObject" Target="embeddings/oleObject58.bin"/><Relationship Id="rId145" Type="http://schemas.openxmlformats.org/officeDocument/2006/relationships/image" Target="media/image7.png"/><Relationship Id="rId166" Type="http://schemas.openxmlformats.org/officeDocument/2006/relationships/oleObject" Target="embeddings/oleObject130.bin"/><Relationship Id="rId187" Type="http://schemas.openxmlformats.org/officeDocument/2006/relationships/oleObject" Target="embeddings/oleObject151.bin"/><Relationship Id="rId1" Type="http://schemas.openxmlformats.org/officeDocument/2006/relationships/customXml" Target="../customXml/item1.xml"/><Relationship Id="rId212" Type="http://schemas.openxmlformats.org/officeDocument/2006/relationships/oleObject" Target="embeddings/oleObject176.bin"/><Relationship Id="rId233" Type="http://schemas.openxmlformats.org/officeDocument/2006/relationships/oleObject" Target="embeddings/oleObject197.bin"/><Relationship Id="rId254" Type="http://schemas.openxmlformats.org/officeDocument/2006/relationships/oleObject" Target="embeddings/oleObject218.bin"/><Relationship Id="rId28" Type="http://schemas.openxmlformats.org/officeDocument/2006/relationships/oleObject" Target="embeddings/oleObject18.bin"/><Relationship Id="rId49" Type="http://schemas.microsoft.com/office/2007/relationships/diagramDrawing" Target="diagrams/drawing3.xml"/><Relationship Id="rId114" Type="http://schemas.openxmlformats.org/officeDocument/2006/relationships/oleObject" Target="embeddings/oleObject81.bin"/><Relationship Id="rId275" Type="http://schemas.openxmlformats.org/officeDocument/2006/relationships/oleObject" Target="embeddings/oleObject239.bin"/><Relationship Id="rId296" Type="http://schemas.openxmlformats.org/officeDocument/2006/relationships/image" Target="media/image14.JPG"/><Relationship Id="rId300" Type="http://schemas.openxmlformats.org/officeDocument/2006/relationships/image" Target="media/image18.JPG"/><Relationship Id="rId60" Type="http://schemas.openxmlformats.org/officeDocument/2006/relationships/oleObject" Target="embeddings/oleObject29.bin"/><Relationship Id="rId81" Type="http://schemas.openxmlformats.org/officeDocument/2006/relationships/image" Target="media/image6.png"/><Relationship Id="rId135" Type="http://schemas.openxmlformats.org/officeDocument/2006/relationships/oleObject" Target="embeddings/oleObject102.bin"/><Relationship Id="rId156" Type="http://schemas.openxmlformats.org/officeDocument/2006/relationships/oleObject" Target="embeddings/oleObject120.bin"/><Relationship Id="rId177" Type="http://schemas.openxmlformats.org/officeDocument/2006/relationships/oleObject" Target="embeddings/oleObject141.bin"/><Relationship Id="rId198" Type="http://schemas.openxmlformats.org/officeDocument/2006/relationships/oleObject" Target="embeddings/oleObject162.bin"/><Relationship Id="rId202" Type="http://schemas.openxmlformats.org/officeDocument/2006/relationships/oleObject" Target="embeddings/oleObject166.bin"/><Relationship Id="rId223" Type="http://schemas.openxmlformats.org/officeDocument/2006/relationships/oleObject" Target="embeddings/oleObject187.bin"/><Relationship Id="rId244" Type="http://schemas.openxmlformats.org/officeDocument/2006/relationships/oleObject" Target="embeddings/oleObject208.bin"/><Relationship Id="rId18" Type="http://schemas.openxmlformats.org/officeDocument/2006/relationships/oleObject" Target="embeddings/oleObject8.bin"/><Relationship Id="rId39" Type="http://schemas.microsoft.com/office/2007/relationships/diagramDrawing" Target="diagrams/drawing1.xml"/><Relationship Id="rId265" Type="http://schemas.openxmlformats.org/officeDocument/2006/relationships/oleObject" Target="embeddings/oleObject229.bin"/><Relationship Id="rId286" Type="http://schemas.openxmlformats.org/officeDocument/2006/relationships/oleObject" Target="embeddings/oleObject250.bin"/><Relationship Id="rId50" Type="http://schemas.openxmlformats.org/officeDocument/2006/relationships/diagramData" Target="diagrams/data4.xml"/><Relationship Id="rId104" Type="http://schemas.openxmlformats.org/officeDocument/2006/relationships/oleObject" Target="embeddings/oleObject71.bin"/><Relationship Id="rId125" Type="http://schemas.openxmlformats.org/officeDocument/2006/relationships/oleObject" Target="embeddings/oleObject92.bin"/><Relationship Id="rId146" Type="http://schemas.openxmlformats.org/officeDocument/2006/relationships/image" Target="media/image8.png"/><Relationship Id="rId167" Type="http://schemas.openxmlformats.org/officeDocument/2006/relationships/oleObject" Target="embeddings/oleObject131.bin"/><Relationship Id="rId188" Type="http://schemas.openxmlformats.org/officeDocument/2006/relationships/oleObject" Target="embeddings/oleObject152.bin"/><Relationship Id="rId71" Type="http://schemas.openxmlformats.org/officeDocument/2006/relationships/oleObject" Target="embeddings/oleObject39.bin"/><Relationship Id="rId92" Type="http://schemas.openxmlformats.org/officeDocument/2006/relationships/oleObject" Target="embeddings/oleObject59.bin"/><Relationship Id="rId213" Type="http://schemas.openxmlformats.org/officeDocument/2006/relationships/oleObject" Target="embeddings/oleObject177.bin"/><Relationship Id="rId234" Type="http://schemas.openxmlformats.org/officeDocument/2006/relationships/oleObject" Target="embeddings/oleObject198.bin"/><Relationship Id="rId2" Type="http://schemas.openxmlformats.org/officeDocument/2006/relationships/numbering" Target="numbering.xml"/><Relationship Id="rId29" Type="http://schemas.openxmlformats.org/officeDocument/2006/relationships/oleObject" Target="embeddings/oleObject19.bin"/><Relationship Id="rId255" Type="http://schemas.openxmlformats.org/officeDocument/2006/relationships/oleObject" Target="embeddings/oleObject219.bin"/><Relationship Id="rId276" Type="http://schemas.openxmlformats.org/officeDocument/2006/relationships/oleObject" Target="embeddings/oleObject240.bin"/><Relationship Id="rId297" Type="http://schemas.openxmlformats.org/officeDocument/2006/relationships/image" Target="media/image15.JPG"/><Relationship Id="rId40" Type="http://schemas.openxmlformats.org/officeDocument/2006/relationships/diagramData" Target="diagrams/data2.xml"/><Relationship Id="rId115" Type="http://schemas.openxmlformats.org/officeDocument/2006/relationships/oleObject" Target="embeddings/oleObject82.bin"/><Relationship Id="rId136" Type="http://schemas.openxmlformats.org/officeDocument/2006/relationships/oleObject" Target="embeddings/oleObject103.bin"/><Relationship Id="rId157" Type="http://schemas.openxmlformats.org/officeDocument/2006/relationships/oleObject" Target="embeddings/oleObject121.bin"/><Relationship Id="rId178" Type="http://schemas.openxmlformats.org/officeDocument/2006/relationships/oleObject" Target="embeddings/oleObject142.bin"/><Relationship Id="rId301" Type="http://schemas.openxmlformats.org/officeDocument/2006/relationships/image" Target="media/image19.JPG"/><Relationship Id="rId61" Type="http://schemas.openxmlformats.org/officeDocument/2006/relationships/oleObject" Target="embeddings/oleObject30.bin"/><Relationship Id="rId82" Type="http://schemas.openxmlformats.org/officeDocument/2006/relationships/oleObject" Target="embeddings/oleObject49.bin"/><Relationship Id="rId199" Type="http://schemas.openxmlformats.org/officeDocument/2006/relationships/oleObject" Target="embeddings/oleObject163.bin"/><Relationship Id="rId203" Type="http://schemas.openxmlformats.org/officeDocument/2006/relationships/oleObject" Target="embeddings/oleObject167.bin"/><Relationship Id="rId19" Type="http://schemas.openxmlformats.org/officeDocument/2006/relationships/oleObject" Target="embeddings/oleObject9.bin"/><Relationship Id="rId224" Type="http://schemas.openxmlformats.org/officeDocument/2006/relationships/oleObject" Target="embeddings/oleObject188.bin"/><Relationship Id="rId245" Type="http://schemas.openxmlformats.org/officeDocument/2006/relationships/oleObject" Target="embeddings/oleObject209.bin"/><Relationship Id="rId266" Type="http://schemas.openxmlformats.org/officeDocument/2006/relationships/oleObject" Target="embeddings/oleObject230.bin"/><Relationship Id="rId287" Type="http://schemas.openxmlformats.org/officeDocument/2006/relationships/oleObject" Target="embeddings/oleObject251.bin"/><Relationship Id="rId30" Type="http://schemas.openxmlformats.org/officeDocument/2006/relationships/oleObject" Target="embeddings/oleObject20.bin"/><Relationship Id="rId105" Type="http://schemas.openxmlformats.org/officeDocument/2006/relationships/oleObject" Target="embeddings/oleObject72.bin"/><Relationship Id="rId126" Type="http://schemas.openxmlformats.org/officeDocument/2006/relationships/oleObject" Target="embeddings/oleObject93.bin"/><Relationship Id="rId147" Type="http://schemas.openxmlformats.org/officeDocument/2006/relationships/image" Target="media/image9.png"/><Relationship Id="rId168" Type="http://schemas.openxmlformats.org/officeDocument/2006/relationships/oleObject" Target="embeddings/oleObject132.bin"/><Relationship Id="rId51" Type="http://schemas.openxmlformats.org/officeDocument/2006/relationships/diagramLayout" Target="diagrams/layout4.xml"/><Relationship Id="rId72" Type="http://schemas.openxmlformats.org/officeDocument/2006/relationships/oleObject" Target="embeddings/oleObject40.bin"/><Relationship Id="rId93" Type="http://schemas.openxmlformats.org/officeDocument/2006/relationships/oleObject" Target="embeddings/oleObject60.bin"/><Relationship Id="rId189" Type="http://schemas.openxmlformats.org/officeDocument/2006/relationships/oleObject" Target="embeddings/oleObject153.bin"/><Relationship Id="rId3" Type="http://schemas.openxmlformats.org/officeDocument/2006/relationships/styles" Target="styles.xml"/><Relationship Id="rId214" Type="http://schemas.openxmlformats.org/officeDocument/2006/relationships/oleObject" Target="embeddings/oleObject178.bin"/><Relationship Id="rId235" Type="http://schemas.openxmlformats.org/officeDocument/2006/relationships/oleObject" Target="embeddings/oleObject199.bin"/><Relationship Id="rId256" Type="http://schemas.openxmlformats.org/officeDocument/2006/relationships/oleObject" Target="embeddings/oleObject220.bin"/><Relationship Id="rId277" Type="http://schemas.openxmlformats.org/officeDocument/2006/relationships/oleObject" Target="embeddings/oleObject241.bin"/><Relationship Id="rId298" Type="http://schemas.openxmlformats.org/officeDocument/2006/relationships/image" Target="media/image16.JPG"/><Relationship Id="rId116" Type="http://schemas.openxmlformats.org/officeDocument/2006/relationships/oleObject" Target="embeddings/oleObject83.bin"/><Relationship Id="rId137" Type="http://schemas.openxmlformats.org/officeDocument/2006/relationships/oleObject" Target="embeddings/oleObject104.bin"/><Relationship Id="rId158" Type="http://schemas.openxmlformats.org/officeDocument/2006/relationships/oleObject" Target="embeddings/oleObject122.bin"/><Relationship Id="rId302" Type="http://schemas.openxmlformats.org/officeDocument/2006/relationships/image" Target="media/image20.JPG"/><Relationship Id="rId20" Type="http://schemas.openxmlformats.org/officeDocument/2006/relationships/oleObject" Target="embeddings/oleObject10.bin"/><Relationship Id="rId41" Type="http://schemas.openxmlformats.org/officeDocument/2006/relationships/diagramLayout" Target="diagrams/layout2.xml"/><Relationship Id="rId62" Type="http://schemas.openxmlformats.org/officeDocument/2006/relationships/oleObject" Target="embeddings/oleObject31.bin"/><Relationship Id="rId83" Type="http://schemas.openxmlformats.org/officeDocument/2006/relationships/oleObject" Target="embeddings/oleObject50.bin"/><Relationship Id="rId179" Type="http://schemas.openxmlformats.org/officeDocument/2006/relationships/oleObject" Target="embeddings/oleObject143.bin"/><Relationship Id="rId190" Type="http://schemas.openxmlformats.org/officeDocument/2006/relationships/oleObject" Target="embeddings/oleObject154.bin"/><Relationship Id="rId204" Type="http://schemas.openxmlformats.org/officeDocument/2006/relationships/oleObject" Target="embeddings/oleObject168.bin"/><Relationship Id="rId225" Type="http://schemas.openxmlformats.org/officeDocument/2006/relationships/oleObject" Target="embeddings/oleObject189.bin"/><Relationship Id="rId246" Type="http://schemas.openxmlformats.org/officeDocument/2006/relationships/oleObject" Target="embeddings/oleObject210.bin"/><Relationship Id="rId267" Type="http://schemas.openxmlformats.org/officeDocument/2006/relationships/oleObject" Target="embeddings/oleObject231.bin"/><Relationship Id="rId288" Type="http://schemas.openxmlformats.org/officeDocument/2006/relationships/oleObject" Target="embeddings/oleObject252.bin"/><Relationship Id="rId106" Type="http://schemas.openxmlformats.org/officeDocument/2006/relationships/oleObject" Target="embeddings/oleObject73.bin"/><Relationship Id="rId127" Type="http://schemas.openxmlformats.org/officeDocument/2006/relationships/oleObject" Target="embeddings/oleObject94.bin"/><Relationship Id="rId10" Type="http://schemas.openxmlformats.org/officeDocument/2006/relationships/image" Target="media/image3.png"/><Relationship Id="rId31" Type="http://schemas.openxmlformats.org/officeDocument/2006/relationships/oleObject" Target="embeddings/oleObject21.bin"/><Relationship Id="rId52" Type="http://schemas.openxmlformats.org/officeDocument/2006/relationships/diagramQuickStyle" Target="diagrams/quickStyle4.xml"/><Relationship Id="rId73" Type="http://schemas.openxmlformats.org/officeDocument/2006/relationships/oleObject" Target="embeddings/oleObject41.bin"/><Relationship Id="rId94" Type="http://schemas.openxmlformats.org/officeDocument/2006/relationships/oleObject" Target="embeddings/oleObject61.bin"/><Relationship Id="rId148" Type="http://schemas.openxmlformats.org/officeDocument/2006/relationships/oleObject" Target="embeddings/oleObject112.bin"/><Relationship Id="rId169" Type="http://schemas.openxmlformats.org/officeDocument/2006/relationships/oleObject" Target="embeddings/oleObject133.bin"/><Relationship Id="rId4" Type="http://schemas.openxmlformats.org/officeDocument/2006/relationships/settings" Target="settings.xml"/><Relationship Id="rId180" Type="http://schemas.openxmlformats.org/officeDocument/2006/relationships/oleObject" Target="embeddings/oleObject144.bin"/><Relationship Id="rId215" Type="http://schemas.openxmlformats.org/officeDocument/2006/relationships/oleObject" Target="embeddings/oleObject179.bin"/><Relationship Id="rId236" Type="http://schemas.openxmlformats.org/officeDocument/2006/relationships/oleObject" Target="embeddings/oleObject200.bin"/><Relationship Id="rId257" Type="http://schemas.openxmlformats.org/officeDocument/2006/relationships/oleObject" Target="embeddings/oleObject221.bin"/><Relationship Id="rId278" Type="http://schemas.openxmlformats.org/officeDocument/2006/relationships/oleObject" Target="embeddings/oleObject242.bin"/><Relationship Id="rId303" Type="http://schemas.openxmlformats.org/officeDocument/2006/relationships/fontTable" Target="fontTable.xml"/><Relationship Id="rId42" Type="http://schemas.openxmlformats.org/officeDocument/2006/relationships/diagramQuickStyle" Target="diagrams/quickStyle2.xml"/><Relationship Id="rId84" Type="http://schemas.openxmlformats.org/officeDocument/2006/relationships/oleObject" Target="embeddings/oleObject51.bin"/><Relationship Id="rId138" Type="http://schemas.openxmlformats.org/officeDocument/2006/relationships/oleObject" Target="embeddings/oleObject105.bin"/><Relationship Id="rId191" Type="http://schemas.openxmlformats.org/officeDocument/2006/relationships/oleObject" Target="embeddings/oleObject155.bin"/><Relationship Id="rId205" Type="http://schemas.openxmlformats.org/officeDocument/2006/relationships/oleObject" Target="embeddings/oleObject169.bin"/><Relationship Id="rId247" Type="http://schemas.openxmlformats.org/officeDocument/2006/relationships/oleObject" Target="embeddings/oleObject211.bin"/><Relationship Id="rId107" Type="http://schemas.openxmlformats.org/officeDocument/2006/relationships/oleObject" Target="embeddings/oleObject74.bin"/><Relationship Id="rId289" Type="http://schemas.openxmlformats.org/officeDocument/2006/relationships/oleObject" Target="embeddings/oleObject253.bin"/><Relationship Id="rId11" Type="http://schemas.openxmlformats.org/officeDocument/2006/relationships/oleObject" Target="embeddings/oleObject1.bin"/><Relationship Id="rId53" Type="http://schemas.openxmlformats.org/officeDocument/2006/relationships/diagramColors" Target="diagrams/colors4.xml"/><Relationship Id="rId149" Type="http://schemas.openxmlformats.org/officeDocument/2006/relationships/oleObject" Target="embeddings/oleObject113.bin"/><Relationship Id="rId95" Type="http://schemas.openxmlformats.org/officeDocument/2006/relationships/oleObject" Target="embeddings/oleObject62.bin"/><Relationship Id="rId160" Type="http://schemas.openxmlformats.org/officeDocument/2006/relationships/oleObject" Target="embeddings/oleObject124.bin"/><Relationship Id="rId216" Type="http://schemas.openxmlformats.org/officeDocument/2006/relationships/oleObject" Target="embeddings/oleObject180.bin"/><Relationship Id="rId258" Type="http://schemas.openxmlformats.org/officeDocument/2006/relationships/oleObject" Target="embeddings/oleObject222.bin"/><Relationship Id="rId22" Type="http://schemas.openxmlformats.org/officeDocument/2006/relationships/oleObject" Target="embeddings/oleObject12.bin"/><Relationship Id="rId64" Type="http://schemas.openxmlformats.org/officeDocument/2006/relationships/oleObject" Target="embeddings/oleObject33.bin"/><Relationship Id="rId118" Type="http://schemas.openxmlformats.org/officeDocument/2006/relationships/oleObject" Target="embeddings/oleObject85.bin"/><Relationship Id="rId171" Type="http://schemas.openxmlformats.org/officeDocument/2006/relationships/oleObject" Target="embeddings/oleObject135.bin"/><Relationship Id="rId227" Type="http://schemas.openxmlformats.org/officeDocument/2006/relationships/oleObject" Target="embeddings/oleObject191.bin"/><Relationship Id="rId269" Type="http://schemas.openxmlformats.org/officeDocument/2006/relationships/oleObject" Target="embeddings/oleObject233.bin"/><Relationship Id="rId33" Type="http://schemas.openxmlformats.org/officeDocument/2006/relationships/oleObject" Target="embeddings/oleObject23.bin"/><Relationship Id="rId129" Type="http://schemas.openxmlformats.org/officeDocument/2006/relationships/oleObject" Target="embeddings/oleObject96.bin"/><Relationship Id="rId280" Type="http://schemas.openxmlformats.org/officeDocument/2006/relationships/oleObject" Target="embeddings/oleObject244.bin"/><Relationship Id="rId75" Type="http://schemas.openxmlformats.org/officeDocument/2006/relationships/oleObject" Target="embeddings/oleObject43.bin"/><Relationship Id="rId140" Type="http://schemas.openxmlformats.org/officeDocument/2006/relationships/oleObject" Target="embeddings/oleObject107.bin"/><Relationship Id="rId182" Type="http://schemas.openxmlformats.org/officeDocument/2006/relationships/oleObject" Target="embeddings/oleObject146.bin"/><Relationship Id="rId6" Type="http://schemas.openxmlformats.org/officeDocument/2006/relationships/comments" Target="comments.xml"/><Relationship Id="rId238" Type="http://schemas.openxmlformats.org/officeDocument/2006/relationships/oleObject" Target="embeddings/oleObject202.bin"/></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CFDB3B-0FC0-4166-A3B0-03D5D5173648}" type="doc">
      <dgm:prSet loTypeId="urn:microsoft.com/office/officeart/2008/layout/PictureStrips" loCatId="list" qsTypeId="urn:microsoft.com/office/officeart/2005/8/quickstyle/simple1" qsCatId="simple" csTypeId="urn:microsoft.com/office/officeart/2005/8/colors/accent1_2" csCatId="accent1" phldr="1"/>
      <dgm:spPr/>
      <dgm:t>
        <a:bodyPr/>
        <a:lstStyle/>
        <a:p>
          <a:endParaRPr lang="es-MX"/>
        </a:p>
      </dgm:t>
    </dgm:pt>
    <dgm:pt modelId="{4644E1DF-EC32-49EE-B0C4-6BAA4F1DF289}">
      <dgm:prSet phldrT="[Texto]"/>
      <dgm:spPr/>
      <dgm:t>
        <a:bodyPr/>
        <a:lstStyle/>
        <a:p>
          <a:r>
            <a:rPr lang="es-MX"/>
            <a:t>Acepto	</a:t>
          </a:r>
        </a:p>
      </dgm:t>
    </dgm:pt>
    <dgm:pt modelId="{3EDD7130-3B39-42B7-8C74-7FCEC2A7738F}" type="parTrans" cxnId="{5408FFB6-E516-4D5D-AD98-7F9AA360F094}">
      <dgm:prSet/>
      <dgm:spPr/>
      <dgm:t>
        <a:bodyPr/>
        <a:lstStyle/>
        <a:p>
          <a:endParaRPr lang="es-MX"/>
        </a:p>
      </dgm:t>
    </dgm:pt>
    <dgm:pt modelId="{B8CDBDBE-39CE-4926-B947-7C9D552C22D1}" type="sibTrans" cxnId="{5408FFB6-E516-4D5D-AD98-7F9AA360F094}">
      <dgm:prSet/>
      <dgm:spPr/>
      <dgm:t>
        <a:bodyPr/>
        <a:lstStyle/>
        <a:p>
          <a:endParaRPr lang="es-MX"/>
        </a:p>
      </dgm:t>
    </dgm:pt>
    <dgm:pt modelId="{E8EF96FB-CB57-4512-970A-CB6A9A4E2D06}">
      <dgm:prSet phldrT="[Texto]"/>
      <dgm:spPr/>
      <dgm:t>
        <a:bodyPr/>
        <a:lstStyle/>
        <a:p>
          <a:r>
            <a:rPr lang="es-MX"/>
            <a:t>Rechazo</a:t>
          </a:r>
        </a:p>
      </dgm:t>
    </dgm:pt>
    <dgm:pt modelId="{AE6CA55B-97F5-43E4-91B5-7AEEF58E8968}" type="parTrans" cxnId="{60299802-D8A0-4C26-A25E-64E7400796BC}">
      <dgm:prSet/>
      <dgm:spPr/>
      <dgm:t>
        <a:bodyPr/>
        <a:lstStyle/>
        <a:p>
          <a:endParaRPr lang="es-MX"/>
        </a:p>
      </dgm:t>
    </dgm:pt>
    <dgm:pt modelId="{6AEE758D-0345-4D1F-979A-8949716E00B6}" type="sibTrans" cxnId="{60299802-D8A0-4C26-A25E-64E7400796BC}">
      <dgm:prSet/>
      <dgm:spPr/>
      <dgm:t>
        <a:bodyPr/>
        <a:lstStyle/>
        <a:p>
          <a:endParaRPr lang="es-MX"/>
        </a:p>
      </dgm:t>
    </dgm:pt>
    <dgm:pt modelId="{BA2D310A-C5AB-4352-8882-64B5360DB69F}" type="pres">
      <dgm:prSet presAssocID="{6FCFDB3B-0FC0-4166-A3B0-03D5D5173648}" presName="Name0" presStyleCnt="0">
        <dgm:presLayoutVars>
          <dgm:dir/>
          <dgm:resizeHandles val="exact"/>
        </dgm:presLayoutVars>
      </dgm:prSet>
      <dgm:spPr/>
      <dgm:t>
        <a:bodyPr/>
        <a:lstStyle/>
        <a:p>
          <a:endParaRPr lang="es-MX"/>
        </a:p>
      </dgm:t>
    </dgm:pt>
    <dgm:pt modelId="{E7029DC2-B3BC-4D5C-AE05-E498FC65C6AB}" type="pres">
      <dgm:prSet presAssocID="{4644E1DF-EC32-49EE-B0C4-6BAA4F1DF289}" presName="composite" presStyleCnt="0"/>
      <dgm:spPr/>
    </dgm:pt>
    <dgm:pt modelId="{A8C4EB8A-9DA7-4380-A020-3E40275CD02C}" type="pres">
      <dgm:prSet presAssocID="{4644E1DF-EC32-49EE-B0C4-6BAA4F1DF289}" presName="rect1" presStyleLbl="trAlignAcc1" presStyleIdx="0" presStyleCnt="2">
        <dgm:presLayoutVars>
          <dgm:bulletEnabled val="1"/>
        </dgm:presLayoutVars>
      </dgm:prSet>
      <dgm:spPr/>
      <dgm:t>
        <a:bodyPr/>
        <a:lstStyle/>
        <a:p>
          <a:endParaRPr lang="es-MX"/>
        </a:p>
      </dgm:t>
    </dgm:pt>
    <dgm:pt modelId="{57B0B050-7BA7-45A9-B7EC-9A795C159322}" type="pres">
      <dgm:prSet presAssocID="{4644E1DF-EC32-49EE-B0C4-6BAA4F1DF289}" presName="rect2" presStyleLbl="fgImgPlace1" presStyleIdx="0" presStyleCnt="2"/>
      <dgm:spPr/>
    </dgm:pt>
    <dgm:pt modelId="{ADE347FC-4334-4166-9E74-0C05EA7AC429}" type="pres">
      <dgm:prSet presAssocID="{B8CDBDBE-39CE-4926-B947-7C9D552C22D1}" presName="sibTrans" presStyleCnt="0"/>
      <dgm:spPr/>
    </dgm:pt>
    <dgm:pt modelId="{FF0C71FF-93ED-4794-BDDC-B84B2E4535F8}" type="pres">
      <dgm:prSet presAssocID="{E8EF96FB-CB57-4512-970A-CB6A9A4E2D06}" presName="composite" presStyleCnt="0"/>
      <dgm:spPr/>
    </dgm:pt>
    <dgm:pt modelId="{9CEB9074-13F4-431C-80F4-182085973964}" type="pres">
      <dgm:prSet presAssocID="{E8EF96FB-CB57-4512-970A-CB6A9A4E2D06}" presName="rect1" presStyleLbl="trAlignAcc1" presStyleIdx="1" presStyleCnt="2">
        <dgm:presLayoutVars>
          <dgm:bulletEnabled val="1"/>
        </dgm:presLayoutVars>
      </dgm:prSet>
      <dgm:spPr/>
      <dgm:t>
        <a:bodyPr/>
        <a:lstStyle/>
        <a:p>
          <a:endParaRPr lang="es-MX"/>
        </a:p>
      </dgm:t>
    </dgm:pt>
    <dgm:pt modelId="{7AF94FC6-D41C-4D64-BD30-EB5467E59BE1}" type="pres">
      <dgm:prSet presAssocID="{E8EF96FB-CB57-4512-970A-CB6A9A4E2D06}" presName="rect2" presStyleLbl="fgImgPlace1" presStyleIdx="1" presStyleCnt="2"/>
      <dgm:spPr/>
    </dgm:pt>
  </dgm:ptLst>
  <dgm:cxnLst>
    <dgm:cxn modelId="{558BABCD-40CE-4728-BAEA-C145ACE4ADAC}" type="presOf" srcId="{6FCFDB3B-0FC0-4166-A3B0-03D5D5173648}" destId="{BA2D310A-C5AB-4352-8882-64B5360DB69F}" srcOrd="0" destOrd="0" presId="urn:microsoft.com/office/officeart/2008/layout/PictureStrips"/>
    <dgm:cxn modelId="{5408FFB6-E516-4D5D-AD98-7F9AA360F094}" srcId="{6FCFDB3B-0FC0-4166-A3B0-03D5D5173648}" destId="{4644E1DF-EC32-49EE-B0C4-6BAA4F1DF289}" srcOrd="0" destOrd="0" parTransId="{3EDD7130-3B39-42B7-8C74-7FCEC2A7738F}" sibTransId="{B8CDBDBE-39CE-4926-B947-7C9D552C22D1}"/>
    <dgm:cxn modelId="{EA94D554-4646-466B-99DC-9E02C02CF7D4}" type="presOf" srcId="{E8EF96FB-CB57-4512-970A-CB6A9A4E2D06}" destId="{9CEB9074-13F4-431C-80F4-182085973964}" srcOrd="0" destOrd="0" presId="urn:microsoft.com/office/officeart/2008/layout/PictureStrips"/>
    <dgm:cxn modelId="{97B1BE43-6DAC-4DD1-81B4-A96C23777536}" type="presOf" srcId="{4644E1DF-EC32-49EE-B0C4-6BAA4F1DF289}" destId="{A8C4EB8A-9DA7-4380-A020-3E40275CD02C}" srcOrd="0" destOrd="0" presId="urn:microsoft.com/office/officeart/2008/layout/PictureStrips"/>
    <dgm:cxn modelId="{60299802-D8A0-4C26-A25E-64E7400796BC}" srcId="{6FCFDB3B-0FC0-4166-A3B0-03D5D5173648}" destId="{E8EF96FB-CB57-4512-970A-CB6A9A4E2D06}" srcOrd="1" destOrd="0" parTransId="{AE6CA55B-97F5-43E4-91B5-7AEEF58E8968}" sibTransId="{6AEE758D-0345-4D1F-979A-8949716E00B6}"/>
    <dgm:cxn modelId="{36526896-C28B-4145-8E05-BC9E79E58553}" type="presParOf" srcId="{BA2D310A-C5AB-4352-8882-64B5360DB69F}" destId="{E7029DC2-B3BC-4D5C-AE05-E498FC65C6AB}" srcOrd="0" destOrd="0" presId="urn:microsoft.com/office/officeart/2008/layout/PictureStrips"/>
    <dgm:cxn modelId="{F82E5D61-4A7E-4DC5-BF15-70638AAEB90E}" type="presParOf" srcId="{E7029DC2-B3BC-4D5C-AE05-E498FC65C6AB}" destId="{A8C4EB8A-9DA7-4380-A020-3E40275CD02C}" srcOrd="0" destOrd="0" presId="urn:microsoft.com/office/officeart/2008/layout/PictureStrips"/>
    <dgm:cxn modelId="{2BB2CB4F-DA29-4AB4-BE89-45FACA437674}" type="presParOf" srcId="{E7029DC2-B3BC-4D5C-AE05-E498FC65C6AB}" destId="{57B0B050-7BA7-45A9-B7EC-9A795C159322}" srcOrd="1" destOrd="0" presId="urn:microsoft.com/office/officeart/2008/layout/PictureStrips"/>
    <dgm:cxn modelId="{1E719F73-4DCA-444C-8BB4-1EC03EC7CBBA}" type="presParOf" srcId="{BA2D310A-C5AB-4352-8882-64B5360DB69F}" destId="{ADE347FC-4334-4166-9E74-0C05EA7AC429}" srcOrd="1" destOrd="0" presId="urn:microsoft.com/office/officeart/2008/layout/PictureStrips"/>
    <dgm:cxn modelId="{76ED38B2-8C23-4965-ACFD-4482B824BE50}" type="presParOf" srcId="{BA2D310A-C5AB-4352-8882-64B5360DB69F}" destId="{FF0C71FF-93ED-4794-BDDC-B84B2E4535F8}" srcOrd="2" destOrd="0" presId="urn:microsoft.com/office/officeart/2008/layout/PictureStrips"/>
    <dgm:cxn modelId="{5E343B13-8146-449D-9748-986C1F1F76F2}" type="presParOf" srcId="{FF0C71FF-93ED-4794-BDDC-B84B2E4535F8}" destId="{9CEB9074-13F4-431C-80F4-182085973964}" srcOrd="0" destOrd="0" presId="urn:microsoft.com/office/officeart/2008/layout/PictureStrips"/>
    <dgm:cxn modelId="{EAC65CAF-64F9-470C-9918-ACAEF67D7B23}" type="presParOf" srcId="{FF0C71FF-93ED-4794-BDDC-B84B2E4535F8}" destId="{7AF94FC6-D41C-4D64-BD30-EB5467E59BE1}" srcOrd="1" destOrd="0" presId="urn:microsoft.com/office/officeart/2008/layout/PictureStrips"/>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FCFDB3B-0FC0-4166-A3B0-03D5D5173648}" type="doc">
      <dgm:prSet loTypeId="urn:microsoft.com/office/officeart/2008/layout/PictureStrips" loCatId="list" qsTypeId="urn:microsoft.com/office/officeart/2005/8/quickstyle/simple1" qsCatId="simple" csTypeId="urn:microsoft.com/office/officeart/2005/8/colors/accent1_2" csCatId="accent1" phldr="1"/>
      <dgm:spPr/>
      <dgm:t>
        <a:bodyPr/>
        <a:lstStyle/>
        <a:p>
          <a:endParaRPr lang="es-MX"/>
        </a:p>
      </dgm:t>
    </dgm:pt>
    <dgm:pt modelId="{4644E1DF-EC32-49EE-B0C4-6BAA4F1DF289}">
      <dgm:prSet phldrT="[Texto]"/>
      <dgm:spPr/>
      <dgm:t>
        <a:bodyPr/>
        <a:lstStyle/>
        <a:p>
          <a:r>
            <a:rPr lang="es-MX"/>
            <a:t>Acepto	</a:t>
          </a:r>
        </a:p>
      </dgm:t>
    </dgm:pt>
    <dgm:pt modelId="{3EDD7130-3B39-42B7-8C74-7FCEC2A7738F}" type="parTrans" cxnId="{5408FFB6-E516-4D5D-AD98-7F9AA360F094}">
      <dgm:prSet/>
      <dgm:spPr/>
      <dgm:t>
        <a:bodyPr/>
        <a:lstStyle/>
        <a:p>
          <a:endParaRPr lang="es-MX"/>
        </a:p>
      </dgm:t>
    </dgm:pt>
    <dgm:pt modelId="{B8CDBDBE-39CE-4926-B947-7C9D552C22D1}" type="sibTrans" cxnId="{5408FFB6-E516-4D5D-AD98-7F9AA360F094}">
      <dgm:prSet/>
      <dgm:spPr/>
      <dgm:t>
        <a:bodyPr/>
        <a:lstStyle/>
        <a:p>
          <a:endParaRPr lang="es-MX"/>
        </a:p>
      </dgm:t>
    </dgm:pt>
    <dgm:pt modelId="{E8EF96FB-CB57-4512-970A-CB6A9A4E2D06}">
      <dgm:prSet phldrT="[Texto]"/>
      <dgm:spPr/>
      <dgm:t>
        <a:bodyPr/>
        <a:lstStyle/>
        <a:p>
          <a:r>
            <a:rPr lang="es-MX"/>
            <a:t>Rechazo</a:t>
          </a:r>
        </a:p>
      </dgm:t>
    </dgm:pt>
    <dgm:pt modelId="{AE6CA55B-97F5-43E4-91B5-7AEEF58E8968}" type="parTrans" cxnId="{60299802-D8A0-4C26-A25E-64E7400796BC}">
      <dgm:prSet/>
      <dgm:spPr/>
      <dgm:t>
        <a:bodyPr/>
        <a:lstStyle/>
        <a:p>
          <a:endParaRPr lang="es-MX"/>
        </a:p>
      </dgm:t>
    </dgm:pt>
    <dgm:pt modelId="{6AEE758D-0345-4D1F-979A-8949716E00B6}" type="sibTrans" cxnId="{60299802-D8A0-4C26-A25E-64E7400796BC}">
      <dgm:prSet/>
      <dgm:spPr/>
      <dgm:t>
        <a:bodyPr/>
        <a:lstStyle/>
        <a:p>
          <a:endParaRPr lang="es-MX"/>
        </a:p>
      </dgm:t>
    </dgm:pt>
    <dgm:pt modelId="{BA2D310A-C5AB-4352-8882-64B5360DB69F}" type="pres">
      <dgm:prSet presAssocID="{6FCFDB3B-0FC0-4166-A3B0-03D5D5173648}" presName="Name0" presStyleCnt="0">
        <dgm:presLayoutVars>
          <dgm:dir/>
          <dgm:resizeHandles val="exact"/>
        </dgm:presLayoutVars>
      </dgm:prSet>
      <dgm:spPr/>
      <dgm:t>
        <a:bodyPr/>
        <a:lstStyle/>
        <a:p>
          <a:endParaRPr lang="es-MX"/>
        </a:p>
      </dgm:t>
    </dgm:pt>
    <dgm:pt modelId="{E7029DC2-B3BC-4D5C-AE05-E498FC65C6AB}" type="pres">
      <dgm:prSet presAssocID="{4644E1DF-EC32-49EE-B0C4-6BAA4F1DF289}" presName="composite" presStyleCnt="0"/>
      <dgm:spPr/>
    </dgm:pt>
    <dgm:pt modelId="{A8C4EB8A-9DA7-4380-A020-3E40275CD02C}" type="pres">
      <dgm:prSet presAssocID="{4644E1DF-EC32-49EE-B0C4-6BAA4F1DF289}" presName="rect1" presStyleLbl="trAlignAcc1" presStyleIdx="0" presStyleCnt="2">
        <dgm:presLayoutVars>
          <dgm:bulletEnabled val="1"/>
        </dgm:presLayoutVars>
      </dgm:prSet>
      <dgm:spPr/>
      <dgm:t>
        <a:bodyPr/>
        <a:lstStyle/>
        <a:p>
          <a:endParaRPr lang="es-MX"/>
        </a:p>
      </dgm:t>
    </dgm:pt>
    <dgm:pt modelId="{57B0B050-7BA7-45A9-B7EC-9A795C159322}" type="pres">
      <dgm:prSet presAssocID="{4644E1DF-EC32-49EE-B0C4-6BAA4F1DF289}" presName="rect2" presStyleLbl="fgImgPlace1" presStyleIdx="0" presStyleCnt="2"/>
      <dgm:spPr/>
    </dgm:pt>
    <dgm:pt modelId="{ADE347FC-4334-4166-9E74-0C05EA7AC429}" type="pres">
      <dgm:prSet presAssocID="{B8CDBDBE-39CE-4926-B947-7C9D552C22D1}" presName="sibTrans" presStyleCnt="0"/>
      <dgm:spPr/>
    </dgm:pt>
    <dgm:pt modelId="{FF0C71FF-93ED-4794-BDDC-B84B2E4535F8}" type="pres">
      <dgm:prSet presAssocID="{E8EF96FB-CB57-4512-970A-CB6A9A4E2D06}" presName="composite" presStyleCnt="0"/>
      <dgm:spPr/>
    </dgm:pt>
    <dgm:pt modelId="{9CEB9074-13F4-431C-80F4-182085973964}" type="pres">
      <dgm:prSet presAssocID="{E8EF96FB-CB57-4512-970A-CB6A9A4E2D06}" presName="rect1" presStyleLbl="trAlignAcc1" presStyleIdx="1" presStyleCnt="2">
        <dgm:presLayoutVars>
          <dgm:bulletEnabled val="1"/>
        </dgm:presLayoutVars>
      </dgm:prSet>
      <dgm:spPr/>
      <dgm:t>
        <a:bodyPr/>
        <a:lstStyle/>
        <a:p>
          <a:endParaRPr lang="es-MX"/>
        </a:p>
      </dgm:t>
    </dgm:pt>
    <dgm:pt modelId="{7AF94FC6-D41C-4D64-BD30-EB5467E59BE1}" type="pres">
      <dgm:prSet presAssocID="{E8EF96FB-CB57-4512-970A-CB6A9A4E2D06}" presName="rect2" presStyleLbl="fgImgPlace1" presStyleIdx="1" presStyleCnt="2"/>
      <dgm:spPr/>
    </dgm:pt>
  </dgm:ptLst>
  <dgm:cxnLst>
    <dgm:cxn modelId="{5408FFB6-E516-4D5D-AD98-7F9AA360F094}" srcId="{6FCFDB3B-0FC0-4166-A3B0-03D5D5173648}" destId="{4644E1DF-EC32-49EE-B0C4-6BAA4F1DF289}" srcOrd="0" destOrd="0" parTransId="{3EDD7130-3B39-42B7-8C74-7FCEC2A7738F}" sibTransId="{B8CDBDBE-39CE-4926-B947-7C9D552C22D1}"/>
    <dgm:cxn modelId="{CAECAC04-8BD5-4181-A7C5-DD85B767A751}" type="presOf" srcId="{4644E1DF-EC32-49EE-B0C4-6BAA4F1DF289}" destId="{A8C4EB8A-9DA7-4380-A020-3E40275CD02C}" srcOrd="0" destOrd="0" presId="urn:microsoft.com/office/officeart/2008/layout/PictureStrips"/>
    <dgm:cxn modelId="{60299802-D8A0-4C26-A25E-64E7400796BC}" srcId="{6FCFDB3B-0FC0-4166-A3B0-03D5D5173648}" destId="{E8EF96FB-CB57-4512-970A-CB6A9A4E2D06}" srcOrd="1" destOrd="0" parTransId="{AE6CA55B-97F5-43E4-91B5-7AEEF58E8968}" sibTransId="{6AEE758D-0345-4D1F-979A-8949716E00B6}"/>
    <dgm:cxn modelId="{926113B7-F884-4A3A-9B4E-EF113D2B59F8}" type="presOf" srcId="{E8EF96FB-CB57-4512-970A-CB6A9A4E2D06}" destId="{9CEB9074-13F4-431C-80F4-182085973964}" srcOrd="0" destOrd="0" presId="urn:microsoft.com/office/officeart/2008/layout/PictureStrips"/>
    <dgm:cxn modelId="{B5A0C9F0-2F37-4564-A134-B1695B1E189A}" type="presOf" srcId="{6FCFDB3B-0FC0-4166-A3B0-03D5D5173648}" destId="{BA2D310A-C5AB-4352-8882-64B5360DB69F}" srcOrd="0" destOrd="0" presId="urn:microsoft.com/office/officeart/2008/layout/PictureStrips"/>
    <dgm:cxn modelId="{D1037F82-F65A-4861-9312-9DB12F861FFE}" type="presParOf" srcId="{BA2D310A-C5AB-4352-8882-64B5360DB69F}" destId="{E7029DC2-B3BC-4D5C-AE05-E498FC65C6AB}" srcOrd="0" destOrd="0" presId="urn:microsoft.com/office/officeart/2008/layout/PictureStrips"/>
    <dgm:cxn modelId="{F6789EC9-E08F-4D07-BBFA-14FE683FF1E9}" type="presParOf" srcId="{E7029DC2-B3BC-4D5C-AE05-E498FC65C6AB}" destId="{A8C4EB8A-9DA7-4380-A020-3E40275CD02C}" srcOrd="0" destOrd="0" presId="urn:microsoft.com/office/officeart/2008/layout/PictureStrips"/>
    <dgm:cxn modelId="{ACD254F5-17F3-48A0-A36F-57319CAAF776}" type="presParOf" srcId="{E7029DC2-B3BC-4D5C-AE05-E498FC65C6AB}" destId="{57B0B050-7BA7-45A9-B7EC-9A795C159322}" srcOrd="1" destOrd="0" presId="urn:microsoft.com/office/officeart/2008/layout/PictureStrips"/>
    <dgm:cxn modelId="{018562AE-86B0-46E5-811C-BCA51D71BA60}" type="presParOf" srcId="{BA2D310A-C5AB-4352-8882-64B5360DB69F}" destId="{ADE347FC-4334-4166-9E74-0C05EA7AC429}" srcOrd="1" destOrd="0" presId="urn:microsoft.com/office/officeart/2008/layout/PictureStrips"/>
    <dgm:cxn modelId="{1B069663-37FF-4154-82B5-E03EF61161B0}" type="presParOf" srcId="{BA2D310A-C5AB-4352-8882-64B5360DB69F}" destId="{FF0C71FF-93ED-4794-BDDC-B84B2E4535F8}" srcOrd="2" destOrd="0" presId="urn:microsoft.com/office/officeart/2008/layout/PictureStrips"/>
    <dgm:cxn modelId="{12BF5524-84BB-4555-AD31-12391A739C2C}" type="presParOf" srcId="{FF0C71FF-93ED-4794-BDDC-B84B2E4535F8}" destId="{9CEB9074-13F4-431C-80F4-182085973964}" srcOrd="0" destOrd="0" presId="urn:microsoft.com/office/officeart/2008/layout/PictureStrips"/>
    <dgm:cxn modelId="{D86FD244-9E29-4722-ACFB-ECCC0AE10FD2}" type="presParOf" srcId="{FF0C71FF-93ED-4794-BDDC-B84B2E4535F8}" destId="{7AF94FC6-D41C-4D64-BD30-EB5467E59BE1}" srcOrd="1" destOrd="0" presId="urn:microsoft.com/office/officeart/2008/layout/PictureStrips"/>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FCFDB3B-0FC0-4166-A3B0-03D5D5173648}" type="doc">
      <dgm:prSet loTypeId="urn:microsoft.com/office/officeart/2008/layout/PictureStrips" loCatId="list" qsTypeId="urn:microsoft.com/office/officeart/2005/8/quickstyle/simple1" qsCatId="simple" csTypeId="urn:microsoft.com/office/officeart/2005/8/colors/accent1_2" csCatId="accent1" phldr="1"/>
      <dgm:spPr/>
      <dgm:t>
        <a:bodyPr/>
        <a:lstStyle/>
        <a:p>
          <a:endParaRPr lang="es-MX"/>
        </a:p>
      </dgm:t>
    </dgm:pt>
    <dgm:pt modelId="{4644E1DF-EC32-49EE-B0C4-6BAA4F1DF289}">
      <dgm:prSet phldrT="[Texto]"/>
      <dgm:spPr/>
      <dgm:t>
        <a:bodyPr/>
        <a:lstStyle/>
        <a:p>
          <a:r>
            <a:rPr lang="es-MX"/>
            <a:t>Acepto	</a:t>
          </a:r>
        </a:p>
      </dgm:t>
    </dgm:pt>
    <dgm:pt modelId="{3EDD7130-3B39-42B7-8C74-7FCEC2A7738F}" type="parTrans" cxnId="{5408FFB6-E516-4D5D-AD98-7F9AA360F094}">
      <dgm:prSet/>
      <dgm:spPr/>
      <dgm:t>
        <a:bodyPr/>
        <a:lstStyle/>
        <a:p>
          <a:endParaRPr lang="es-MX"/>
        </a:p>
      </dgm:t>
    </dgm:pt>
    <dgm:pt modelId="{B8CDBDBE-39CE-4926-B947-7C9D552C22D1}" type="sibTrans" cxnId="{5408FFB6-E516-4D5D-AD98-7F9AA360F094}">
      <dgm:prSet/>
      <dgm:spPr/>
      <dgm:t>
        <a:bodyPr/>
        <a:lstStyle/>
        <a:p>
          <a:endParaRPr lang="es-MX"/>
        </a:p>
      </dgm:t>
    </dgm:pt>
    <dgm:pt modelId="{E8EF96FB-CB57-4512-970A-CB6A9A4E2D06}">
      <dgm:prSet phldrT="[Texto]"/>
      <dgm:spPr/>
      <dgm:t>
        <a:bodyPr/>
        <a:lstStyle/>
        <a:p>
          <a:r>
            <a:rPr lang="es-MX"/>
            <a:t>Rechazo</a:t>
          </a:r>
        </a:p>
      </dgm:t>
    </dgm:pt>
    <dgm:pt modelId="{AE6CA55B-97F5-43E4-91B5-7AEEF58E8968}" type="parTrans" cxnId="{60299802-D8A0-4C26-A25E-64E7400796BC}">
      <dgm:prSet/>
      <dgm:spPr/>
      <dgm:t>
        <a:bodyPr/>
        <a:lstStyle/>
        <a:p>
          <a:endParaRPr lang="es-MX"/>
        </a:p>
      </dgm:t>
    </dgm:pt>
    <dgm:pt modelId="{6AEE758D-0345-4D1F-979A-8949716E00B6}" type="sibTrans" cxnId="{60299802-D8A0-4C26-A25E-64E7400796BC}">
      <dgm:prSet/>
      <dgm:spPr/>
      <dgm:t>
        <a:bodyPr/>
        <a:lstStyle/>
        <a:p>
          <a:endParaRPr lang="es-MX"/>
        </a:p>
      </dgm:t>
    </dgm:pt>
    <dgm:pt modelId="{BA2D310A-C5AB-4352-8882-64B5360DB69F}" type="pres">
      <dgm:prSet presAssocID="{6FCFDB3B-0FC0-4166-A3B0-03D5D5173648}" presName="Name0" presStyleCnt="0">
        <dgm:presLayoutVars>
          <dgm:dir/>
          <dgm:resizeHandles val="exact"/>
        </dgm:presLayoutVars>
      </dgm:prSet>
      <dgm:spPr/>
      <dgm:t>
        <a:bodyPr/>
        <a:lstStyle/>
        <a:p>
          <a:endParaRPr lang="es-MX"/>
        </a:p>
      </dgm:t>
    </dgm:pt>
    <dgm:pt modelId="{E7029DC2-B3BC-4D5C-AE05-E498FC65C6AB}" type="pres">
      <dgm:prSet presAssocID="{4644E1DF-EC32-49EE-B0C4-6BAA4F1DF289}" presName="composite" presStyleCnt="0"/>
      <dgm:spPr/>
    </dgm:pt>
    <dgm:pt modelId="{A8C4EB8A-9DA7-4380-A020-3E40275CD02C}" type="pres">
      <dgm:prSet presAssocID="{4644E1DF-EC32-49EE-B0C4-6BAA4F1DF289}" presName="rect1" presStyleLbl="trAlignAcc1" presStyleIdx="0" presStyleCnt="2">
        <dgm:presLayoutVars>
          <dgm:bulletEnabled val="1"/>
        </dgm:presLayoutVars>
      </dgm:prSet>
      <dgm:spPr/>
      <dgm:t>
        <a:bodyPr/>
        <a:lstStyle/>
        <a:p>
          <a:endParaRPr lang="es-MX"/>
        </a:p>
      </dgm:t>
    </dgm:pt>
    <dgm:pt modelId="{57B0B050-7BA7-45A9-B7EC-9A795C159322}" type="pres">
      <dgm:prSet presAssocID="{4644E1DF-EC32-49EE-B0C4-6BAA4F1DF289}" presName="rect2" presStyleLbl="fgImgPlace1" presStyleIdx="0" presStyleCnt="2"/>
      <dgm:spPr/>
    </dgm:pt>
    <dgm:pt modelId="{ADE347FC-4334-4166-9E74-0C05EA7AC429}" type="pres">
      <dgm:prSet presAssocID="{B8CDBDBE-39CE-4926-B947-7C9D552C22D1}" presName="sibTrans" presStyleCnt="0"/>
      <dgm:spPr/>
    </dgm:pt>
    <dgm:pt modelId="{FF0C71FF-93ED-4794-BDDC-B84B2E4535F8}" type="pres">
      <dgm:prSet presAssocID="{E8EF96FB-CB57-4512-970A-CB6A9A4E2D06}" presName="composite" presStyleCnt="0"/>
      <dgm:spPr/>
    </dgm:pt>
    <dgm:pt modelId="{9CEB9074-13F4-431C-80F4-182085973964}" type="pres">
      <dgm:prSet presAssocID="{E8EF96FB-CB57-4512-970A-CB6A9A4E2D06}" presName="rect1" presStyleLbl="trAlignAcc1" presStyleIdx="1" presStyleCnt="2">
        <dgm:presLayoutVars>
          <dgm:bulletEnabled val="1"/>
        </dgm:presLayoutVars>
      </dgm:prSet>
      <dgm:spPr/>
      <dgm:t>
        <a:bodyPr/>
        <a:lstStyle/>
        <a:p>
          <a:endParaRPr lang="es-MX"/>
        </a:p>
      </dgm:t>
    </dgm:pt>
    <dgm:pt modelId="{7AF94FC6-D41C-4D64-BD30-EB5467E59BE1}" type="pres">
      <dgm:prSet presAssocID="{E8EF96FB-CB57-4512-970A-CB6A9A4E2D06}" presName="rect2" presStyleLbl="fgImgPlace1" presStyleIdx="1" presStyleCnt="2"/>
      <dgm:spPr/>
    </dgm:pt>
  </dgm:ptLst>
  <dgm:cxnLst>
    <dgm:cxn modelId="{5408FFB6-E516-4D5D-AD98-7F9AA360F094}" srcId="{6FCFDB3B-0FC0-4166-A3B0-03D5D5173648}" destId="{4644E1DF-EC32-49EE-B0C4-6BAA4F1DF289}" srcOrd="0" destOrd="0" parTransId="{3EDD7130-3B39-42B7-8C74-7FCEC2A7738F}" sibTransId="{B8CDBDBE-39CE-4926-B947-7C9D552C22D1}"/>
    <dgm:cxn modelId="{82EB0A52-DC43-40AE-9A60-BA91B8582C6D}" type="presOf" srcId="{4644E1DF-EC32-49EE-B0C4-6BAA4F1DF289}" destId="{A8C4EB8A-9DA7-4380-A020-3E40275CD02C}" srcOrd="0" destOrd="0" presId="urn:microsoft.com/office/officeart/2008/layout/PictureStrips"/>
    <dgm:cxn modelId="{4185B4A8-EDBE-4C30-8BC4-5DC58A9186D3}" type="presOf" srcId="{E8EF96FB-CB57-4512-970A-CB6A9A4E2D06}" destId="{9CEB9074-13F4-431C-80F4-182085973964}" srcOrd="0" destOrd="0" presId="urn:microsoft.com/office/officeart/2008/layout/PictureStrips"/>
    <dgm:cxn modelId="{60299802-D8A0-4C26-A25E-64E7400796BC}" srcId="{6FCFDB3B-0FC0-4166-A3B0-03D5D5173648}" destId="{E8EF96FB-CB57-4512-970A-CB6A9A4E2D06}" srcOrd="1" destOrd="0" parTransId="{AE6CA55B-97F5-43E4-91B5-7AEEF58E8968}" sibTransId="{6AEE758D-0345-4D1F-979A-8949716E00B6}"/>
    <dgm:cxn modelId="{498748DE-9DB3-4FA6-9296-AE7DC2DEB2A7}" type="presOf" srcId="{6FCFDB3B-0FC0-4166-A3B0-03D5D5173648}" destId="{BA2D310A-C5AB-4352-8882-64B5360DB69F}" srcOrd="0" destOrd="0" presId="urn:microsoft.com/office/officeart/2008/layout/PictureStrips"/>
    <dgm:cxn modelId="{DFCF8B84-9A73-4A31-8528-467AFFB25D5D}" type="presParOf" srcId="{BA2D310A-C5AB-4352-8882-64B5360DB69F}" destId="{E7029DC2-B3BC-4D5C-AE05-E498FC65C6AB}" srcOrd="0" destOrd="0" presId="urn:microsoft.com/office/officeart/2008/layout/PictureStrips"/>
    <dgm:cxn modelId="{F0B41151-005A-4529-97D1-B7A975B14FC2}" type="presParOf" srcId="{E7029DC2-B3BC-4D5C-AE05-E498FC65C6AB}" destId="{A8C4EB8A-9DA7-4380-A020-3E40275CD02C}" srcOrd="0" destOrd="0" presId="urn:microsoft.com/office/officeart/2008/layout/PictureStrips"/>
    <dgm:cxn modelId="{F0C71C83-728B-4C1A-AD15-1F1C4FC57B4F}" type="presParOf" srcId="{E7029DC2-B3BC-4D5C-AE05-E498FC65C6AB}" destId="{57B0B050-7BA7-45A9-B7EC-9A795C159322}" srcOrd="1" destOrd="0" presId="urn:microsoft.com/office/officeart/2008/layout/PictureStrips"/>
    <dgm:cxn modelId="{94AE357B-0005-44B7-89E7-2CEBD062E6F2}" type="presParOf" srcId="{BA2D310A-C5AB-4352-8882-64B5360DB69F}" destId="{ADE347FC-4334-4166-9E74-0C05EA7AC429}" srcOrd="1" destOrd="0" presId="urn:microsoft.com/office/officeart/2008/layout/PictureStrips"/>
    <dgm:cxn modelId="{D1C00B93-5BDB-4B3C-A041-DDC5096E48C3}" type="presParOf" srcId="{BA2D310A-C5AB-4352-8882-64B5360DB69F}" destId="{FF0C71FF-93ED-4794-BDDC-B84B2E4535F8}" srcOrd="2" destOrd="0" presId="urn:microsoft.com/office/officeart/2008/layout/PictureStrips"/>
    <dgm:cxn modelId="{6DB65C0D-3CB9-4219-BFFE-C8DC56B94641}" type="presParOf" srcId="{FF0C71FF-93ED-4794-BDDC-B84B2E4535F8}" destId="{9CEB9074-13F4-431C-80F4-182085973964}" srcOrd="0" destOrd="0" presId="urn:microsoft.com/office/officeart/2008/layout/PictureStrips"/>
    <dgm:cxn modelId="{1F0EFDD5-0BFD-435C-9D84-2A8E358E8365}" type="presParOf" srcId="{FF0C71FF-93ED-4794-BDDC-B84B2E4535F8}" destId="{7AF94FC6-D41C-4D64-BD30-EB5467E59BE1}" srcOrd="1" destOrd="0" presId="urn:microsoft.com/office/officeart/2008/layout/PictureStrips"/>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FCFDB3B-0FC0-4166-A3B0-03D5D5173648}" type="doc">
      <dgm:prSet loTypeId="urn:microsoft.com/office/officeart/2008/layout/PictureStrips" loCatId="list" qsTypeId="urn:microsoft.com/office/officeart/2005/8/quickstyle/simple1" qsCatId="simple" csTypeId="urn:microsoft.com/office/officeart/2005/8/colors/accent1_2" csCatId="accent1" phldr="1"/>
      <dgm:spPr/>
      <dgm:t>
        <a:bodyPr/>
        <a:lstStyle/>
        <a:p>
          <a:endParaRPr lang="es-MX"/>
        </a:p>
      </dgm:t>
    </dgm:pt>
    <dgm:pt modelId="{4644E1DF-EC32-49EE-B0C4-6BAA4F1DF289}">
      <dgm:prSet phldrT="[Texto]"/>
      <dgm:spPr/>
      <dgm:t>
        <a:bodyPr/>
        <a:lstStyle/>
        <a:p>
          <a:r>
            <a:rPr lang="es-MX"/>
            <a:t>Acepto	</a:t>
          </a:r>
        </a:p>
      </dgm:t>
    </dgm:pt>
    <dgm:pt modelId="{3EDD7130-3B39-42B7-8C74-7FCEC2A7738F}" type="parTrans" cxnId="{5408FFB6-E516-4D5D-AD98-7F9AA360F094}">
      <dgm:prSet/>
      <dgm:spPr/>
      <dgm:t>
        <a:bodyPr/>
        <a:lstStyle/>
        <a:p>
          <a:endParaRPr lang="es-MX"/>
        </a:p>
      </dgm:t>
    </dgm:pt>
    <dgm:pt modelId="{B8CDBDBE-39CE-4926-B947-7C9D552C22D1}" type="sibTrans" cxnId="{5408FFB6-E516-4D5D-AD98-7F9AA360F094}">
      <dgm:prSet/>
      <dgm:spPr/>
      <dgm:t>
        <a:bodyPr/>
        <a:lstStyle/>
        <a:p>
          <a:endParaRPr lang="es-MX"/>
        </a:p>
      </dgm:t>
    </dgm:pt>
    <dgm:pt modelId="{E8EF96FB-CB57-4512-970A-CB6A9A4E2D06}">
      <dgm:prSet phldrT="[Texto]"/>
      <dgm:spPr/>
      <dgm:t>
        <a:bodyPr/>
        <a:lstStyle/>
        <a:p>
          <a:r>
            <a:rPr lang="es-MX"/>
            <a:t>Rechazo</a:t>
          </a:r>
        </a:p>
      </dgm:t>
    </dgm:pt>
    <dgm:pt modelId="{AE6CA55B-97F5-43E4-91B5-7AEEF58E8968}" type="parTrans" cxnId="{60299802-D8A0-4C26-A25E-64E7400796BC}">
      <dgm:prSet/>
      <dgm:spPr/>
      <dgm:t>
        <a:bodyPr/>
        <a:lstStyle/>
        <a:p>
          <a:endParaRPr lang="es-MX"/>
        </a:p>
      </dgm:t>
    </dgm:pt>
    <dgm:pt modelId="{6AEE758D-0345-4D1F-979A-8949716E00B6}" type="sibTrans" cxnId="{60299802-D8A0-4C26-A25E-64E7400796BC}">
      <dgm:prSet/>
      <dgm:spPr/>
      <dgm:t>
        <a:bodyPr/>
        <a:lstStyle/>
        <a:p>
          <a:endParaRPr lang="es-MX"/>
        </a:p>
      </dgm:t>
    </dgm:pt>
    <dgm:pt modelId="{BA2D310A-C5AB-4352-8882-64B5360DB69F}" type="pres">
      <dgm:prSet presAssocID="{6FCFDB3B-0FC0-4166-A3B0-03D5D5173648}" presName="Name0" presStyleCnt="0">
        <dgm:presLayoutVars>
          <dgm:dir/>
          <dgm:resizeHandles val="exact"/>
        </dgm:presLayoutVars>
      </dgm:prSet>
      <dgm:spPr/>
      <dgm:t>
        <a:bodyPr/>
        <a:lstStyle/>
        <a:p>
          <a:endParaRPr lang="es-MX"/>
        </a:p>
      </dgm:t>
    </dgm:pt>
    <dgm:pt modelId="{E7029DC2-B3BC-4D5C-AE05-E498FC65C6AB}" type="pres">
      <dgm:prSet presAssocID="{4644E1DF-EC32-49EE-B0C4-6BAA4F1DF289}" presName="composite" presStyleCnt="0"/>
      <dgm:spPr/>
    </dgm:pt>
    <dgm:pt modelId="{A8C4EB8A-9DA7-4380-A020-3E40275CD02C}" type="pres">
      <dgm:prSet presAssocID="{4644E1DF-EC32-49EE-B0C4-6BAA4F1DF289}" presName="rect1" presStyleLbl="trAlignAcc1" presStyleIdx="0" presStyleCnt="2">
        <dgm:presLayoutVars>
          <dgm:bulletEnabled val="1"/>
        </dgm:presLayoutVars>
      </dgm:prSet>
      <dgm:spPr/>
      <dgm:t>
        <a:bodyPr/>
        <a:lstStyle/>
        <a:p>
          <a:endParaRPr lang="es-MX"/>
        </a:p>
      </dgm:t>
    </dgm:pt>
    <dgm:pt modelId="{57B0B050-7BA7-45A9-B7EC-9A795C159322}" type="pres">
      <dgm:prSet presAssocID="{4644E1DF-EC32-49EE-B0C4-6BAA4F1DF289}" presName="rect2" presStyleLbl="fgImgPlace1" presStyleIdx="0" presStyleCnt="2"/>
      <dgm:spPr/>
    </dgm:pt>
    <dgm:pt modelId="{ADE347FC-4334-4166-9E74-0C05EA7AC429}" type="pres">
      <dgm:prSet presAssocID="{B8CDBDBE-39CE-4926-B947-7C9D552C22D1}" presName="sibTrans" presStyleCnt="0"/>
      <dgm:spPr/>
    </dgm:pt>
    <dgm:pt modelId="{FF0C71FF-93ED-4794-BDDC-B84B2E4535F8}" type="pres">
      <dgm:prSet presAssocID="{E8EF96FB-CB57-4512-970A-CB6A9A4E2D06}" presName="composite" presStyleCnt="0"/>
      <dgm:spPr/>
    </dgm:pt>
    <dgm:pt modelId="{9CEB9074-13F4-431C-80F4-182085973964}" type="pres">
      <dgm:prSet presAssocID="{E8EF96FB-CB57-4512-970A-CB6A9A4E2D06}" presName="rect1" presStyleLbl="trAlignAcc1" presStyleIdx="1" presStyleCnt="2">
        <dgm:presLayoutVars>
          <dgm:bulletEnabled val="1"/>
        </dgm:presLayoutVars>
      </dgm:prSet>
      <dgm:spPr/>
      <dgm:t>
        <a:bodyPr/>
        <a:lstStyle/>
        <a:p>
          <a:endParaRPr lang="es-MX"/>
        </a:p>
      </dgm:t>
    </dgm:pt>
    <dgm:pt modelId="{7AF94FC6-D41C-4D64-BD30-EB5467E59BE1}" type="pres">
      <dgm:prSet presAssocID="{E8EF96FB-CB57-4512-970A-CB6A9A4E2D06}" presName="rect2" presStyleLbl="fgImgPlace1" presStyleIdx="1" presStyleCnt="2"/>
      <dgm:spPr/>
    </dgm:pt>
  </dgm:ptLst>
  <dgm:cxnLst>
    <dgm:cxn modelId="{5408FFB6-E516-4D5D-AD98-7F9AA360F094}" srcId="{6FCFDB3B-0FC0-4166-A3B0-03D5D5173648}" destId="{4644E1DF-EC32-49EE-B0C4-6BAA4F1DF289}" srcOrd="0" destOrd="0" parTransId="{3EDD7130-3B39-42B7-8C74-7FCEC2A7738F}" sibTransId="{B8CDBDBE-39CE-4926-B947-7C9D552C22D1}"/>
    <dgm:cxn modelId="{149AEC27-8EC3-48F2-9D6B-90866BDC99A5}" type="presOf" srcId="{4644E1DF-EC32-49EE-B0C4-6BAA4F1DF289}" destId="{A8C4EB8A-9DA7-4380-A020-3E40275CD02C}" srcOrd="0" destOrd="0" presId="urn:microsoft.com/office/officeart/2008/layout/PictureStrips"/>
    <dgm:cxn modelId="{60299802-D8A0-4C26-A25E-64E7400796BC}" srcId="{6FCFDB3B-0FC0-4166-A3B0-03D5D5173648}" destId="{E8EF96FB-CB57-4512-970A-CB6A9A4E2D06}" srcOrd="1" destOrd="0" parTransId="{AE6CA55B-97F5-43E4-91B5-7AEEF58E8968}" sibTransId="{6AEE758D-0345-4D1F-979A-8949716E00B6}"/>
    <dgm:cxn modelId="{61DF1B82-EBED-4B64-996C-963791D15064}" type="presOf" srcId="{E8EF96FB-CB57-4512-970A-CB6A9A4E2D06}" destId="{9CEB9074-13F4-431C-80F4-182085973964}" srcOrd="0" destOrd="0" presId="urn:microsoft.com/office/officeart/2008/layout/PictureStrips"/>
    <dgm:cxn modelId="{812F10D1-CF8F-493A-A52D-15B4BEE8A573}" type="presOf" srcId="{6FCFDB3B-0FC0-4166-A3B0-03D5D5173648}" destId="{BA2D310A-C5AB-4352-8882-64B5360DB69F}" srcOrd="0" destOrd="0" presId="urn:microsoft.com/office/officeart/2008/layout/PictureStrips"/>
    <dgm:cxn modelId="{34A319CA-C871-48D6-8A7B-672E0400C082}" type="presParOf" srcId="{BA2D310A-C5AB-4352-8882-64B5360DB69F}" destId="{E7029DC2-B3BC-4D5C-AE05-E498FC65C6AB}" srcOrd="0" destOrd="0" presId="urn:microsoft.com/office/officeart/2008/layout/PictureStrips"/>
    <dgm:cxn modelId="{57C22758-AEA2-42FF-BD21-D3A4DDF39D29}" type="presParOf" srcId="{E7029DC2-B3BC-4D5C-AE05-E498FC65C6AB}" destId="{A8C4EB8A-9DA7-4380-A020-3E40275CD02C}" srcOrd="0" destOrd="0" presId="urn:microsoft.com/office/officeart/2008/layout/PictureStrips"/>
    <dgm:cxn modelId="{04080DCB-D912-4D17-A1D2-E6BD7C2B54EA}" type="presParOf" srcId="{E7029DC2-B3BC-4D5C-AE05-E498FC65C6AB}" destId="{57B0B050-7BA7-45A9-B7EC-9A795C159322}" srcOrd="1" destOrd="0" presId="urn:microsoft.com/office/officeart/2008/layout/PictureStrips"/>
    <dgm:cxn modelId="{6BFB78FA-597E-4F98-9483-3C58308CA76C}" type="presParOf" srcId="{BA2D310A-C5AB-4352-8882-64B5360DB69F}" destId="{ADE347FC-4334-4166-9E74-0C05EA7AC429}" srcOrd="1" destOrd="0" presId="urn:microsoft.com/office/officeart/2008/layout/PictureStrips"/>
    <dgm:cxn modelId="{2E654F53-8343-457F-9739-DF864A0EFB4B}" type="presParOf" srcId="{BA2D310A-C5AB-4352-8882-64B5360DB69F}" destId="{FF0C71FF-93ED-4794-BDDC-B84B2E4535F8}" srcOrd="2" destOrd="0" presId="urn:microsoft.com/office/officeart/2008/layout/PictureStrips"/>
    <dgm:cxn modelId="{251B6A1C-9DD2-48C5-9081-03AAF1F24077}" type="presParOf" srcId="{FF0C71FF-93ED-4794-BDDC-B84B2E4535F8}" destId="{9CEB9074-13F4-431C-80F4-182085973964}" srcOrd="0" destOrd="0" presId="urn:microsoft.com/office/officeart/2008/layout/PictureStrips"/>
    <dgm:cxn modelId="{73381847-9686-4507-A6A6-77FF136FE0ED}" type="presParOf" srcId="{FF0C71FF-93ED-4794-BDDC-B84B2E4535F8}" destId="{7AF94FC6-D41C-4D64-BD30-EB5467E59BE1}" srcOrd="1" destOrd="0" presId="urn:microsoft.com/office/officeart/2008/layout/PictureStrips"/>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C4EB8A-9DA7-4380-A020-3E40275CD02C}">
      <dsp:nvSpPr>
        <dsp:cNvPr id="0" name=""/>
        <dsp:cNvSpPr/>
      </dsp:nvSpPr>
      <dsp:spPr>
        <a:xfrm>
          <a:off x="1045488" y="54287"/>
          <a:ext cx="1054563" cy="329551"/>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3216" tIns="57150" rIns="57150" bIns="57150" numCol="1" spcCol="1270" anchor="ctr" anchorCtr="0">
          <a:noAutofit/>
        </a:bodyPr>
        <a:lstStyle/>
        <a:p>
          <a:pPr lvl="0" algn="l" defTabSz="666750">
            <a:lnSpc>
              <a:spcPct val="90000"/>
            </a:lnSpc>
            <a:spcBef>
              <a:spcPct val="0"/>
            </a:spcBef>
            <a:spcAft>
              <a:spcPct val="35000"/>
            </a:spcAft>
          </a:pPr>
          <a:r>
            <a:rPr lang="es-MX" sz="1500" kern="1200"/>
            <a:t>Acepto	</a:t>
          </a:r>
        </a:p>
      </dsp:txBody>
      <dsp:txXfrm>
        <a:off x="1045488" y="54287"/>
        <a:ext cx="1054563" cy="329551"/>
      </dsp:txXfrm>
    </dsp:sp>
    <dsp:sp modelId="{57B0B050-7BA7-45A9-B7EC-9A795C159322}">
      <dsp:nvSpPr>
        <dsp:cNvPr id="0" name=""/>
        <dsp:cNvSpPr/>
      </dsp:nvSpPr>
      <dsp:spPr>
        <a:xfrm>
          <a:off x="1001547" y="6685"/>
          <a:ext cx="230685" cy="346028"/>
        </a:xfrm>
        <a:prstGeom prst="rect">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CEB9074-13F4-431C-80F4-182085973964}">
      <dsp:nvSpPr>
        <dsp:cNvPr id="0" name=""/>
        <dsp:cNvSpPr/>
      </dsp:nvSpPr>
      <dsp:spPr>
        <a:xfrm>
          <a:off x="2183178" y="54376"/>
          <a:ext cx="1053898" cy="329343"/>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3075" tIns="57150" rIns="57150" bIns="57150" numCol="1" spcCol="1270" anchor="ctr" anchorCtr="0">
          <a:noAutofit/>
        </a:bodyPr>
        <a:lstStyle/>
        <a:p>
          <a:pPr lvl="0" algn="l" defTabSz="666750">
            <a:lnSpc>
              <a:spcPct val="90000"/>
            </a:lnSpc>
            <a:spcBef>
              <a:spcPct val="0"/>
            </a:spcBef>
            <a:spcAft>
              <a:spcPct val="35000"/>
            </a:spcAft>
          </a:pPr>
          <a:r>
            <a:rPr lang="es-MX" sz="1500" kern="1200"/>
            <a:t>Rechazo</a:t>
          </a:r>
        </a:p>
      </dsp:txBody>
      <dsp:txXfrm>
        <a:off x="2183178" y="54376"/>
        <a:ext cx="1053898" cy="329343"/>
      </dsp:txXfrm>
    </dsp:sp>
    <dsp:sp modelId="{7AF94FC6-D41C-4D64-BD30-EB5467E59BE1}">
      <dsp:nvSpPr>
        <dsp:cNvPr id="0" name=""/>
        <dsp:cNvSpPr/>
      </dsp:nvSpPr>
      <dsp:spPr>
        <a:xfrm>
          <a:off x="2139266" y="6805"/>
          <a:ext cx="230540" cy="345810"/>
        </a:xfrm>
        <a:prstGeom prst="rect">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C4EB8A-9DA7-4380-A020-3E40275CD02C}">
      <dsp:nvSpPr>
        <dsp:cNvPr id="0" name=""/>
        <dsp:cNvSpPr/>
      </dsp:nvSpPr>
      <dsp:spPr>
        <a:xfrm>
          <a:off x="1045488" y="54287"/>
          <a:ext cx="1054563" cy="329551"/>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3216" tIns="57150" rIns="57150" bIns="57150" numCol="1" spcCol="1270" anchor="ctr" anchorCtr="0">
          <a:noAutofit/>
        </a:bodyPr>
        <a:lstStyle/>
        <a:p>
          <a:pPr lvl="0" algn="l" defTabSz="666750">
            <a:lnSpc>
              <a:spcPct val="90000"/>
            </a:lnSpc>
            <a:spcBef>
              <a:spcPct val="0"/>
            </a:spcBef>
            <a:spcAft>
              <a:spcPct val="35000"/>
            </a:spcAft>
          </a:pPr>
          <a:r>
            <a:rPr lang="es-MX" sz="1500" kern="1200"/>
            <a:t>Acepto	</a:t>
          </a:r>
        </a:p>
      </dsp:txBody>
      <dsp:txXfrm>
        <a:off x="1045488" y="54287"/>
        <a:ext cx="1054563" cy="329551"/>
      </dsp:txXfrm>
    </dsp:sp>
    <dsp:sp modelId="{57B0B050-7BA7-45A9-B7EC-9A795C159322}">
      <dsp:nvSpPr>
        <dsp:cNvPr id="0" name=""/>
        <dsp:cNvSpPr/>
      </dsp:nvSpPr>
      <dsp:spPr>
        <a:xfrm>
          <a:off x="1001547" y="6685"/>
          <a:ext cx="230685" cy="346028"/>
        </a:xfrm>
        <a:prstGeom prst="rect">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CEB9074-13F4-431C-80F4-182085973964}">
      <dsp:nvSpPr>
        <dsp:cNvPr id="0" name=""/>
        <dsp:cNvSpPr/>
      </dsp:nvSpPr>
      <dsp:spPr>
        <a:xfrm>
          <a:off x="2183178" y="54376"/>
          <a:ext cx="1053898" cy="329343"/>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3075" tIns="57150" rIns="57150" bIns="57150" numCol="1" spcCol="1270" anchor="ctr" anchorCtr="0">
          <a:noAutofit/>
        </a:bodyPr>
        <a:lstStyle/>
        <a:p>
          <a:pPr lvl="0" algn="l" defTabSz="666750">
            <a:lnSpc>
              <a:spcPct val="90000"/>
            </a:lnSpc>
            <a:spcBef>
              <a:spcPct val="0"/>
            </a:spcBef>
            <a:spcAft>
              <a:spcPct val="35000"/>
            </a:spcAft>
          </a:pPr>
          <a:r>
            <a:rPr lang="es-MX" sz="1500" kern="1200"/>
            <a:t>Rechazo</a:t>
          </a:r>
        </a:p>
      </dsp:txBody>
      <dsp:txXfrm>
        <a:off x="2183178" y="54376"/>
        <a:ext cx="1053898" cy="329343"/>
      </dsp:txXfrm>
    </dsp:sp>
    <dsp:sp modelId="{7AF94FC6-D41C-4D64-BD30-EB5467E59BE1}">
      <dsp:nvSpPr>
        <dsp:cNvPr id="0" name=""/>
        <dsp:cNvSpPr/>
      </dsp:nvSpPr>
      <dsp:spPr>
        <a:xfrm>
          <a:off x="2139266" y="6805"/>
          <a:ext cx="230540" cy="345810"/>
        </a:xfrm>
        <a:prstGeom prst="rect">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C4EB8A-9DA7-4380-A020-3E40275CD02C}">
      <dsp:nvSpPr>
        <dsp:cNvPr id="0" name=""/>
        <dsp:cNvSpPr/>
      </dsp:nvSpPr>
      <dsp:spPr>
        <a:xfrm>
          <a:off x="1045488" y="54287"/>
          <a:ext cx="1054563" cy="329551"/>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3216" tIns="57150" rIns="57150" bIns="57150" numCol="1" spcCol="1270" anchor="ctr" anchorCtr="0">
          <a:noAutofit/>
        </a:bodyPr>
        <a:lstStyle/>
        <a:p>
          <a:pPr lvl="0" algn="l" defTabSz="666750">
            <a:lnSpc>
              <a:spcPct val="90000"/>
            </a:lnSpc>
            <a:spcBef>
              <a:spcPct val="0"/>
            </a:spcBef>
            <a:spcAft>
              <a:spcPct val="35000"/>
            </a:spcAft>
          </a:pPr>
          <a:r>
            <a:rPr lang="es-MX" sz="1500" kern="1200"/>
            <a:t>Acepto	</a:t>
          </a:r>
        </a:p>
      </dsp:txBody>
      <dsp:txXfrm>
        <a:off x="1045488" y="54287"/>
        <a:ext cx="1054563" cy="329551"/>
      </dsp:txXfrm>
    </dsp:sp>
    <dsp:sp modelId="{57B0B050-7BA7-45A9-B7EC-9A795C159322}">
      <dsp:nvSpPr>
        <dsp:cNvPr id="0" name=""/>
        <dsp:cNvSpPr/>
      </dsp:nvSpPr>
      <dsp:spPr>
        <a:xfrm>
          <a:off x="1001547" y="6685"/>
          <a:ext cx="230685" cy="346028"/>
        </a:xfrm>
        <a:prstGeom prst="rect">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CEB9074-13F4-431C-80F4-182085973964}">
      <dsp:nvSpPr>
        <dsp:cNvPr id="0" name=""/>
        <dsp:cNvSpPr/>
      </dsp:nvSpPr>
      <dsp:spPr>
        <a:xfrm>
          <a:off x="2183178" y="54376"/>
          <a:ext cx="1053898" cy="329343"/>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3075" tIns="57150" rIns="57150" bIns="57150" numCol="1" spcCol="1270" anchor="ctr" anchorCtr="0">
          <a:noAutofit/>
        </a:bodyPr>
        <a:lstStyle/>
        <a:p>
          <a:pPr lvl="0" algn="l" defTabSz="666750">
            <a:lnSpc>
              <a:spcPct val="90000"/>
            </a:lnSpc>
            <a:spcBef>
              <a:spcPct val="0"/>
            </a:spcBef>
            <a:spcAft>
              <a:spcPct val="35000"/>
            </a:spcAft>
          </a:pPr>
          <a:r>
            <a:rPr lang="es-MX" sz="1500" kern="1200"/>
            <a:t>Rechazo</a:t>
          </a:r>
        </a:p>
      </dsp:txBody>
      <dsp:txXfrm>
        <a:off x="2183178" y="54376"/>
        <a:ext cx="1053898" cy="329343"/>
      </dsp:txXfrm>
    </dsp:sp>
    <dsp:sp modelId="{7AF94FC6-D41C-4D64-BD30-EB5467E59BE1}">
      <dsp:nvSpPr>
        <dsp:cNvPr id="0" name=""/>
        <dsp:cNvSpPr/>
      </dsp:nvSpPr>
      <dsp:spPr>
        <a:xfrm>
          <a:off x="2139266" y="6805"/>
          <a:ext cx="230540" cy="345810"/>
        </a:xfrm>
        <a:prstGeom prst="rect">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C4EB8A-9DA7-4380-A020-3E40275CD02C}">
      <dsp:nvSpPr>
        <dsp:cNvPr id="0" name=""/>
        <dsp:cNvSpPr/>
      </dsp:nvSpPr>
      <dsp:spPr>
        <a:xfrm>
          <a:off x="1045488" y="54287"/>
          <a:ext cx="1054563" cy="329551"/>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3216" tIns="57150" rIns="57150" bIns="57150" numCol="1" spcCol="1270" anchor="ctr" anchorCtr="0">
          <a:noAutofit/>
        </a:bodyPr>
        <a:lstStyle/>
        <a:p>
          <a:pPr lvl="0" algn="l" defTabSz="666750">
            <a:lnSpc>
              <a:spcPct val="90000"/>
            </a:lnSpc>
            <a:spcBef>
              <a:spcPct val="0"/>
            </a:spcBef>
            <a:spcAft>
              <a:spcPct val="35000"/>
            </a:spcAft>
          </a:pPr>
          <a:r>
            <a:rPr lang="es-MX" sz="1500" kern="1200"/>
            <a:t>Acepto	</a:t>
          </a:r>
        </a:p>
      </dsp:txBody>
      <dsp:txXfrm>
        <a:off x="1045488" y="54287"/>
        <a:ext cx="1054563" cy="329551"/>
      </dsp:txXfrm>
    </dsp:sp>
    <dsp:sp modelId="{57B0B050-7BA7-45A9-B7EC-9A795C159322}">
      <dsp:nvSpPr>
        <dsp:cNvPr id="0" name=""/>
        <dsp:cNvSpPr/>
      </dsp:nvSpPr>
      <dsp:spPr>
        <a:xfrm>
          <a:off x="1001547" y="6685"/>
          <a:ext cx="230685" cy="346028"/>
        </a:xfrm>
        <a:prstGeom prst="rect">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CEB9074-13F4-431C-80F4-182085973964}">
      <dsp:nvSpPr>
        <dsp:cNvPr id="0" name=""/>
        <dsp:cNvSpPr/>
      </dsp:nvSpPr>
      <dsp:spPr>
        <a:xfrm>
          <a:off x="2183178" y="54376"/>
          <a:ext cx="1053898" cy="329343"/>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3075" tIns="57150" rIns="57150" bIns="57150" numCol="1" spcCol="1270" anchor="ctr" anchorCtr="0">
          <a:noAutofit/>
        </a:bodyPr>
        <a:lstStyle/>
        <a:p>
          <a:pPr lvl="0" algn="l" defTabSz="666750">
            <a:lnSpc>
              <a:spcPct val="90000"/>
            </a:lnSpc>
            <a:spcBef>
              <a:spcPct val="0"/>
            </a:spcBef>
            <a:spcAft>
              <a:spcPct val="35000"/>
            </a:spcAft>
          </a:pPr>
          <a:r>
            <a:rPr lang="es-MX" sz="1500" kern="1200"/>
            <a:t>Rechazo</a:t>
          </a:r>
        </a:p>
      </dsp:txBody>
      <dsp:txXfrm>
        <a:off x="2183178" y="54376"/>
        <a:ext cx="1053898" cy="329343"/>
      </dsp:txXfrm>
    </dsp:sp>
    <dsp:sp modelId="{7AF94FC6-D41C-4D64-BD30-EB5467E59BE1}">
      <dsp:nvSpPr>
        <dsp:cNvPr id="0" name=""/>
        <dsp:cNvSpPr/>
      </dsp:nvSpPr>
      <dsp:spPr>
        <a:xfrm>
          <a:off x="2139266" y="6805"/>
          <a:ext cx="230540" cy="345810"/>
        </a:xfrm>
        <a:prstGeom prst="rect">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PictureStrips">
  <dgm:title val=""/>
  <dgm:desc val=""/>
  <dgm:catLst>
    <dgm:cat type="list" pri="12500"/>
    <dgm:cat type="picture" pri="13000"/>
    <dgm:cat type="pictureconvert" pri="13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40" srcId="0" destId="10" srcOrd="0" destOrd="0"/>
        <dgm:cxn modelId="50" srcId="0" destId="20" srcOrd="1" destOrd="0"/>
        <dgm:cxn modelId="60" srcId="0" destId="30" srcOrd="2" destOrd="0"/>
        <dgm:cxn modelId="70" srcId="0" destId="40" srcOrd="2" destOrd="0"/>
      </dgm:cxnLst>
      <dgm:bg/>
      <dgm:whole/>
    </dgm:dataModel>
  </dgm:clrData>
  <dgm:layoutNode name="Name0">
    <dgm:varLst>
      <dgm:dir/>
      <dgm:resizeHandles val="exact"/>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h"/>
      <dgm:constr type="sp" refType="h" refFor="ch" refForName="composite" op="equ" fact="0.1"/>
      <dgm:constr type="h" for="ch" forName="sibTrans" refType="h" refFor="ch" refForName="composite" op="equ" fact="0.1"/>
      <dgm:constr type="w" for="ch" forName="sibTrans" refType="h" refFor="ch" refForName="sibTrans" op="equ"/>
    </dgm:constrLst>
    <dgm:forEach name="nodesForEach" axis="ch" ptType="node">
      <dgm:layoutNode name="composite">
        <dgm:alg type="composite">
          <dgm:param type="ar" val="3"/>
        </dgm:alg>
        <dgm:shape xmlns:r="http://schemas.openxmlformats.org/officeDocument/2006/relationships" r:blip="">
          <dgm:adjLst/>
        </dgm:shape>
        <dgm:choose name="Name4">
          <dgm:if name="Name5" func="var" arg="dir" op="equ" val="norm">
            <dgm:constrLst>
              <dgm:constr type="l" for="ch" forName="rect1" refType="w" fact="0.04"/>
              <dgm:constr type="t" for="ch" forName="rect1" refType="h" fact="0.13"/>
              <dgm:constr type="w" for="ch" forName="rect1" refType="w" fact="0.96"/>
              <dgm:constr type="h" for="ch" forName="rect1" refType="h" fact="0.9"/>
              <dgm:constr type="l" for="ch" forName="rect2" refType="w" fact="0"/>
              <dgm:constr type="t" for="ch" forName="rect2" refType="h" fact="0"/>
              <dgm:constr type="w" for="ch" forName="rect2" refType="w" fact="0.21"/>
              <dgm:constr type="h" for="ch" forName="rect2" refType="w" fact="0.315"/>
            </dgm:constrLst>
          </dgm:if>
          <dgm:else name="Name6">
            <dgm:constrLst>
              <dgm:constr type="l" for="ch" forName="rect1" refType="w" fact="0"/>
              <dgm:constr type="t" for="ch" forName="rect1" refType="h" fact="0.13"/>
              <dgm:constr type="w" for="ch" forName="rect1" refType="w" fact="0.96"/>
              <dgm:constr type="h" for="ch" forName="rect1" refType="h" fact="0.9"/>
              <dgm:constr type="l" for="ch" forName="rect2" refType="w" fact="0.79"/>
              <dgm:constr type="t" for="ch" forName="rect2" refType="h" fact="0"/>
              <dgm:constr type="w" for="ch" forName="rect2" refType="w" fact="0.21"/>
              <dgm:constr type="h" for="ch" forName="rect2" refType="w" fact="0.315"/>
            </dgm:constrLst>
          </dgm:else>
        </dgm:choose>
        <dgm:layoutNode name="rect1" styleLbl="trAlignAcc1">
          <dgm:varLst>
            <dgm:bulletEnabled val="1"/>
          </dgm:varLst>
          <dgm:alg type="tx">
            <dgm:param type="parTxLTRAlign" val="l"/>
          </dgm:alg>
          <dgm:shape xmlns:r="http://schemas.openxmlformats.org/officeDocument/2006/relationships" type="rect" r:blip="">
            <dgm:adjLst/>
          </dgm:shape>
          <dgm:presOf axis="desOrSelf" ptType="node"/>
          <dgm:choose name="Name7">
            <dgm:if name="Name8" func="var" arg="dir" op="equ" val="norm">
              <dgm:constrLst>
                <dgm:constr type="lMarg" refType="w" fact="0.6"/>
                <dgm:constr type="rMarg" refType="primFontSz" fact="0.3"/>
                <dgm:constr type="tMarg" refType="primFontSz" fact="0.3"/>
                <dgm:constr type="bMarg" refType="primFontSz" fact="0.3"/>
              </dgm:constrLst>
            </dgm:if>
            <dgm:else name="Name9">
              <dgm:constrLst>
                <dgm:constr type="lMarg" refType="primFontSz" fact="0.3"/>
                <dgm:constr type="rMarg" refType="w" fact="0.6"/>
                <dgm:constr type="tMarg" refType="primFontSz" fact="0.3"/>
                <dgm:constr type="bMarg" refType="primFontSz" fact="0.3"/>
              </dgm:constrLst>
            </dgm:else>
          </dgm:choose>
          <dgm:ruleLst>
            <dgm:rule type="primFontSz" val="5" fact="NaN" max="NaN"/>
          </dgm:ruleLst>
        </dgm:layoutNode>
        <dgm:layoutNode name="rect2" styleLbl="fg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PictureStrips">
  <dgm:title val=""/>
  <dgm:desc val=""/>
  <dgm:catLst>
    <dgm:cat type="list" pri="12500"/>
    <dgm:cat type="picture" pri="13000"/>
    <dgm:cat type="pictureconvert" pri="13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40" srcId="0" destId="10" srcOrd="0" destOrd="0"/>
        <dgm:cxn modelId="50" srcId="0" destId="20" srcOrd="1" destOrd="0"/>
        <dgm:cxn modelId="60" srcId="0" destId="30" srcOrd="2" destOrd="0"/>
        <dgm:cxn modelId="70" srcId="0" destId="40" srcOrd="2" destOrd="0"/>
      </dgm:cxnLst>
      <dgm:bg/>
      <dgm:whole/>
    </dgm:dataModel>
  </dgm:clrData>
  <dgm:layoutNode name="Name0">
    <dgm:varLst>
      <dgm:dir/>
      <dgm:resizeHandles val="exact"/>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h"/>
      <dgm:constr type="sp" refType="h" refFor="ch" refForName="composite" op="equ" fact="0.1"/>
      <dgm:constr type="h" for="ch" forName="sibTrans" refType="h" refFor="ch" refForName="composite" op="equ" fact="0.1"/>
      <dgm:constr type="w" for="ch" forName="sibTrans" refType="h" refFor="ch" refForName="sibTrans" op="equ"/>
    </dgm:constrLst>
    <dgm:forEach name="nodesForEach" axis="ch" ptType="node">
      <dgm:layoutNode name="composite">
        <dgm:alg type="composite">
          <dgm:param type="ar" val="3"/>
        </dgm:alg>
        <dgm:shape xmlns:r="http://schemas.openxmlformats.org/officeDocument/2006/relationships" r:blip="">
          <dgm:adjLst/>
        </dgm:shape>
        <dgm:choose name="Name4">
          <dgm:if name="Name5" func="var" arg="dir" op="equ" val="norm">
            <dgm:constrLst>
              <dgm:constr type="l" for="ch" forName="rect1" refType="w" fact="0.04"/>
              <dgm:constr type="t" for="ch" forName="rect1" refType="h" fact="0.13"/>
              <dgm:constr type="w" for="ch" forName="rect1" refType="w" fact="0.96"/>
              <dgm:constr type="h" for="ch" forName="rect1" refType="h" fact="0.9"/>
              <dgm:constr type="l" for="ch" forName="rect2" refType="w" fact="0"/>
              <dgm:constr type="t" for="ch" forName="rect2" refType="h" fact="0"/>
              <dgm:constr type="w" for="ch" forName="rect2" refType="w" fact="0.21"/>
              <dgm:constr type="h" for="ch" forName="rect2" refType="w" fact="0.315"/>
            </dgm:constrLst>
          </dgm:if>
          <dgm:else name="Name6">
            <dgm:constrLst>
              <dgm:constr type="l" for="ch" forName="rect1" refType="w" fact="0"/>
              <dgm:constr type="t" for="ch" forName="rect1" refType="h" fact="0.13"/>
              <dgm:constr type="w" for="ch" forName="rect1" refType="w" fact="0.96"/>
              <dgm:constr type="h" for="ch" forName="rect1" refType="h" fact="0.9"/>
              <dgm:constr type="l" for="ch" forName="rect2" refType="w" fact="0.79"/>
              <dgm:constr type="t" for="ch" forName="rect2" refType="h" fact="0"/>
              <dgm:constr type="w" for="ch" forName="rect2" refType="w" fact="0.21"/>
              <dgm:constr type="h" for="ch" forName="rect2" refType="w" fact="0.315"/>
            </dgm:constrLst>
          </dgm:else>
        </dgm:choose>
        <dgm:layoutNode name="rect1" styleLbl="trAlignAcc1">
          <dgm:varLst>
            <dgm:bulletEnabled val="1"/>
          </dgm:varLst>
          <dgm:alg type="tx">
            <dgm:param type="parTxLTRAlign" val="l"/>
          </dgm:alg>
          <dgm:shape xmlns:r="http://schemas.openxmlformats.org/officeDocument/2006/relationships" type="rect" r:blip="">
            <dgm:adjLst/>
          </dgm:shape>
          <dgm:presOf axis="desOrSelf" ptType="node"/>
          <dgm:choose name="Name7">
            <dgm:if name="Name8" func="var" arg="dir" op="equ" val="norm">
              <dgm:constrLst>
                <dgm:constr type="lMarg" refType="w" fact="0.6"/>
                <dgm:constr type="rMarg" refType="primFontSz" fact="0.3"/>
                <dgm:constr type="tMarg" refType="primFontSz" fact="0.3"/>
                <dgm:constr type="bMarg" refType="primFontSz" fact="0.3"/>
              </dgm:constrLst>
            </dgm:if>
            <dgm:else name="Name9">
              <dgm:constrLst>
                <dgm:constr type="lMarg" refType="primFontSz" fact="0.3"/>
                <dgm:constr type="rMarg" refType="w" fact="0.6"/>
                <dgm:constr type="tMarg" refType="primFontSz" fact="0.3"/>
                <dgm:constr type="bMarg" refType="primFontSz" fact="0.3"/>
              </dgm:constrLst>
            </dgm:else>
          </dgm:choose>
          <dgm:ruleLst>
            <dgm:rule type="primFontSz" val="5" fact="NaN" max="NaN"/>
          </dgm:ruleLst>
        </dgm:layoutNode>
        <dgm:layoutNode name="rect2" styleLbl="fg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PictureStrips">
  <dgm:title val=""/>
  <dgm:desc val=""/>
  <dgm:catLst>
    <dgm:cat type="list" pri="12500"/>
    <dgm:cat type="picture" pri="13000"/>
    <dgm:cat type="pictureconvert" pri="13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40" srcId="0" destId="10" srcOrd="0" destOrd="0"/>
        <dgm:cxn modelId="50" srcId="0" destId="20" srcOrd="1" destOrd="0"/>
        <dgm:cxn modelId="60" srcId="0" destId="30" srcOrd="2" destOrd="0"/>
        <dgm:cxn modelId="70" srcId="0" destId="40" srcOrd="2" destOrd="0"/>
      </dgm:cxnLst>
      <dgm:bg/>
      <dgm:whole/>
    </dgm:dataModel>
  </dgm:clrData>
  <dgm:layoutNode name="Name0">
    <dgm:varLst>
      <dgm:dir/>
      <dgm:resizeHandles val="exact"/>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h"/>
      <dgm:constr type="sp" refType="h" refFor="ch" refForName="composite" op="equ" fact="0.1"/>
      <dgm:constr type="h" for="ch" forName="sibTrans" refType="h" refFor="ch" refForName="composite" op="equ" fact="0.1"/>
      <dgm:constr type="w" for="ch" forName="sibTrans" refType="h" refFor="ch" refForName="sibTrans" op="equ"/>
    </dgm:constrLst>
    <dgm:forEach name="nodesForEach" axis="ch" ptType="node">
      <dgm:layoutNode name="composite">
        <dgm:alg type="composite">
          <dgm:param type="ar" val="3"/>
        </dgm:alg>
        <dgm:shape xmlns:r="http://schemas.openxmlformats.org/officeDocument/2006/relationships" r:blip="">
          <dgm:adjLst/>
        </dgm:shape>
        <dgm:choose name="Name4">
          <dgm:if name="Name5" func="var" arg="dir" op="equ" val="norm">
            <dgm:constrLst>
              <dgm:constr type="l" for="ch" forName="rect1" refType="w" fact="0.04"/>
              <dgm:constr type="t" for="ch" forName="rect1" refType="h" fact="0.13"/>
              <dgm:constr type="w" for="ch" forName="rect1" refType="w" fact="0.96"/>
              <dgm:constr type="h" for="ch" forName="rect1" refType="h" fact="0.9"/>
              <dgm:constr type="l" for="ch" forName="rect2" refType="w" fact="0"/>
              <dgm:constr type="t" for="ch" forName="rect2" refType="h" fact="0"/>
              <dgm:constr type="w" for="ch" forName="rect2" refType="w" fact="0.21"/>
              <dgm:constr type="h" for="ch" forName="rect2" refType="w" fact="0.315"/>
            </dgm:constrLst>
          </dgm:if>
          <dgm:else name="Name6">
            <dgm:constrLst>
              <dgm:constr type="l" for="ch" forName="rect1" refType="w" fact="0"/>
              <dgm:constr type="t" for="ch" forName="rect1" refType="h" fact="0.13"/>
              <dgm:constr type="w" for="ch" forName="rect1" refType="w" fact="0.96"/>
              <dgm:constr type="h" for="ch" forName="rect1" refType="h" fact="0.9"/>
              <dgm:constr type="l" for="ch" forName="rect2" refType="w" fact="0.79"/>
              <dgm:constr type="t" for="ch" forName="rect2" refType="h" fact="0"/>
              <dgm:constr type="w" for="ch" forName="rect2" refType="w" fact="0.21"/>
              <dgm:constr type="h" for="ch" forName="rect2" refType="w" fact="0.315"/>
            </dgm:constrLst>
          </dgm:else>
        </dgm:choose>
        <dgm:layoutNode name="rect1" styleLbl="trAlignAcc1">
          <dgm:varLst>
            <dgm:bulletEnabled val="1"/>
          </dgm:varLst>
          <dgm:alg type="tx">
            <dgm:param type="parTxLTRAlign" val="l"/>
          </dgm:alg>
          <dgm:shape xmlns:r="http://schemas.openxmlformats.org/officeDocument/2006/relationships" type="rect" r:blip="">
            <dgm:adjLst/>
          </dgm:shape>
          <dgm:presOf axis="desOrSelf" ptType="node"/>
          <dgm:choose name="Name7">
            <dgm:if name="Name8" func="var" arg="dir" op="equ" val="norm">
              <dgm:constrLst>
                <dgm:constr type="lMarg" refType="w" fact="0.6"/>
                <dgm:constr type="rMarg" refType="primFontSz" fact="0.3"/>
                <dgm:constr type="tMarg" refType="primFontSz" fact="0.3"/>
                <dgm:constr type="bMarg" refType="primFontSz" fact="0.3"/>
              </dgm:constrLst>
            </dgm:if>
            <dgm:else name="Name9">
              <dgm:constrLst>
                <dgm:constr type="lMarg" refType="primFontSz" fact="0.3"/>
                <dgm:constr type="rMarg" refType="w" fact="0.6"/>
                <dgm:constr type="tMarg" refType="primFontSz" fact="0.3"/>
                <dgm:constr type="bMarg" refType="primFontSz" fact="0.3"/>
              </dgm:constrLst>
            </dgm:else>
          </dgm:choose>
          <dgm:ruleLst>
            <dgm:rule type="primFontSz" val="5" fact="NaN" max="NaN"/>
          </dgm:ruleLst>
        </dgm:layoutNode>
        <dgm:layoutNode name="rect2" styleLbl="fg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PictureStrips">
  <dgm:title val=""/>
  <dgm:desc val=""/>
  <dgm:catLst>
    <dgm:cat type="list" pri="12500"/>
    <dgm:cat type="picture" pri="13000"/>
    <dgm:cat type="pictureconvert" pri="13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40" srcId="0" destId="10" srcOrd="0" destOrd="0"/>
        <dgm:cxn modelId="50" srcId="0" destId="20" srcOrd="1" destOrd="0"/>
        <dgm:cxn modelId="60" srcId="0" destId="30" srcOrd="2" destOrd="0"/>
        <dgm:cxn modelId="70" srcId="0" destId="40" srcOrd="2" destOrd="0"/>
      </dgm:cxnLst>
      <dgm:bg/>
      <dgm:whole/>
    </dgm:dataModel>
  </dgm:clrData>
  <dgm:layoutNode name="Name0">
    <dgm:varLst>
      <dgm:dir/>
      <dgm:resizeHandles val="exact"/>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h"/>
      <dgm:constr type="sp" refType="h" refFor="ch" refForName="composite" op="equ" fact="0.1"/>
      <dgm:constr type="h" for="ch" forName="sibTrans" refType="h" refFor="ch" refForName="composite" op="equ" fact="0.1"/>
      <dgm:constr type="w" for="ch" forName="sibTrans" refType="h" refFor="ch" refForName="sibTrans" op="equ"/>
    </dgm:constrLst>
    <dgm:forEach name="nodesForEach" axis="ch" ptType="node">
      <dgm:layoutNode name="composite">
        <dgm:alg type="composite">
          <dgm:param type="ar" val="3"/>
        </dgm:alg>
        <dgm:shape xmlns:r="http://schemas.openxmlformats.org/officeDocument/2006/relationships" r:blip="">
          <dgm:adjLst/>
        </dgm:shape>
        <dgm:choose name="Name4">
          <dgm:if name="Name5" func="var" arg="dir" op="equ" val="norm">
            <dgm:constrLst>
              <dgm:constr type="l" for="ch" forName="rect1" refType="w" fact="0.04"/>
              <dgm:constr type="t" for="ch" forName="rect1" refType="h" fact="0.13"/>
              <dgm:constr type="w" for="ch" forName="rect1" refType="w" fact="0.96"/>
              <dgm:constr type="h" for="ch" forName="rect1" refType="h" fact="0.9"/>
              <dgm:constr type="l" for="ch" forName="rect2" refType="w" fact="0"/>
              <dgm:constr type="t" for="ch" forName="rect2" refType="h" fact="0"/>
              <dgm:constr type="w" for="ch" forName="rect2" refType="w" fact="0.21"/>
              <dgm:constr type="h" for="ch" forName="rect2" refType="w" fact="0.315"/>
            </dgm:constrLst>
          </dgm:if>
          <dgm:else name="Name6">
            <dgm:constrLst>
              <dgm:constr type="l" for="ch" forName="rect1" refType="w" fact="0"/>
              <dgm:constr type="t" for="ch" forName="rect1" refType="h" fact="0.13"/>
              <dgm:constr type="w" for="ch" forName="rect1" refType="w" fact="0.96"/>
              <dgm:constr type="h" for="ch" forName="rect1" refType="h" fact="0.9"/>
              <dgm:constr type="l" for="ch" forName="rect2" refType="w" fact="0.79"/>
              <dgm:constr type="t" for="ch" forName="rect2" refType="h" fact="0"/>
              <dgm:constr type="w" for="ch" forName="rect2" refType="w" fact="0.21"/>
              <dgm:constr type="h" for="ch" forName="rect2" refType="w" fact="0.315"/>
            </dgm:constrLst>
          </dgm:else>
        </dgm:choose>
        <dgm:layoutNode name="rect1" styleLbl="trAlignAcc1">
          <dgm:varLst>
            <dgm:bulletEnabled val="1"/>
          </dgm:varLst>
          <dgm:alg type="tx">
            <dgm:param type="parTxLTRAlign" val="l"/>
          </dgm:alg>
          <dgm:shape xmlns:r="http://schemas.openxmlformats.org/officeDocument/2006/relationships" type="rect" r:blip="">
            <dgm:adjLst/>
          </dgm:shape>
          <dgm:presOf axis="desOrSelf" ptType="node"/>
          <dgm:choose name="Name7">
            <dgm:if name="Name8" func="var" arg="dir" op="equ" val="norm">
              <dgm:constrLst>
                <dgm:constr type="lMarg" refType="w" fact="0.6"/>
                <dgm:constr type="rMarg" refType="primFontSz" fact="0.3"/>
                <dgm:constr type="tMarg" refType="primFontSz" fact="0.3"/>
                <dgm:constr type="bMarg" refType="primFontSz" fact="0.3"/>
              </dgm:constrLst>
            </dgm:if>
            <dgm:else name="Name9">
              <dgm:constrLst>
                <dgm:constr type="lMarg" refType="primFontSz" fact="0.3"/>
                <dgm:constr type="rMarg" refType="w" fact="0.6"/>
                <dgm:constr type="tMarg" refType="primFontSz" fact="0.3"/>
                <dgm:constr type="bMarg" refType="primFontSz" fact="0.3"/>
              </dgm:constrLst>
            </dgm:else>
          </dgm:choose>
          <dgm:ruleLst>
            <dgm:rule type="primFontSz" val="5" fact="NaN" max="NaN"/>
          </dgm:ruleLst>
        </dgm:layoutNode>
        <dgm:layoutNode name="rect2" styleLbl="fg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15074-2DBE-4D3F-8429-BF30352AB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25</Pages>
  <Words>4586</Words>
  <Characters>25228</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Maed Medina Cortina</dc:creator>
  <cp:keywords/>
  <dc:description/>
  <cp:lastModifiedBy>Eduardo Maed Medina Cortina</cp:lastModifiedBy>
  <cp:revision>34</cp:revision>
  <dcterms:created xsi:type="dcterms:W3CDTF">2015-11-24T04:19:00Z</dcterms:created>
  <dcterms:modified xsi:type="dcterms:W3CDTF">2015-11-25T17:12:00Z</dcterms:modified>
</cp:coreProperties>
</file>